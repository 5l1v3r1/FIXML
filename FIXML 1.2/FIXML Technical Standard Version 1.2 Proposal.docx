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454970" w14:textId="77777777" w:rsidR="00D873DF" w:rsidRDefault="00D873DF" w:rsidP="00D873DF"/>
    <w:p w14:paraId="301F2847" w14:textId="77777777" w:rsidR="00D873DF" w:rsidRDefault="00D873DF" w:rsidP="00D873DF"/>
    <w:p w14:paraId="3658F66C" w14:textId="77777777" w:rsidR="00D873DF" w:rsidRDefault="00D873DF" w:rsidP="00D873DF"/>
    <w:p w14:paraId="0DF263C8" w14:textId="77777777" w:rsidR="00D873DF" w:rsidRDefault="00D873DF" w:rsidP="00D873DF"/>
    <w:p w14:paraId="26EA9B44" w14:textId="77777777" w:rsidR="00D873DF" w:rsidRDefault="00D873DF" w:rsidP="00D873DF"/>
    <w:p w14:paraId="11534E9B" w14:textId="77777777" w:rsidR="00D873DF" w:rsidRDefault="00CF1441" w:rsidP="00D873DF">
      <w:pPr>
        <w:jc w:val="center"/>
      </w:pPr>
      <w:r>
        <w:rPr>
          <w:noProof/>
        </w:rPr>
        <w:drawing>
          <wp:inline distT="0" distB="0" distL="0" distR="0" wp14:anchorId="21CE13CF" wp14:editId="79DAA897">
            <wp:extent cx="2950210" cy="691515"/>
            <wp:effectExtent l="19050" t="0" r="254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0210" cy="691515"/>
                    </a:xfrm>
                    <a:prstGeom prst="rect">
                      <a:avLst/>
                    </a:prstGeom>
                    <a:noFill/>
                    <a:ln w="9525">
                      <a:noFill/>
                      <a:miter lim="800000"/>
                      <a:headEnd/>
                      <a:tailEnd/>
                    </a:ln>
                  </pic:spPr>
                </pic:pic>
              </a:graphicData>
            </a:graphic>
          </wp:inline>
        </w:drawing>
      </w:r>
    </w:p>
    <w:p w14:paraId="43FB4E0D" w14:textId="77777777" w:rsidR="00D873DF" w:rsidRDefault="00D873DF" w:rsidP="00D873DF"/>
    <w:p w14:paraId="1AEE15FA" w14:textId="77777777" w:rsidR="00D873DF" w:rsidRDefault="00D873DF" w:rsidP="00D873DF"/>
    <w:p w14:paraId="3ACDD5B6" w14:textId="77777777" w:rsidR="00D873DF" w:rsidRDefault="00D873DF" w:rsidP="00D873DF"/>
    <w:p w14:paraId="058C824F" w14:textId="77777777" w:rsidR="00D873DF" w:rsidRDefault="00D873DF" w:rsidP="00D873DF"/>
    <w:p w14:paraId="7A6FC658" w14:textId="77777777" w:rsidR="00D873DF" w:rsidRDefault="00D873DF" w:rsidP="00D873DF"/>
    <w:p w14:paraId="2D192045" w14:textId="77777777" w:rsidR="00D873DF" w:rsidRDefault="00D873DF" w:rsidP="00D873DF"/>
    <w:p w14:paraId="37F7CC1C" w14:textId="77777777" w:rsidR="00D873DF" w:rsidRDefault="00D873DF" w:rsidP="00D873DF"/>
    <w:p w14:paraId="385E2E3B" w14:textId="77777777" w:rsidR="00D873DF" w:rsidRDefault="00D873DF" w:rsidP="00D873DF">
      <w:pPr>
        <w:pStyle w:val="Title"/>
        <w:rPr>
          <w:sz w:val="40"/>
          <w:szCs w:val="40"/>
        </w:rPr>
      </w:pPr>
      <w:r>
        <w:rPr>
          <w:sz w:val="40"/>
          <w:szCs w:val="40"/>
        </w:rPr>
        <w:t>[</w:t>
      </w:r>
      <w:r w:rsidR="006E1004">
        <w:rPr>
          <w:sz w:val="40"/>
          <w:szCs w:val="40"/>
        </w:rPr>
        <w:t>Global Technical Committee</w:t>
      </w:r>
      <w:r>
        <w:rPr>
          <w:sz w:val="40"/>
          <w:szCs w:val="40"/>
        </w:rPr>
        <w:t>]</w:t>
      </w:r>
    </w:p>
    <w:p w14:paraId="10206208" w14:textId="77777777" w:rsidR="00D873DF" w:rsidRDefault="006E1004" w:rsidP="00D873DF">
      <w:pPr>
        <w:pStyle w:val="Title"/>
        <w:rPr>
          <w:sz w:val="40"/>
          <w:szCs w:val="40"/>
        </w:rPr>
      </w:pPr>
      <w:bookmarkStart w:id="0" w:name="DocTitle"/>
      <w:r>
        <w:rPr>
          <w:sz w:val="40"/>
          <w:szCs w:val="40"/>
        </w:rPr>
        <w:t>Support for Encoded Data Fields in FIXML</w:t>
      </w:r>
      <w:bookmarkEnd w:id="0"/>
    </w:p>
    <w:p w14:paraId="455D8328" w14:textId="77777777" w:rsidR="00D873DF" w:rsidRDefault="00D873DF" w:rsidP="00353264"/>
    <w:p w14:paraId="2F7D5C7D" w14:textId="77777777" w:rsidR="00D873DF" w:rsidRDefault="00D873DF" w:rsidP="00353264"/>
    <w:p w14:paraId="775201C5" w14:textId="77777777" w:rsidR="00D873DF" w:rsidRDefault="00D873DF" w:rsidP="00353264"/>
    <w:p w14:paraId="201AE505" w14:textId="77777777" w:rsidR="00D873DF" w:rsidRDefault="00D873DF" w:rsidP="00353264"/>
    <w:p w14:paraId="42D0AD6F" w14:textId="77777777" w:rsidR="00D873DF" w:rsidRDefault="00D873DF" w:rsidP="00353264"/>
    <w:p w14:paraId="5A9A5324" w14:textId="77777777" w:rsidR="00353264" w:rsidRDefault="00353264" w:rsidP="00353264"/>
    <w:p w14:paraId="6D74616B" w14:textId="77777777" w:rsidR="00353264" w:rsidRDefault="00353264" w:rsidP="00353264"/>
    <w:p w14:paraId="24CA41CE" w14:textId="77777777" w:rsidR="00353264" w:rsidRDefault="00353264" w:rsidP="00353264"/>
    <w:p w14:paraId="7E4B4018" w14:textId="77777777" w:rsidR="00353264" w:rsidRDefault="00353264" w:rsidP="00353264"/>
    <w:p w14:paraId="27E6C4C4" w14:textId="3EFD9255" w:rsidR="00D873DF" w:rsidRDefault="005A44A8" w:rsidP="00D873DF">
      <w:pPr>
        <w:pStyle w:val="Title"/>
        <w:rPr>
          <w:sz w:val="24"/>
          <w:szCs w:val="24"/>
        </w:rPr>
      </w:pPr>
      <w:bookmarkStart w:id="1" w:name="RevDate"/>
      <w:r>
        <w:rPr>
          <w:sz w:val="24"/>
          <w:szCs w:val="24"/>
        </w:rPr>
        <w:t>2015-</w:t>
      </w:r>
      <w:r w:rsidR="00CB7969">
        <w:rPr>
          <w:sz w:val="24"/>
          <w:szCs w:val="24"/>
        </w:rPr>
        <w:t>7</w:t>
      </w:r>
      <w:r w:rsidR="006E1004">
        <w:rPr>
          <w:sz w:val="24"/>
          <w:szCs w:val="24"/>
        </w:rPr>
        <w:t>-</w:t>
      </w:r>
      <w:r>
        <w:rPr>
          <w:sz w:val="24"/>
          <w:szCs w:val="24"/>
        </w:rPr>
        <w:t>15</w:t>
      </w:r>
      <w:bookmarkEnd w:id="1"/>
    </w:p>
    <w:p w14:paraId="5B176A58" w14:textId="77777777" w:rsidR="00D873DF" w:rsidRDefault="006E1004" w:rsidP="00D873DF">
      <w:pPr>
        <w:pStyle w:val="Title"/>
        <w:rPr>
          <w:sz w:val="24"/>
          <w:szCs w:val="24"/>
        </w:rPr>
      </w:pPr>
      <w:bookmarkStart w:id="2" w:name="RevNum"/>
      <w:r>
        <w:rPr>
          <w:sz w:val="24"/>
          <w:szCs w:val="24"/>
        </w:rPr>
        <w:t>Rev.0</w:t>
      </w:r>
      <w:bookmarkEnd w:id="2"/>
    </w:p>
    <w:p w14:paraId="2C579553" w14:textId="77777777" w:rsidR="003318F4" w:rsidRPr="00701C7C" w:rsidRDefault="0041585C" w:rsidP="00D873DF">
      <w:pPr>
        <w:pStyle w:val="Title"/>
        <w:rPr>
          <w:sz w:val="24"/>
          <w:szCs w:val="24"/>
        </w:rPr>
      </w:pPr>
      <w:r>
        <w:rPr>
          <w:sz w:val="24"/>
          <w:szCs w:val="24"/>
        </w:rPr>
        <w:t xml:space="preserve">Proposal Status: </w:t>
      </w:r>
      <w:r w:rsidR="006E1004">
        <w:rPr>
          <w:sz w:val="24"/>
          <w:szCs w:val="24"/>
        </w:rPr>
        <w:t>Draft</w:t>
      </w:r>
    </w:p>
    <w:p w14:paraId="37086573" w14:textId="77777777" w:rsidR="00D873DF" w:rsidRDefault="00D873DF" w:rsidP="00D873DF"/>
    <w:p w14:paraId="5828AD84" w14:textId="77777777" w:rsidR="00D873DF" w:rsidRDefault="00D873DF">
      <w:pPr>
        <w:sectPr w:rsidR="00D873DF" w:rsidSect="00142D98">
          <w:headerReference w:type="default" r:id="rId9"/>
          <w:footerReference w:type="default" r:id="rId10"/>
          <w:pgSz w:w="12240" w:h="15840" w:code="1"/>
          <w:pgMar w:top="1440" w:right="1440" w:bottom="1440" w:left="1440" w:header="720" w:footer="720" w:gutter="0"/>
          <w:cols w:space="720"/>
          <w:docGrid w:linePitch="360"/>
        </w:sectPr>
      </w:pPr>
    </w:p>
    <w:p w14:paraId="2B957865" w14:textId="77777777" w:rsidR="00640B1F" w:rsidRDefault="00640B1F" w:rsidP="00640B1F">
      <w:pPr>
        <w:pStyle w:val="Title"/>
        <w:rPr>
          <w:u w:val="single"/>
        </w:rPr>
      </w:pPr>
      <w:bookmarkStart w:id="3" w:name="_Toc105491794"/>
      <w:r>
        <w:rPr>
          <w:u w:val="single"/>
        </w:rPr>
        <w:lastRenderedPageBreak/>
        <w:t>DISCLAIMER</w:t>
      </w:r>
      <w:bookmarkEnd w:id="3"/>
    </w:p>
    <w:p w14:paraId="2038938F" w14:textId="77777777" w:rsidR="00640B1F" w:rsidRDefault="00640B1F" w:rsidP="00640B1F">
      <w:pPr>
        <w:pStyle w:val="BodyText"/>
      </w:pPr>
    </w:p>
    <w:p w14:paraId="358198C3" w14:textId="77777777" w:rsidR="00640B1F" w:rsidRDefault="00640B1F" w:rsidP="00640B1F">
      <w:pPr>
        <w:pStyle w:val="BodyText"/>
      </w:pPr>
    </w:p>
    <w:p w14:paraId="47CE3314" w14:textId="77777777" w:rsidR="00F85F52" w:rsidRDefault="00F85F52" w:rsidP="00F85F52">
      <w:pPr>
        <w:numPr>
          <w:ilvl w:val="12"/>
          <w:numId w:val="0"/>
        </w:numPr>
      </w:pPr>
      <w:r>
        <w:t>THE INFORMATION CONTAINED HEREIN AND THE FINANCIAL INFORMATION EXCHANGE PROTOCOL (COLLECTIVELY, THE "FIX PROTOCOL") ARE PROVIDED "AS IS" AND NO PERSON OR ENTITY ASSOCIATED WITH THE FIX PROTOCOL MAKES ANY REPRESENTATION OR WARRANTY, EXPRESS OR IMPLIED, AS TO THE FIX PROTOCOL (OR THE RESULTS TO BE OBTAINED BY THE USE THEREOF) OR ANY OTHER MATTER AND EACH SUCH PERSON AND ENTITY SPECIFICALLY DISCLAIMS ANY WARRANTY OF ORIGINALITY, ACCURACY, COMPLETENESS, MERCHANTABILITY OR FITNESS FOR A PARTICULAR PURPOSE.  SUCH PERSONS AND ENTITIES DO NOT WARRANT THAT THE FIX PROTOCOL WILL CONFORM TO ANY DESCRIPTION THEREOF OR BE FREE OF ERRORS.  THE ENTIRE RISK OF ANY USE OF THE FIX PROTOCOL IS ASSUMED BY THE USER.</w:t>
      </w:r>
    </w:p>
    <w:p w14:paraId="4C8A4F9F" w14:textId="77777777" w:rsidR="00F85F52" w:rsidRDefault="00F85F52" w:rsidP="00F85F52">
      <w:pPr>
        <w:numPr>
          <w:ilvl w:val="12"/>
          <w:numId w:val="0"/>
        </w:numPr>
      </w:pPr>
    </w:p>
    <w:p w14:paraId="711D59EE" w14:textId="77777777" w:rsidR="00F85F52" w:rsidRDefault="00F85F52" w:rsidP="00F85F52">
      <w:pPr>
        <w:numPr>
          <w:ilvl w:val="12"/>
          <w:numId w:val="0"/>
        </w:numPr>
      </w:pPr>
      <w:r>
        <w:t>NO PERSON OR ENTITY ASSOCIATED WITH THE FIX PROTOCOL SHALL HAVE ANY LIABILITY FOR DAMAGES OF ANY KIND ARISING IN ANY MANNER OUT OF OR IN CONNECTION WITH ANY USER'S USE OF (OR ANY INABILITY TO USE) THE FIX PROTOCOL, WHETHER DIRECT, INDIRECT, INCIDENTAL, SPECIAL OR  CONSEQUENTIAL (INCLUDING, WITHOUT LIMITATION, LOSS OF DATA, LOSS OF USE, CLAIMS OF THIRD PARTIES OR LOST PROFITS OR REVENUES OR OTHER ECONOMIC LOSS), WHETHER IN TORT (INCLUDING NEGLIGENCE AND STRICT LIABILITY), CONTRACT OR OTHERWISE, WHETHER OR NOT ANY SUCH PERSON OR ENTITY HAS BEEN ADVISED OF, OR OTHERWISE MIGHT HAVE ANTICIPATED THE POSSIBILITY OF, SUCH DAMAGES.</w:t>
      </w:r>
    </w:p>
    <w:p w14:paraId="0E0FF121" w14:textId="77777777" w:rsidR="003318F4" w:rsidRDefault="003318F4" w:rsidP="00F85F52">
      <w:pPr>
        <w:numPr>
          <w:ilvl w:val="12"/>
          <w:numId w:val="0"/>
        </w:numPr>
      </w:pPr>
    </w:p>
    <w:p w14:paraId="14A24799" w14:textId="77777777" w:rsidR="003318F4" w:rsidRPr="003318F4" w:rsidRDefault="003318F4" w:rsidP="00F85F52">
      <w:pPr>
        <w:numPr>
          <w:ilvl w:val="12"/>
          <w:numId w:val="0"/>
        </w:numPr>
      </w:pPr>
      <w:r w:rsidRPr="003318F4">
        <w:rPr>
          <w:b/>
        </w:rPr>
        <w:t>DRAFT OR NOT RATIFIED PROPOSALS</w:t>
      </w:r>
      <w:r w:rsidRPr="003318F4">
        <w:t xml:space="preserve"> (</w:t>
      </w:r>
      <w:r>
        <w:t xml:space="preserve">REFER TO </w:t>
      </w:r>
      <w:r w:rsidRPr="003318F4">
        <w:t xml:space="preserve">PROPOSAL </w:t>
      </w:r>
      <w:r>
        <w:t xml:space="preserve">STATUS </w:t>
      </w:r>
      <w:r w:rsidRPr="003318F4">
        <w:t xml:space="preserve">AND/OR SUBMISSION STATUS ON COVER PAGE) </w:t>
      </w:r>
      <w:r>
        <w:t>ARE PROVIDED "AS</w:t>
      </w:r>
      <w:r w:rsidR="00BD39FB">
        <w:t xml:space="preserve"> </w:t>
      </w:r>
      <w:r>
        <w:t>IS" TO INTERESTED PARTIES FOR DISCUSSION ONLY.  PARTIES THAT CHOOSE TO IMPLEMENT THIS DRAFT PROPOSAL DO SO AT THEIR OWN RISK.  IT IS A DRAFT DOCUMENT AND M</w:t>
      </w:r>
      <w:r w:rsidRPr="006D51E3">
        <w:t xml:space="preserve">AY BE UPDATED, REPLACED, OR MADE OBSOLETE BY OTHER DOCUMENTS AT ANY TIME.  THE FPL GLOBAL TECHNICAL COMMITTEE WILL NOT ALLOW EARLY IMPLEMENTATION TO CONSTRAIN ITS ABILITY TO MAKE CHANGES TO THIS SPECIFICATION PRIOR TO FINAL RELEASE.  IT IS INAPPROPRIATE TO USE FPL WORKING DRAFTS AS REFERENCE MATERIAL OR TO CITE THEM AS OTHER THAN “WORKS IN PROGRESS”.  THE FPL GLOBAL TECHNICAL COMMITTEE WILL ISSUE, UPON COMPLETION OF REVIEW AND RATIFICATION, AN OFFICIAL STATUS ("APPROVED") </w:t>
      </w:r>
      <w:r w:rsidR="00BD39FB" w:rsidRPr="006D51E3">
        <w:t xml:space="preserve">OF/FOR </w:t>
      </w:r>
      <w:r w:rsidRPr="006D51E3">
        <w:t>THE PROPOSAL AND A</w:t>
      </w:r>
      <w:r>
        <w:t xml:space="preserve"> RELEASE NUMBER.</w:t>
      </w:r>
    </w:p>
    <w:p w14:paraId="30A16C6F" w14:textId="77777777" w:rsidR="00F85F52" w:rsidRDefault="00F85F52" w:rsidP="00F85F52">
      <w:pPr>
        <w:numPr>
          <w:ilvl w:val="12"/>
          <w:numId w:val="0"/>
        </w:numPr>
      </w:pPr>
    </w:p>
    <w:p w14:paraId="3BC9AC7A" w14:textId="77777777" w:rsidR="00F85F52" w:rsidRDefault="00F85F52" w:rsidP="00F85F52">
      <w:pPr>
        <w:numPr>
          <w:ilvl w:val="12"/>
          <w:numId w:val="0"/>
        </w:numPr>
      </w:pPr>
      <w:r>
        <w:t>No proprietary or ownership interest of any kind is granted with respect to the FIX Protocol (or any rights therein).</w:t>
      </w:r>
    </w:p>
    <w:p w14:paraId="42EA891B" w14:textId="77777777" w:rsidR="00F85F52" w:rsidRDefault="00F85F52" w:rsidP="00F85F52">
      <w:pPr>
        <w:numPr>
          <w:ilvl w:val="12"/>
          <w:numId w:val="0"/>
        </w:numPr>
        <w:tabs>
          <w:tab w:val="right" w:pos="7560"/>
        </w:tabs>
        <w:rPr>
          <w:sz w:val="12"/>
        </w:rPr>
      </w:pPr>
    </w:p>
    <w:p w14:paraId="3A9AA0E8" w14:textId="77777777" w:rsidR="00F85F52" w:rsidRDefault="00F85F52" w:rsidP="00F85F52">
      <w:pPr>
        <w:numPr>
          <w:ilvl w:val="12"/>
          <w:numId w:val="0"/>
        </w:numPr>
      </w:pPr>
      <w:r>
        <w:t>Copyright 200</w:t>
      </w:r>
      <w:r w:rsidR="00BB39AF">
        <w:t>3-201</w:t>
      </w:r>
      <w:r w:rsidR="005A44A8">
        <w:t>5</w:t>
      </w:r>
      <w:r>
        <w:t xml:space="preserve"> FIX Protocol Limited, all rights reserved</w:t>
      </w:r>
      <w:r w:rsidR="00BD39FB">
        <w:t>.</w:t>
      </w:r>
    </w:p>
    <w:p w14:paraId="591BC4CA" w14:textId="77777777" w:rsidR="00F85F52" w:rsidRPr="00E90785" w:rsidRDefault="00F85F52" w:rsidP="00E90785">
      <w:pPr>
        <w:pStyle w:val="BodyText"/>
      </w:pPr>
    </w:p>
    <w:p w14:paraId="1959516D" w14:textId="77777777" w:rsidR="00640B1F" w:rsidRDefault="00640B1F" w:rsidP="00640B1F">
      <w:pPr>
        <w:pStyle w:val="Title"/>
      </w:pPr>
      <w:r>
        <w:br w:type="page"/>
      </w:r>
      <w:bookmarkStart w:id="4" w:name="_Toc105491795"/>
      <w:r>
        <w:lastRenderedPageBreak/>
        <w:t>Table of Contents</w:t>
      </w:r>
      <w:bookmarkEnd w:id="4"/>
    </w:p>
    <w:p w14:paraId="1295867C" w14:textId="77777777" w:rsidR="00696841" w:rsidRPr="00696841" w:rsidRDefault="00696841"/>
    <w:p w14:paraId="12C15385" w14:textId="77777777" w:rsidR="007D1563" w:rsidRDefault="000B410A">
      <w:pPr>
        <w:pStyle w:val="TOC1"/>
        <w:tabs>
          <w:tab w:val="right" w:leader="dot" w:pos="9350"/>
        </w:tabs>
        <w:rPr>
          <w:rFonts w:eastAsiaTheme="minorEastAsia" w:cstheme="minorBidi"/>
          <w:noProof/>
          <w:szCs w:val="22"/>
        </w:rPr>
      </w:pPr>
      <w:r>
        <w:fldChar w:fldCharType="begin"/>
      </w:r>
      <w:r>
        <w:instrText xml:space="preserve"> TOC \o "2-3" \h \z \t "Heading 1,1" </w:instrText>
      </w:r>
      <w:r>
        <w:fldChar w:fldCharType="separate"/>
      </w:r>
      <w:hyperlink w:anchor="_Toc425513066" w:history="1">
        <w:r w:rsidR="007D1563" w:rsidRPr="00AC287B">
          <w:rPr>
            <w:rStyle w:val="Hyperlink"/>
            <w:noProof/>
          </w:rPr>
          <w:t>Document History</w:t>
        </w:r>
        <w:r w:rsidR="007D1563">
          <w:rPr>
            <w:noProof/>
            <w:webHidden/>
          </w:rPr>
          <w:tab/>
        </w:r>
        <w:r w:rsidR="007D1563">
          <w:rPr>
            <w:noProof/>
            <w:webHidden/>
          </w:rPr>
          <w:fldChar w:fldCharType="begin"/>
        </w:r>
        <w:r w:rsidR="007D1563">
          <w:rPr>
            <w:noProof/>
            <w:webHidden/>
          </w:rPr>
          <w:instrText xml:space="preserve"> PAGEREF _Toc425513066 \h </w:instrText>
        </w:r>
        <w:r w:rsidR="007D1563">
          <w:rPr>
            <w:noProof/>
            <w:webHidden/>
          </w:rPr>
        </w:r>
        <w:r w:rsidR="007D1563">
          <w:rPr>
            <w:noProof/>
            <w:webHidden/>
          </w:rPr>
          <w:fldChar w:fldCharType="separate"/>
        </w:r>
        <w:r w:rsidR="007D1563">
          <w:rPr>
            <w:noProof/>
            <w:webHidden/>
          </w:rPr>
          <w:t>5</w:t>
        </w:r>
        <w:r w:rsidR="007D1563">
          <w:rPr>
            <w:noProof/>
            <w:webHidden/>
          </w:rPr>
          <w:fldChar w:fldCharType="end"/>
        </w:r>
      </w:hyperlink>
    </w:p>
    <w:p w14:paraId="1DADD84E" w14:textId="77777777" w:rsidR="007D1563" w:rsidRDefault="008A46E9">
      <w:pPr>
        <w:pStyle w:val="TOC1"/>
        <w:tabs>
          <w:tab w:val="left" w:pos="450"/>
          <w:tab w:val="right" w:leader="dot" w:pos="9350"/>
        </w:tabs>
        <w:rPr>
          <w:rFonts w:eastAsiaTheme="minorEastAsia" w:cstheme="minorBidi"/>
          <w:noProof/>
          <w:szCs w:val="22"/>
        </w:rPr>
      </w:pPr>
      <w:hyperlink w:anchor="_Toc425513067" w:history="1">
        <w:r w:rsidR="007D1563" w:rsidRPr="00AC287B">
          <w:rPr>
            <w:rStyle w:val="Hyperlink"/>
            <w:noProof/>
          </w:rPr>
          <w:t>1</w:t>
        </w:r>
        <w:r w:rsidR="007D1563">
          <w:rPr>
            <w:rFonts w:eastAsiaTheme="minorEastAsia" w:cstheme="minorBidi"/>
            <w:noProof/>
            <w:szCs w:val="22"/>
          </w:rPr>
          <w:tab/>
        </w:r>
        <w:r w:rsidR="007D1563" w:rsidRPr="00AC287B">
          <w:rPr>
            <w:rStyle w:val="Hyperlink"/>
            <w:noProof/>
          </w:rPr>
          <w:t>Introduction</w:t>
        </w:r>
        <w:r w:rsidR="007D1563">
          <w:rPr>
            <w:noProof/>
            <w:webHidden/>
          </w:rPr>
          <w:tab/>
        </w:r>
        <w:r w:rsidR="007D1563">
          <w:rPr>
            <w:noProof/>
            <w:webHidden/>
          </w:rPr>
          <w:fldChar w:fldCharType="begin"/>
        </w:r>
        <w:r w:rsidR="007D1563">
          <w:rPr>
            <w:noProof/>
            <w:webHidden/>
          </w:rPr>
          <w:instrText xml:space="preserve"> PAGEREF _Toc425513067 \h </w:instrText>
        </w:r>
        <w:r w:rsidR="007D1563">
          <w:rPr>
            <w:noProof/>
            <w:webHidden/>
          </w:rPr>
        </w:r>
        <w:r w:rsidR="007D1563">
          <w:rPr>
            <w:noProof/>
            <w:webHidden/>
          </w:rPr>
          <w:fldChar w:fldCharType="separate"/>
        </w:r>
        <w:r w:rsidR="007D1563">
          <w:rPr>
            <w:noProof/>
            <w:webHidden/>
          </w:rPr>
          <w:t>6</w:t>
        </w:r>
        <w:r w:rsidR="007D1563">
          <w:rPr>
            <w:noProof/>
            <w:webHidden/>
          </w:rPr>
          <w:fldChar w:fldCharType="end"/>
        </w:r>
      </w:hyperlink>
    </w:p>
    <w:p w14:paraId="314FEAA6" w14:textId="77777777" w:rsidR="007D1563" w:rsidRDefault="008A46E9">
      <w:pPr>
        <w:pStyle w:val="TOC2"/>
        <w:rPr>
          <w:rFonts w:eastAsiaTheme="minorEastAsia" w:cstheme="minorBidi"/>
          <w:szCs w:val="22"/>
        </w:rPr>
      </w:pPr>
      <w:hyperlink w:anchor="_Toc425513068" w:history="1">
        <w:r w:rsidR="007D1563" w:rsidRPr="00AC287B">
          <w:rPr>
            <w:rStyle w:val="Hyperlink"/>
          </w:rPr>
          <w:t>1.1</w:t>
        </w:r>
        <w:r w:rsidR="007D1563">
          <w:rPr>
            <w:rFonts w:eastAsiaTheme="minorEastAsia" w:cstheme="minorBidi"/>
            <w:szCs w:val="22"/>
          </w:rPr>
          <w:tab/>
        </w:r>
        <w:r w:rsidR="007D1563" w:rsidRPr="00AC287B">
          <w:rPr>
            <w:rStyle w:val="Hyperlink"/>
          </w:rPr>
          <w:t>Authors</w:t>
        </w:r>
        <w:r w:rsidR="007D1563">
          <w:rPr>
            <w:webHidden/>
          </w:rPr>
          <w:tab/>
        </w:r>
        <w:r w:rsidR="007D1563">
          <w:rPr>
            <w:webHidden/>
          </w:rPr>
          <w:fldChar w:fldCharType="begin"/>
        </w:r>
        <w:r w:rsidR="007D1563">
          <w:rPr>
            <w:webHidden/>
          </w:rPr>
          <w:instrText xml:space="preserve"> PAGEREF _Toc425513068 \h </w:instrText>
        </w:r>
        <w:r w:rsidR="007D1563">
          <w:rPr>
            <w:webHidden/>
          </w:rPr>
        </w:r>
        <w:r w:rsidR="007D1563">
          <w:rPr>
            <w:webHidden/>
          </w:rPr>
          <w:fldChar w:fldCharType="separate"/>
        </w:r>
        <w:r w:rsidR="007D1563">
          <w:rPr>
            <w:webHidden/>
          </w:rPr>
          <w:t>6</w:t>
        </w:r>
        <w:r w:rsidR="007D1563">
          <w:rPr>
            <w:webHidden/>
          </w:rPr>
          <w:fldChar w:fldCharType="end"/>
        </w:r>
      </w:hyperlink>
    </w:p>
    <w:p w14:paraId="61E9B2A0" w14:textId="77777777" w:rsidR="007D1563" w:rsidRDefault="008A46E9">
      <w:pPr>
        <w:pStyle w:val="TOC1"/>
        <w:tabs>
          <w:tab w:val="left" w:pos="450"/>
          <w:tab w:val="right" w:leader="dot" w:pos="9350"/>
        </w:tabs>
        <w:rPr>
          <w:rFonts w:eastAsiaTheme="minorEastAsia" w:cstheme="minorBidi"/>
          <w:noProof/>
          <w:szCs w:val="22"/>
        </w:rPr>
      </w:pPr>
      <w:hyperlink w:anchor="_Toc425513069" w:history="1">
        <w:r w:rsidR="007D1563" w:rsidRPr="00AC287B">
          <w:rPr>
            <w:rStyle w:val="Hyperlink"/>
            <w:noProof/>
          </w:rPr>
          <w:t>2</w:t>
        </w:r>
        <w:r w:rsidR="007D1563">
          <w:rPr>
            <w:rFonts w:eastAsiaTheme="minorEastAsia" w:cstheme="minorBidi"/>
            <w:noProof/>
            <w:szCs w:val="22"/>
          </w:rPr>
          <w:tab/>
        </w:r>
        <w:r w:rsidR="007D1563" w:rsidRPr="00AC287B">
          <w:rPr>
            <w:rStyle w:val="Hyperlink"/>
            <w:noProof/>
          </w:rPr>
          <w:t>Business Requirements</w:t>
        </w:r>
        <w:r w:rsidR="007D1563">
          <w:rPr>
            <w:noProof/>
            <w:webHidden/>
          </w:rPr>
          <w:tab/>
        </w:r>
        <w:r w:rsidR="007D1563">
          <w:rPr>
            <w:noProof/>
            <w:webHidden/>
          </w:rPr>
          <w:fldChar w:fldCharType="begin"/>
        </w:r>
        <w:r w:rsidR="007D1563">
          <w:rPr>
            <w:noProof/>
            <w:webHidden/>
          </w:rPr>
          <w:instrText xml:space="preserve"> PAGEREF _Toc425513069 \h </w:instrText>
        </w:r>
        <w:r w:rsidR="007D1563">
          <w:rPr>
            <w:noProof/>
            <w:webHidden/>
          </w:rPr>
        </w:r>
        <w:r w:rsidR="007D1563">
          <w:rPr>
            <w:noProof/>
            <w:webHidden/>
          </w:rPr>
          <w:fldChar w:fldCharType="separate"/>
        </w:r>
        <w:r w:rsidR="007D1563">
          <w:rPr>
            <w:noProof/>
            <w:webHidden/>
          </w:rPr>
          <w:t>6</w:t>
        </w:r>
        <w:r w:rsidR="007D1563">
          <w:rPr>
            <w:noProof/>
            <w:webHidden/>
          </w:rPr>
          <w:fldChar w:fldCharType="end"/>
        </w:r>
      </w:hyperlink>
    </w:p>
    <w:p w14:paraId="5D769989" w14:textId="77777777" w:rsidR="007D1563" w:rsidRDefault="008A46E9">
      <w:pPr>
        <w:pStyle w:val="TOC2"/>
        <w:rPr>
          <w:rFonts w:eastAsiaTheme="minorEastAsia" w:cstheme="minorBidi"/>
          <w:szCs w:val="22"/>
        </w:rPr>
      </w:pPr>
      <w:hyperlink w:anchor="_Toc425513070" w:history="1">
        <w:r w:rsidR="007D1563" w:rsidRPr="00AC287B">
          <w:rPr>
            <w:rStyle w:val="Hyperlink"/>
          </w:rPr>
          <w:t>2.1</w:t>
        </w:r>
        <w:r w:rsidR="007D1563">
          <w:rPr>
            <w:rFonts w:eastAsiaTheme="minorEastAsia" w:cstheme="minorBidi"/>
            <w:szCs w:val="22"/>
          </w:rPr>
          <w:tab/>
        </w:r>
        <w:r w:rsidR="007D1563" w:rsidRPr="00AC287B">
          <w:rPr>
            <w:rStyle w:val="Hyperlink"/>
          </w:rPr>
          <w:t>New Requirements</w:t>
        </w:r>
        <w:r w:rsidR="007D1563">
          <w:rPr>
            <w:webHidden/>
          </w:rPr>
          <w:tab/>
        </w:r>
        <w:r w:rsidR="007D1563">
          <w:rPr>
            <w:webHidden/>
          </w:rPr>
          <w:fldChar w:fldCharType="begin"/>
        </w:r>
        <w:r w:rsidR="007D1563">
          <w:rPr>
            <w:webHidden/>
          </w:rPr>
          <w:instrText xml:space="preserve"> PAGEREF _Toc425513070 \h </w:instrText>
        </w:r>
        <w:r w:rsidR="007D1563">
          <w:rPr>
            <w:webHidden/>
          </w:rPr>
        </w:r>
        <w:r w:rsidR="007D1563">
          <w:rPr>
            <w:webHidden/>
          </w:rPr>
          <w:fldChar w:fldCharType="separate"/>
        </w:r>
        <w:r w:rsidR="007D1563">
          <w:rPr>
            <w:webHidden/>
          </w:rPr>
          <w:t>6</w:t>
        </w:r>
        <w:r w:rsidR="007D1563">
          <w:rPr>
            <w:webHidden/>
          </w:rPr>
          <w:fldChar w:fldCharType="end"/>
        </w:r>
      </w:hyperlink>
    </w:p>
    <w:p w14:paraId="29ED0ED0" w14:textId="77777777" w:rsidR="007D1563" w:rsidRDefault="008A46E9">
      <w:pPr>
        <w:pStyle w:val="TOC1"/>
        <w:tabs>
          <w:tab w:val="left" w:pos="450"/>
          <w:tab w:val="right" w:leader="dot" w:pos="9350"/>
        </w:tabs>
        <w:rPr>
          <w:rFonts w:eastAsiaTheme="minorEastAsia" w:cstheme="minorBidi"/>
          <w:noProof/>
          <w:szCs w:val="22"/>
        </w:rPr>
      </w:pPr>
      <w:hyperlink w:anchor="_Toc425513071" w:history="1">
        <w:r w:rsidR="007D1563" w:rsidRPr="00AC287B">
          <w:rPr>
            <w:rStyle w:val="Hyperlink"/>
            <w:noProof/>
          </w:rPr>
          <w:t>3</w:t>
        </w:r>
        <w:r w:rsidR="007D1563">
          <w:rPr>
            <w:rFonts w:eastAsiaTheme="minorEastAsia" w:cstheme="minorBidi"/>
            <w:noProof/>
            <w:szCs w:val="22"/>
          </w:rPr>
          <w:tab/>
        </w:r>
        <w:r w:rsidR="007D1563" w:rsidRPr="00AC287B">
          <w:rPr>
            <w:rStyle w:val="Hyperlink"/>
            <w:noProof/>
          </w:rPr>
          <w:t>Issues and Discussion Points</w:t>
        </w:r>
        <w:r w:rsidR="007D1563">
          <w:rPr>
            <w:noProof/>
            <w:webHidden/>
          </w:rPr>
          <w:tab/>
        </w:r>
        <w:r w:rsidR="007D1563">
          <w:rPr>
            <w:noProof/>
            <w:webHidden/>
          </w:rPr>
          <w:fldChar w:fldCharType="begin"/>
        </w:r>
        <w:r w:rsidR="007D1563">
          <w:rPr>
            <w:noProof/>
            <w:webHidden/>
          </w:rPr>
          <w:instrText xml:space="preserve"> PAGEREF _Toc425513071 \h </w:instrText>
        </w:r>
        <w:r w:rsidR="007D1563">
          <w:rPr>
            <w:noProof/>
            <w:webHidden/>
          </w:rPr>
        </w:r>
        <w:r w:rsidR="007D1563">
          <w:rPr>
            <w:noProof/>
            <w:webHidden/>
          </w:rPr>
          <w:fldChar w:fldCharType="separate"/>
        </w:r>
        <w:r w:rsidR="007D1563">
          <w:rPr>
            <w:noProof/>
            <w:webHidden/>
          </w:rPr>
          <w:t>7</w:t>
        </w:r>
        <w:r w:rsidR="007D1563">
          <w:rPr>
            <w:noProof/>
            <w:webHidden/>
          </w:rPr>
          <w:fldChar w:fldCharType="end"/>
        </w:r>
      </w:hyperlink>
    </w:p>
    <w:p w14:paraId="065E0693" w14:textId="77777777" w:rsidR="007D1563" w:rsidRDefault="008A46E9">
      <w:pPr>
        <w:pStyle w:val="TOC2"/>
        <w:rPr>
          <w:rFonts w:eastAsiaTheme="minorEastAsia" w:cstheme="minorBidi"/>
          <w:szCs w:val="22"/>
        </w:rPr>
      </w:pPr>
      <w:hyperlink w:anchor="_Toc425513072" w:history="1">
        <w:r w:rsidR="007D1563" w:rsidRPr="00AC287B">
          <w:rPr>
            <w:rStyle w:val="Hyperlink"/>
          </w:rPr>
          <w:t>3.1</w:t>
        </w:r>
        <w:r w:rsidR="007D1563">
          <w:rPr>
            <w:rFonts w:eastAsiaTheme="minorEastAsia" w:cstheme="minorBidi"/>
            <w:szCs w:val="22"/>
          </w:rPr>
          <w:tab/>
        </w:r>
        <w:r w:rsidR="007D1563" w:rsidRPr="00AC287B">
          <w:rPr>
            <w:rStyle w:val="Hyperlink"/>
          </w:rPr>
          <w:t>Should base64binary encoding be used?</w:t>
        </w:r>
        <w:r w:rsidR="007D1563">
          <w:rPr>
            <w:webHidden/>
          </w:rPr>
          <w:tab/>
        </w:r>
        <w:r w:rsidR="007D1563">
          <w:rPr>
            <w:webHidden/>
          </w:rPr>
          <w:fldChar w:fldCharType="begin"/>
        </w:r>
        <w:r w:rsidR="007D1563">
          <w:rPr>
            <w:webHidden/>
          </w:rPr>
          <w:instrText xml:space="preserve"> PAGEREF _Toc425513072 \h </w:instrText>
        </w:r>
        <w:r w:rsidR="007D1563">
          <w:rPr>
            <w:webHidden/>
          </w:rPr>
        </w:r>
        <w:r w:rsidR="007D1563">
          <w:rPr>
            <w:webHidden/>
          </w:rPr>
          <w:fldChar w:fldCharType="separate"/>
        </w:r>
        <w:r w:rsidR="007D1563">
          <w:rPr>
            <w:webHidden/>
          </w:rPr>
          <w:t>7</w:t>
        </w:r>
        <w:r w:rsidR="007D1563">
          <w:rPr>
            <w:webHidden/>
          </w:rPr>
          <w:fldChar w:fldCharType="end"/>
        </w:r>
      </w:hyperlink>
    </w:p>
    <w:p w14:paraId="602EF40A" w14:textId="77777777" w:rsidR="007D1563" w:rsidRDefault="008A46E9">
      <w:pPr>
        <w:pStyle w:val="TOC2"/>
        <w:rPr>
          <w:rFonts w:eastAsiaTheme="minorEastAsia" w:cstheme="minorBidi"/>
          <w:szCs w:val="22"/>
        </w:rPr>
      </w:pPr>
      <w:hyperlink w:anchor="_Toc425513073" w:history="1">
        <w:r w:rsidR="007D1563" w:rsidRPr="00AC287B">
          <w:rPr>
            <w:rStyle w:val="Hyperlink"/>
          </w:rPr>
          <w:t>3.2</w:t>
        </w:r>
        <w:r w:rsidR="007D1563">
          <w:rPr>
            <w:rFonts w:eastAsiaTheme="minorEastAsia" w:cstheme="minorBidi"/>
            <w:szCs w:val="22"/>
          </w:rPr>
          <w:tab/>
        </w:r>
        <w:r w:rsidR="007D1563" w:rsidRPr="00AC287B">
          <w:rPr>
            <w:rStyle w:val="Hyperlink"/>
          </w:rPr>
          <w:t>Should encoded data be stored in elements or attributes?</w:t>
        </w:r>
        <w:r w:rsidR="007D1563">
          <w:rPr>
            <w:webHidden/>
          </w:rPr>
          <w:tab/>
        </w:r>
        <w:r w:rsidR="007D1563">
          <w:rPr>
            <w:webHidden/>
          </w:rPr>
          <w:fldChar w:fldCharType="begin"/>
        </w:r>
        <w:r w:rsidR="007D1563">
          <w:rPr>
            <w:webHidden/>
          </w:rPr>
          <w:instrText xml:space="preserve"> PAGEREF _Toc425513073 \h </w:instrText>
        </w:r>
        <w:r w:rsidR="007D1563">
          <w:rPr>
            <w:webHidden/>
          </w:rPr>
        </w:r>
        <w:r w:rsidR="007D1563">
          <w:rPr>
            <w:webHidden/>
          </w:rPr>
          <w:fldChar w:fldCharType="separate"/>
        </w:r>
        <w:r w:rsidR="007D1563">
          <w:rPr>
            <w:webHidden/>
          </w:rPr>
          <w:t>7</w:t>
        </w:r>
        <w:r w:rsidR="007D1563">
          <w:rPr>
            <w:webHidden/>
          </w:rPr>
          <w:fldChar w:fldCharType="end"/>
        </w:r>
      </w:hyperlink>
    </w:p>
    <w:p w14:paraId="04551E25" w14:textId="77777777" w:rsidR="007D1563" w:rsidRDefault="008A46E9">
      <w:pPr>
        <w:pStyle w:val="TOC2"/>
        <w:rPr>
          <w:rFonts w:eastAsiaTheme="minorEastAsia" w:cstheme="minorBidi"/>
          <w:szCs w:val="22"/>
        </w:rPr>
      </w:pPr>
      <w:hyperlink w:anchor="_Toc425513074" w:history="1">
        <w:r w:rsidR="007D1563" w:rsidRPr="00AC287B">
          <w:rPr>
            <w:rStyle w:val="Hyperlink"/>
          </w:rPr>
          <w:t>3.3</w:t>
        </w:r>
        <w:r w:rsidR="007D1563">
          <w:rPr>
            <w:rFonts w:eastAsiaTheme="minorEastAsia" w:cstheme="minorBidi"/>
            <w:szCs w:val="22"/>
          </w:rPr>
          <w:tab/>
        </w:r>
        <w:r w:rsidR="007D1563" w:rsidRPr="00AC287B">
          <w:rPr>
            <w:rStyle w:val="Hyperlink"/>
          </w:rPr>
          <w:t>Should the length field be included in FIXML?</w:t>
        </w:r>
        <w:r w:rsidR="007D1563">
          <w:rPr>
            <w:webHidden/>
          </w:rPr>
          <w:tab/>
        </w:r>
        <w:r w:rsidR="007D1563">
          <w:rPr>
            <w:webHidden/>
          </w:rPr>
          <w:fldChar w:fldCharType="begin"/>
        </w:r>
        <w:r w:rsidR="007D1563">
          <w:rPr>
            <w:webHidden/>
          </w:rPr>
          <w:instrText xml:space="preserve"> PAGEREF _Toc425513074 \h </w:instrText>
        </w:r>
        <w:r w:rsidR="007D1563">
          <w:rPr>
            <w:webHidden/>
          </w:rPr>
        </w:r>
        <w:r w:rsidR="007D1563">
          <w:rPr>
            <w:webHidden/>
          </w:rPr>
          <w:fldChar w:fldCharType="separate"/>
        </w:r>
        <w:r w:rsidR="007D1563">
          <w:rPr>
            <w:webHidden/>
          </w:rPr>
          <w:t>7</w:t>
        </w:r>
        <w:r w:rsidR="007D1563">
          <w:rPr>
            <w:webHidden/>
          </w:rPr>
          <w:fldChar w:fldCharType="end"/>
        </w:r>
      </w:hyperlink>
    </w:p>
    <w:p w14:paraId="5072243E" w14:textId="77777777" w:rsidR="007D1563" w:rsidRDefault="008A46E9">
      <w:pPr>
        <w:pStyle w:val="TOC2"/>
        <w:rPr>
          <w:rFonts w:eastAsiaTheme="minorEastAsia" w:cstheme="minorBidi"/>
          <w:szCs w:val="22"/>
        </w:rPr>
      </w:pPr>
      <w:hyperlink w:anchor="_Toc425513075" w:history="1">
        <w:r w:rsidR="007D1563" w:rsidRPr="00AC287B">
          <w:rPr>
            <w:rStyle w:val="Hyperlink"/>
          </w:rPr>
          <w:t>3.4</w:t>
        </w:r>
        <w:r w:rsidR="007D1563">
          <w:rPr>
            <w:rFonts w:eastAsiaTheme="minorEastAsia" w:cstheme="minorBidi"/>
            <w:szCs w:val="22"/>
          </w:rPr>
          <w:tab/>
        </w:r>
        <w:r w:rsidR="007D1563" w:rsidRPr="00AC287B">
          <w:rPr>
            <w:rStyle w:val="Hyperlink"/>
          </w:rPr>
          <w:t>Should the encoded data fields be extended to include an IETF standard content type?</w:t>
        </w:r>
        <w:r w:rsidR="007D1563">
          <w:rPr>
            <w:webHidden/>
          </w:rPr>
          <w:tab/>
        </w:r>
        <w:r w:rsidR="007D1563">
          <w:rPr>
            <w:webHidden/>
          </w:rPr>
          <w:fldChar w:fldCharType="begin"/>
        </w:r>
        <w:r w:rsidR="007D1563">
          <w:rPr>
            <w:webHidden/>
          </w:rPr>
          <w:instrText xml:space="preserve"> PAGEREF _Toc425513075 \h </w:instrText>
        </w:r>
        <w:r w:rsidR="007D1563">
          <w:rPr>
            <w:webHidden/>
          </w:rPr>
        </w:r>
        <w:r w:rsidR="007D1563">
          <w:rPr>
            <w:webHidden/>
          </w:rPr>
          <w:fldChar w:fldCharType="separate"/>
        </w:r>
        <w:r w:rsidR="007D1563">
          <w:rPr>
            <w:webHidden/>
          </w:rPr>
          <w:t>7</w:t>
        </w:r>
        <w:r w:rsidR="007D1563">
          <w:rPr>
            <w:webHidden/>
          </w:rPr>
          <w:fldChar w:fldCharType="end"/>
        </w:r>
      </w:hyperlink>
    </w:p>
    <w:p w14:paraId="45E53E35" w14:textId="77777777" w:rsidR="007D1563" w:rsidRDefault="008A46E9">
      <w:pPr>
        <w:pStyle w:val="TOC2"/>
        <w:rPr>
          <w:rFonts w:eastAsiaTheme="minorEastAsia" w:cstheme="minorBidi"/>
          <w:szCs w:val="22"/>
        </w:rPr>
      </w:pPr>
      <w:hyperlink w:anchor="_Toc425513076" w:history="1">
        <w:r w:rsidR="007D1563" w:rsidRPr="00AC287B">
          <w:rPr>
            <w:rStyle w:val="Hyperlink"/>
          </w:rPr>
          <w:t>3.5</w:t>
        </w:r>
        <w:r w:rsidR="007D1563">
          <w:rPr>
            <w:rFonts w:eastAsiaTheme="minorEastAsia" w:cstheme="minorBidi"/>
            <w:szCs w:val="22"/>
          </w:rPr>
          <w:tab/>
        </w:r>
        <w:r w:rsidR="007D1563" w:rsidRPr="00AC287B">
          <w:rPr>
            <w:rStyle w:val="Hyperlink"/>
          </w:rPr>
          <w:t>Are current FIXML fields of type data affected by these changes?</w:t>
        </w:r>
        <w:r w:rsidR="007D1563">
          <w:rPr>
            <w:webHidden/>
          </w:rPr>
          <w:tab/>
        </w:r>
        <w:r w:rsidR="007D1563">
          <w:rPr>
            <w:webHidden/>
          </w:rPr>
          <w:fldChar w:fldCharType="begin"/>
        </w:r>
        <w:r w:rsidR="007D1563">
          <w:rPr>
            <w:webHidden/>
          </w:rPr>
          <w:instrText xml:space="preserve"> PAGEREF _Toc425513076 \h </w:instrText>
        </w:r>
        <w:r w:rsidR="007D1563">
          <w:rPr>
            <w:webHidden/>
          </w:rPr>
        </w:r>
        <w:r w:rsidR="007D1563">
          <w:rPr>
            <w:webHidden/>
          </w:rPr>
          <w:fldChar w:fldCharType="separate"/>
        </w:r>
        <w:r w:rsidR="007D1563">
          <w:rPr>
            <w:webHidden/>
          </w:rPr>
          <w:t>7</w:t>
        </w:r>
        <w:r w:rsidR="007D1563">
          <w:rPr>
            <w:webHidden/>
          </w:rPr>
          <w:fldChar w:fldCharType="end"/>
        </w:r>
      </w:hyperlink>
    </w:p>
    <w:p w14:paraId="06904F60" w14:textId="77777777" w:rsidR="007D1563" w:rsidRDefault="008A46E9">
      <w:pPr>
        <w:pStyle w:val="TOC1"/>
        <w:tabs>
          <w:tab w:val="left" w:pos="450"/>
          <w:tab w:val="right" w:leader="dot" w:pos="9350"/>
        </w:tabs>
        <w:rPr>
          <w:rFonts w:eastAsiaTheme="minorEastAsia" w:cstheme="minorBidi"/>
          <w:noProof/>
          <w:szCs w:val="22"/>
        </w:rPr>
      </w:pPr>
      <w:hyperlink w:anchor="_Toc425513077" w:history="1">
        <w:r w:rsidR="007D1563" w:rsidRPr="00AC287B">
          <w:rPr>
            <w:rStyle w:val="Hyperlink"/>
            <w:noProof/>
          </w:rPr>
          <w:t>4</w:t>
        </w:r>
        <w:r w:rsidR="007D1563">
          <w:rPr>
            <w:rFonts w:eastAsiaTheme="minorEastAsia" w:cstheme="minorBidi"/>
            <w:noProof/>
            <w:szCs w:val="22"/>
          </w:rPr>
          <w:tab/>
        </w:r>
        <w:r w:rsidR="007D1563" w:rsidRPr="00AC287B">
          <w:rPr>
            <w:rStyle w:val="Hyperlink"/>
            <w:noProof/>
          </w:rPr>
          <w:t>References</w:t>
        </w:r>
        <w:r w:rsidR="007D1563">
          <w:rPr>
            <w:noProof/>
            <w:webHidden/>
          </w:rPr>
          <w:tab/>
        </w:r>
        <w:r w:rsidR="007D1563">
          <w:rPr>
            <w:noProof/>
            <w:webHidden/>
          </w:rPr>
          <w:fldChar w:fldCharType="begin"/>
        </w:r>
        <w:r w:rsidR="007D1563">
          <w:rPr>
            <w:noProof/>
            <w:webHidden/>
          </w:rPr>
          <w:instrText xml:space="preserve"> PAGEREF _Toc425513077 \h </w:instrText>
        </w:r>
        <w:r w:rsidR="007D1563">
          <w:rPr>
            <w:noProof/>
            <w:webHidden/>
          </w:rPr>
        </w:r>
        <w:r w:rsidR="007D1563">
          <w:rPr>
            <w:noProof/>
            <w:webHidden/>
          </w:rPr>
          <w:fldChar w:fldCharType="separate"/>
        </w:r>
        <w:r w:rsidR="007D1563">
          <w:rPr>
            <w:noProof/>
            <w:webHidden/>
          </w:rPr>
          <w:t>9</w:t>
        </w:r>
        <w:r w:rsidR="007D1563">
          <w:rPr>
            <w:noProof/>
            <w:webHidden/>
          </w:rPr>
          <w:fldChar w:fldCharType="end"/>
        </w:r>
      </w:hyperlink>
    </w:p>
    <w:p w14:paraId="6941BA5D" w14:textId="77777777" w:rsidR="007D1563" w:rsidRDefault="008A46E9">
      <w:pPr>
        <w:pStyle w:val="TOC1"/>
        <w:tabs>
          <w:tab w:val="left" w:pos="450"/>
          <w:tab w:val="right" w:leader="dot" w:pos="9350"/>
        </w:tabs>
        <w:rPr>
          <w:rFonts w:eastAsiaTheme="minorEastAsia" w:cstheme="minorBidi"/>
          <w:noProof/>
          <w:szCs w:val="22"/>
        </w:rPr>
      </w:pPr>
      <w:hyperlink w:anchor="_Toc425513078" w:history="1">
        <w:r w:rsidR="007D1563" w:rsidRPr="00AC287B">
          <w:rPr>
            <w:rStyle w:val="Hyperlink"/>
            <w:noProof/>
          </w:rPr>
          <w:t>5</w:t>
        </w:r>
        <w:r w:rsidR="007D1563">
          <w:rPr>
            <w:rFonts w:eastAsiaTheme="minorEastAsia" w:cstheme="minorBidi"/>
            <w:noProof/>
            <w:szCs w:val="22"/>
          </w:rPr>
          <w:tab/>
        </w:r>
        <w:r w:rsidR="007D1563" w:rsidRPr="00AC287B">
          <w:rPr>
            <w:rStyle w:val="Hyperlink"/>
            <w:noProof/>
          </w:rPr>
          <w:t>Relevant and Related Standards</w:t>
        </w:r>
        <w:r w:rsidR="007D1563">
          <w:rPr>
            <w:noProof/>
            <w:webHidden/>
          </w:rPr>
          <w:tab/>
        </w:r>
        <w:r w:rsidR="007D1563">
          <w:rPr>
            <w:noProof/>
            <w:webHidden/>
          </w:rPr>
          <w:fldChar w:fldCharType="begin"/>
        </w:r>
        <w:r w:rsidR="007D1563">
          <w:rPr>
            <w:noProof/>
            <w:webHidden/>
          </w:rPr>
          <w:instrText xml:space="preserve"> PAGEREF _Toc425513078 \h </w:instrText>
        </w:r>
        <w:r w:rsidR="007D1563">
          <w:rPr>
            <w:noProof/>
            <w:webHidden/>
          </w:rPr>
        </w:r>
        <w:r w:rsidR="007D1563">
          <w:rPr>
            <w:noProof/>
            <w:webHidden/>
          </w:rPr>
          <w:fldChar w:fldCharType="separate"/>
        </w:r>
        <w:r w:rsidR="007D1563">
          <w:rPr>
            <w:noProof/>
            <w:webHidden/>
          </w:rPr>
          <w:t>9</w:t>
        </w:r>
        <w:r w:rsidR="007D1563">
          <w:rPr>
            <w:noProof/>
            <w:webHidden/>
          </w:rPr>
          <w:fldChar w:fldCharType="end"/>
        </w:r>
      </w:hyperlink>
    </w:p>
    <w:p w14:paraId="19976D3C" w14:textId="77777777" w:rsidR="007D1563" w:rsidRDefault="008A46E9">
      <w:pPr>
        <w:pStyle w:val="TOC1"/>
        <w:tabs>
          <w:tab w:val="left" w:pos="450"/>
          <w:tab w:val="right" w:leader="dot" w:pos="9350"/>
        </w:tabs>
        <w:rPr>
          <w:rFonts w:eastAsiaTheme="minorEastAsia" w:cstheme="minorBidi"/>
          <w:noProof/>
          <w:szCs w:val="22"/>
        </w:rPr>
      </w:pPr>
      <w:hyperlink w:anchor="_Toc425513079" w:history="1">
        <w:r w:rsidR="007D1563" w:rsidRPr="00AC287B">
          <w:rPr>
            <w:rStyle w:val="Hyperlink"/>
            <w:noProof/>
          </w:rPr>
          <w:t>6</w:t>
        </w:r>
        <w:r w:rsidR="007D1563">
          <w:rPr>
            <w:rFonts w:eastAsiaTheme="minorEastAsia" w:cstheme="minorBidi"/>
            <w:noProof/>
            <w:szCs w:val="22"/>
          </w:rPr>
          <w:tab/>
        </w:r>
        <w:r w:rsidR="007D1563" w:rsidRPr="00AC287B">
          <w:rPr>
            <w:rStyle w:val="Hyperlink"/>
            <w:noProof/>
          </w:rPr>
          <w:t>Intellectual Property Disclosure</w:t>
        </w:r>
        <w:r w:rsidR="007D1563">
          <w:rPr>
            <w:noProof/>
            <w:webHidden/>
          </w:rPr>
          <w:tab/>
        </w:r>
        <w:r w:rsidR="007D1563">
          <w:rPr>
            <w:noProof/>
            <w:webHidden/>
          </w:rPr>
          <w:fldChar w:fldCharType="begin"/>
        </w:r>
        <w:r w:rsidR="007D1563">
          <w:rPr>
            <w:noProof/>
            <w:webHidden/>
          </w:rPr>
          <w:instrText xml:space="preserve"> PAGEREF _Toc425513079 \h </w:instrText>
        </w:r>
        <w:r w:rsidR="007D1563">
          <w:rPr>
            <w:noProof/>
            <w:webHidden/>
          </w:rPr>
        </w:r>
        <w:r w:rsidR="007D1563">
          <w:rPr>
            <w:noProof/>
            <w:webHidden/>
          </w:rPr>
          <w:fldChar w:fldCharType="separate"/>
        </w:r>
        <w:r w:rsidR="007D1563">
          <w:rPr>
            <w:noProof/>
            <w:webHidden/>
          </w:rPr>
          <w:t>9</w:t>
        </w:r>
        <w:r w:rsidR="007D1563">
          <w:rPr>
            <w:noProof/>
            <w:webHidden/>
          </w:rPr>
          <w:fldChar w:fldCharType="end"/>
        </w:r>
      </w:hyperlink>
    </w:p>
    <w:p w14:paraId="61465C67" w14:textId="77777777" w:rsidR="007D1563" w:rsidRDefault="008A46E9">
      <w:pPr>
        <w:pStyle w:val="TOC1"/>
        <w:tabs>
          <w:tab w:val="left" w:pos="450"/>
          <w:tab w:val="right" w:leader="dot" w:pos="9350"/>
        </w:tabs>
        <w:rPr>
          <w:rFonts w:eastAsiaTheme="minorEastAsia" w:cstheme="minorBidi"/>
          <w:noProof/>
          <w:szCs w:val="22"/>
        </w:rPr>
      </w:pPr>
      <w:hyperlink w:anchor="_Toc425513080" w:history="1">
        <w:r w:rsidR="007D1563" w:rsidRPr="00AC287B">
          <w:rPr>
            <w:rStyle w:val="Hyperlink"/>
            <w:noProof/>
          </w:rPr>
          <w:t>7</w:t>
        </w:r>
        <w:r w:rsidR="007D1563">
          <w:rPr>
            <w:rFonts w:eastAsiaTheme="minorEastAsia" w:cstheme="minorBidi"/>
            <w:noProof/>
            <w:szCs w:val="22"/>
          </w:rPr>
          <w:tab/>
        </w:r>
        <w:r w:rsidR="007D1563" w:rsidRPr="00AC287B">
          <w:rPr>
            <w:rStyle w:val="Hyperlink"/>
            <w:noProof/>
          </w:rPr>
          <w:t>Definitions</w:t>
        </w:r>
        <w:r w:rsidR="007D1563">
          <w:rPr>
            <w:noProof/>
            <w:webHidden/>
          </w:rPr>
          <w:tab/>
        </w:r>
        <w:r w:rsidR="007D1563">
          <w:rPr>
            <w:noProof/>
            <w:webHidden/>
          </w:rPr>
          <w:fldChar w:fldCharType="begin"/>
        </w:r>
        <w:r w:rsidR="007D1563">
          <w:rPr>
            <w:noProof/>
            <w:webHidden/>
          </w:rPr>
          <w:instrText xml:space="preserve"> PAGEREF _Toc425513080 \h </w:instrText>
        </w:r>
        <w:r w:rsidR="007D1563">
          <w:rPr>
            <w:noProof/>
            <w:webHidden/>
          </w:rPr>
        </w:r>
        <w:r w:rsidR="007D1563">
          <w:rPr>
            <w:noProof/>
            <w:webHidden/>
          </w:rPr>
          <w:fldChar w:fldCharType="separate"/>
        </w:r>
        <w:r w:rsidR="007D1563">
          <w:rPr>
            <w:noProof/>
            <w:webHidden/>
          </w:rPr>
          <w:t>9</w:t>
        </w:r>
        <w:r w:rsidR="007D1563">
          <w:rPr>
            <w:noProof/>
            <w:webHidden/>
          </w:rPr>
          <w:fldChar w:fldCharType="end"/>
        </w:r>
      </w:hyperlink>
    </w:p>
    <w:p w14:paraId="6353D1CE" w14:textId="77777777" w:rsidR="007D1563" w:rsidRDefault="008A46E9">
      <w:pPr>
        <w:pStyle w:val="TOC1"/>
        <w:tabs>
          <w:tab w:val="left" w:pos="450"/>
          <w:tab w:val="right" w:leader="dot" w:pos="9350"/>
        </w:tabs>
        <w:rPr>
          <w:rFonts w:eastAsiaTheme="minorEastAsia" w:cstheme="minorBidi"/>
          <w:noProof/>
          <w:szCs w:val="22"/>
        </w:rPr>
      </w:pPr>
      <w:hyperlink w:anchor="_Toc425513081" w:history="1">
        <w:r w:rsidR="007D1563" w:rsidRPr="00AC287B">
          <w:rPr>
            <w:rStyle w:val="Hyperlink"/>
            <w:noProof/>
          </w:rPr>
          <w:t>8</w:t>
        </w:r>
        <w:r w:rsidR="007D1563">
          <w:rPr>
            <w:rFonts w:eastAsiaTheme="minorEastAsia" w:cstheme="minorBidi"/>
            <w:noProof/>
            <w:szCs w:val="22"/>
          </w:rPr>
          <w:tab/>
        </w:r>
        <w:r w:rsidR="007D1563" w:rsidRPr="00AC287B">
          <w:rPr>
            <w:rStyle w:val="Hyperlink"/>
            <w:noProof/>
          </w:rPr>
          <w:t>FIXML Support for Encoded Data Fields</w:t>
        </w:r>
        <w:r w:rsidR="007D1563">
          <w:rPr>
            <w:noProof/>
            <w:webHidden/>
          </w:rPr>
          <w:tab/>
        </w:r>
        <w:r w:rsidR="007D1563">
          <w:rPr>
            <w:noProof/>
            <w:webHidden/>
          </w:rPr>
          <w:fldChar w:fldCharType="begin"/>
        </w:r>
        <w:r w:rsidR="007D1563">
          <w:rPr>
            <w:noProof/>
            <w:webHidden/>
          </w:rPr>
          <w:instrText xml:space="preserve"> PAGEREF _Toc425513081 \h </w:instrText>
        </w:r>
        <w:r w:rsidR="007D1563">
          <w:rPr>
            <w:noProof/>
            <w:webHidden/>
          </w:rPr>
        </w:r>
        <w:r w:rsidR="007D1563">
          <w:rPr>
            <w:noProof/>
            <w:webHidden/>
          </w:rPr>
          <w:fldChar w:fldCharType="separate"/>
        </w:r>
        <w:r w:rsidR="007D1563">
          <w:rPr>
            <w:noProof/>
            <w:webHidden/>
          </w:rPr>
          <w:t>10</w:t>
        </w:r>
        <w:r w:rsidR="007D1563">
          <w:rPr>
            <w:noProof/>
            <w:webHidden/>
          </w:rPr>
          <w:fldChar w:fldCharType="end"/>
        </w:r>
      </w:hyperlink>
    </w:p>
    <w:p w14:paraId="21A4A561" w14:textId="77777777" w:rsidR="007D1563" w:rsidRDefault="008A46E9">
      <w:pPr>
        <w:pStyle w:val="TOC2"/>
        <w:rPr>
          <w:rFonts w:eastAsiaTheme="minorEastAsia" w:cstheme="minorBidi"/>
          <w:szCs w:val="22"/>
        </w:rPr>
      </w:pPr>
      <w:hyperlink w:anchor="_Toc425513082" w:history="1">
        <w:r w:rsidR="007D1563" w:rsidRPr="00AC287B">
          <w:rPr>
            <w:rStyle w:val="Hyperlink"/>
          </w:rPr>
          <w:t>8.1</w:t>
        </w:r>
        <w:r w:rsidR="007D1563">
          <w:rPr>
            <w:rFonts w:eastAsiaTheme="minorEastAsia" w:cstheme="minorBidi"/>
            <w:szCs w:val="22"/>
          </w:rPr>
          <w:tab/>
        </w:r>
        <w:r w:rsidR="007D1563" w:rsidRPr="00AC287B">
          <w:rPr>
            <w:rStyle w:val="Hyperlink"/>
          </w:rPr>
          <w:t>Change of data XML datatype (xs:base64Binary)</w:t>
        </w:r>
        <w:r w:rsidR="007D1563">
          <w:rPr>
            <w:webHidden/>
          </w:rPr>
          <w:tab/>
        </w:r>
        <w:r w:rsidR="007D1563">
          <w:rPr>
            <w:webHidden/>
          </w:rPr>
          <w:fldChar w:fldCharType="begin"/>
        </w:r>
        <w:r w:rsidR="007D1563">
          <w:rPr>
            <w:webHidden/>
          </w:rPr>
          <w:instrText xml:space="preserve"> PAGEREF _Toc425513082 \h </w:instrText>
        </w:r>
        <w:r w:rsidR="007D1563">
          <w:rPr>
            <w:webHidden/>
          </w:rPr>
        </w:r>
        <w:r w:rsidR="007D1563">
          <w:rPr>
            <w:webHidden/>
          </w:rPr>
          <w:fldChar w:fldCharType="separate"/>
        </w:r>
        <w:r w:rsidR="007D1563">
          <w:rPr>
            <w:webHidden/>
          </w:rPr>
          <w:t>10</w:t>
        </w:r>
        <w:r w:rsidR="007D1563">
          <w:rPr>
            <w:webHidden/>
          </w:rPr>
          <w:fldChar w:fldCharType="end"/>
        </w:r>
      </w:hyperlink>
    </w:p>
    <w:p w14:paraId="44693009" w14:textId="77777777" w:rsidR="007D1563" w:rsidRDefault="008A46E9">
      <w:pPr>
        <w:pStyle w:val="TOC2"/>
        <w:rPr>
          <w:rFonts w:eastAsiaTheme="minorEastAsia" w:cstheme="minorBidi"/>
          <w:szCs w:val="22"/>
        </w:rPr>
      </w:pPr>
      <w:hyperlink w:anchor="_Toc425513083" w:history="1">
        <w:r w:rsidR="007D1563" w:rsidRPr="00AC287B">
          <w:rPr>
            <w:rStyle w:val="Hyperlink"/>
          </w:rPr>
          <w:t>8.2</w:t>
        </w:r>
        <w:r w:rsidR="007D1563">
          <w:rPr>
            <w:rFonts w:eastAsiaTheme="minorEastAsia" w:cstheme="minorBidi"/>
            <w:szCs w:val="22"/>
          </w:rPr>
          <w:tab/>
        </w:r>
        <w:r w:rsidR="007D1563" w:rsidRPr="00AC287B">
          <w:rPr>
            <w:rStyle w:val="Hyperlink"/>
          </w:rPr>
          <w:t>FIXML patterns for data and optional Length fields</w:t>
        </w:r>
        <w:r w:rsidR="007D1563">
          <w:rPr>
            <w:webHidden/>
          </w:rPr>
          <w:tab/>
        </w:r>
        <w:r w:rsidR="007D1563">
          <w:rPr>
            <w:webHidden/>
          </w:rPr>
          <w:fldChar w:fldCharType="begin"/>
        </w:r>
        <w:r w:rsidR="007D1563">
          <w:rPr>
            <w:webHidden/>
          </w:rPr>
          <w:instrText xml:space="preserve"> PAGEREF _Toc425513083 \h </w:instrText>
        </w:r>
        <w:r w:rsidR="007D1563">
          <w:rPr>
            <w:webHidden/>
          </w:rPr>
        </w:r>
        <w:r w:rsidR="007D1563">
          <w:rPr>
            <w:webHidden/>
          </w:rPr>
          <w:fldChar w:fldCharType="separate"/>
        </w:r>
        <w:r w:rsidR="007D1563">
          <w:rPr>
            <w:webHidden/>
          </w:rPr>
          <w:t>10</w:t>
        </w:r>
        <w:r w:rsidR="007D1563">
          <w:rPr>
            <w:webHidden/>
          </w:rPr>
          <w:fldChar w:fldCharType="end"/>
        </w:r>
      </w:hyperlink>
    </w:p>
    <w:p w14:paraId="1264B325" w14:textId="77777777" w:rsidR="007D1563" w:rsidRDefault="008A46E9">
      <w:pPr>
        <w:pStyle w:val="TOC3"/>
        <w:tabs>
          <w:tab w:val="left" w:pos="1320"/>
          <w:tab w:val="right" w:leader="dot" w:pos="9350"/>
        </w:tabs>
        <w:rPr>
          <w:rFonts w:eastAsiaTheme="minorEastAsia" w:cstheme="minorBidi"/>
          <w:noProof/>
          <w:szCs w:val="22"/>
        </w:rPr>
      </w:pPr>
      <w:hyperlink w:anchor="_Toc425513084" w:history="1">
        <w:r w:rsidR="007D1563" w:rsidRPr="00AC287B">
          <w:rPr>
            <w:rStyle w:val="Hyperlink"/>
            <w:noProof/>
          </w:rPr>
          <w:t>8.2.1</w:t>
        </w:r>
        <w:r w:rsidR="007D1563">
          <w:rPr>
            <w:rFonts w:eastAsiaTheme="minorEastAsia" w:cstheme="minorBidi"/>
            <w:noProof/>
            <w:szCs w:val="22"/>
          </w:rPr>
          <w:tab/>
        </w:r>
        <w:r w:rsidR="007D1563" w:rsidRPr="00AC287B">
          <w:rPr>
            <w:rStyle w:val="Hyperlink"/>
            <w:noProof/>
          </w:rPr>
          <w:t>Field references (for data fields) as elements</w:t>
        </w:r>
        <w:r w:rsidR="007D1563">
          <w:rPr>
            <w:noProof/>
            <w:webHidden/>
          </w:rPr>
          <w:tab/>
        </w:r>
        <w:r w:rsidR="007D1563">
          <w:rPr>
            <w:noProof/>
            <w:webHidden/>
          </w:rPr>
          <w:fldChar w:fldCharType="begin"/>
        </w:r>
        <w:r w:rsidR="007D1563">
          <w:rPr>
            <w:noProof/>
            <w:webHidden/>
          </w:rPr>
          <w:instrText xml:space="preserve"> PAGEREF _Toc425513084 \h </w:instrText>
        </w:r>
        <w:r w:rsidR="007D1563">
          <w:rPr>
            <w:noProof/>
            <w:webHidden/>
          </w:rPr>
        </w:r>
        <w:r w:rsidR="007D1563">
          <w:rPr>
            <w:noProof/>
            <w:webHidden/>
          </w:rPr>
          <w:fldChar w:fldCharType="separate"/>
        </w:r>
        <w:r w:rsidR="007D1563">
          <w:rPr>
            <w:noProof/>
            <w:webHidden/>
          </w:rPr>
          <w:t>11</w:t>
        </w:r>
        <w:r w:rsidR="007D1563">
          <w:rPr>
            <w:noProof/>
            <w:webHidden/>
          </w:rPr>
          <w:fldChar w:fldCharType="end"/>
        </w:r>
      </w:hyperlink>
    </w:p>
    <w:p w14:paraId="3C395F2B" w14:textId="77777777" w:rsidR="007D1563" w:rsidRDefault="008A46E9">
      <w:pPr>
        <w:pStyle w:val="TOC3"/>
        <w:tabs>
          <w:tab w:val="left" w:pos="1320"/>
          <w:tab w:val="right" w:leader="dot" w:pos="9350"/>
        </w:tabs>
        <w:rPr>
          <w:rFonts w:eastAsiaTheme="minorEastAsia" w:cstheme="minorBidi"/>
          <w:noProof/>
          <w:szCs w:val="22"/>
        </w:rPr>
      </w:pPr>
      <w:hyperlink w:anchor="_Toc425513085" w:history="1">
        <w:r w:rsidR="007D1563" w:rsidRPr="00AC287B">
          <w:rPr>
            <w:rStyle w:val="Hyperlink"/>
            <w:noProof/>
          </w:rPr>
          <w:t>8.2.2</w:t>
        </w:r>
        <w:r w:rsidR="007D1563">
          <w:rPr>
            <w:rFonts w:eastAsiaTheme="minorEastAsia" w:cstheme="minorBidi"/>
            <w:noProof/>
            <w:szCs w:val="22"/>
          </w:rPr>
          <w:tab/>
        </w:r>
        <w:r w:rsidR="007D1563" w:rsidRPr="00AC287B">
          <w:rPr>
            <w:rStyle w:val="Hyperlink"/>
            <w:noProof/>
          </w:rPr>
          <w:t>Fields of type data defined as complexType</w:t>
        </w:r>
        <w:r w:rsidR="007D1563">
          <w:rPr>
            <w:noProof/>
            <w:webHidden/>
          </w:rPr>
          <w:tab/>
        </w:r>
        <w:r w:rsidR="007D1563">
          <w:rPr>
            <w:noProof/>
            <w:webHidden/>
          </w:rPr>
          <w:fldChar w:fldCharType="begin"/>
        </w:r>
        <w:r w:rsidR="007D1563">
          <w:rPr>
            <w:noProof/>
            <w:webHidden/>
          </w:rPr>
          <w:instrText xml:space="preserve"> PAGEREF _Toc425513085 \h </w:instrText>
        </w:r>
        <w:r w:rsidR="007D1563">
          <w:rPr>
            <w:noProof/>
            <w:webHidden/>
          </w:rPr>
        </w:r>
        <w:r w:rsidR="007D1563">
          <w:rPr>
            <w:noProof/>
            <w:webHidden/>
          </w:rPr>
          <w:fldChar w:fldCharType="separate"/>
        </w:r>
        <w:r w:rsidR="007D1563">
          <w:rPr>
            <w:noProof/>
            <w:webHidden/>
          </w:rPr>
          <w:t>11</w:t>
        </w:r>
        <w:r w:rsidR="007D1563">
          <w:rPr>
            <w:noProof/>
            <w:webHidden/>
          </w:rPr>
          <w:fldChar w:fldCharType="end"/>
        </w:r>
      </w:hyperlink>
    </w:p>
    <w:p w14:paraId="0004CE77" w14:textId="77777777" w:rsidR="007D1563" w:rsidRDefault="008A46E9">
      <w:pPr>
        <w:pStyle w:val="TOC3"/>
        <w:tabs>
          <w:tab w:val="left" w:pos="1320"/>
          <w:tab w:val="right" w:leader="dot" w:pos="9350"/>
        </w:tabs>
        <w:rPr>
          <w:rFonts w:eastAsiaTheme="minorEastAsia" w:cstheme="minorBidi"/>
          <w:noProof/>
          <w:szCs w:val="22"/>
        </w:rPr>
      </w:pPr>
      <w:hyperlink w:anchor="_Toc425513086" w:history="1">
        <w:r w:rsidR="007D1563" w:rsidRPr="00AC287B">
          <w:rPr>
            <w:rStyle w:val="Hyperlink"/>
            <w:noProof/>
          </w:rPr>
          <w:t>8.2.1</w:t>
        </w:r>
        <w:r w:rsidR="007D1563">
          <w:rPr>
            <w:rFonts w:eastAsiaTheme="minorEastAsia" w:cstheme="minorBidi"/>
            <w:noProof/>
            <w:szCs w:val="22"/>
          </w:rPr>
          <w:tab/>
        </w:r>
        <w:r w:rsidR="007D1563" w:rsidRPr="00AC287B">
          <w:rPr>
            <w:rStyle w:val="Hyperlink"/>
            <w:noProof/>
          </w:rPr>
          <w:t>Fields of type Length defined as simpleType</w:t>
        </w:r>
        <w:r w:rsidR="007D1563">
          <w:rPr>
            <w:noProof/>
            <w:webHidden/>
          </w:rPr>
          <w:tab/>
        </w:r>
        <w:r w:rsidR="007D1563">
          <w:rPr>
            <w:noProof/>
            <w:webHidden/>
          </w:rPr>
          <w:fldChar w:fldCharType="begin"/>
        </w:r>
        <w:r w:rsidR="007D1563">
          <w:rPr>
            <w:noProof/>
            <w:webHidden/>
          </w:rPr>
          <w:instrText xml:space="preserve"> PAGEREF _Toc425513086 \h </w:instrText>
        </w:r>
        <w:r w:rsidR="007D1563">
          <w:rPr>
            <w:noProof/>
            <w:webHidden/>
          </w:rPr>
        </w:r>
        <w:r w:rsidR="007D1563">
          <w:rPr>
            <w:noProof/>
            <w:webHidden/>
          </w:rPr>
          <w:fldChar w:fldCharType="separate"/>
        </w:r>
        <w:r w:rsidR="007D1563">
          <w:rPr>
            <w:noProof/>
            <w:webHidden/>
          </w:rPr>
          <w:t>13</w:t>
        </w:r>
        <w:r w:rsidR="007D1563">
          <w:rPr>
            <w:noProof/>
            <w:webHidden/>
          </w:rPr>
          <w:fldChar w:fldCharType="end"/>
        </w:r>
      </w:hyperlink>
    </w:p>
    <w:p w14:paraId="5371568A" w14:textId="77777777" w:rsidR="007D1563" w:rsidRDefault="008A46E9">
      <w:pPr>
        <w:pStyle w:val="TOC3"/>
        <w:tabs>
          <w:tab w:val="left" w:pos="1320"/>
          <w:tab w:val="right" w:leader="dot" w:pos="9350"/>
        </w:tabs>
        <w:rPr>
          <w:rFonts w:eastAsiaTheme="minorEastAsia" w:cstheme="minorBidi"/>
          <w:noProof/>
          <w:szCs w:val="22"/>
        </w:rPr>
      </w:pPr>
      <w:hyperlink w:anchor="_Toc425513087" w:history="1">
        <w:r w:rsidR="007D1563" w:rsidRPr="00AC287B">
          <w:rPr>
            <w:rStyle w:val="Hyperlink"/>
            <w:noProof/>
          </w:rPr>
          <w:t>8.2.2</w:t>
        </w:r>
        <w:r w:rsidR="007D1563">
          <w:rPr>
            <w:rFonts w:eastAsiaTheme="minorEastAsia" w:cstheme="minorBidi"/>
            <w:noProof/>
            <w:szCs w:val="22"/>
          </w:rPr>
          <w:tab/>
        </w:r>
        <w:r w:rsidR="007D1563" w:rsidRPr="00AC287B">
          <w:rPr>
            <w:rStyle w:val="Hyperlink"/>
            <w:noProof/>
          </w:rPr>
          <w:t>Field references (for Length fields) are not included as attributes</w:t>
        </w:r>
        <w:r w:rsidR="007D1563">
          <w:rPr>
            <w:noProof/>
            <w:webHidden/>
          </w:rPr>
          <w:tab/>
        </w:r>
        <w:r w:rsidR="007D1563">
          <w:rPr>
            <w:noProof/>
            <w:webHidden/>
          </w:rPr>
          <w:fldChar w:fldCharType="begin"/>
        </w:r>
        <w:r w:rsidR="007D1563">
          <w:rPr>
            <w:noProof/>
            <w:webHidden/>
          </w:rPr>
          <w:instrText xml:space="preserve"> PAGEREF _Toc425513087 \h </w:instrText>
        </w:r>
        <w:r w:rsidR="007D1563">
          <w:rPr>
            <w:noProof/>
            <w:webHidden/>
          </w:rPr>
        </w:r>
        <w:r w:rsidR="007D1563">
          <w:rPr>
            <w:noProof/>
            <w:webHidden/>
          </w:rPr>
          <w:fldChar w:fldCharType="separate"/>
        </w:r>
        <w:r w:rsidR="007D1563">
          <w:rPr>
            <w:noProof/>
            <w:webHidden/>
          </w:rPr>
          <w:t>13</w:t>
        </w:r>
        <w:r w:rsidR="007D1563">
          <w:rPr>
            <w:noProof/>
            <w:webHidden/>
          </w:rPr>
          <w:fldChar w:fldCharType="end"/>
        </w:r>
      </w:hyperlink>
    </w:p>
    <w:p w14:paraId="3E11C586" w14:textId="77777777" w:rsidR="007D1563" w:rsidRDefault="008A46E9">
      <w:pPr>
        <w:pStyle w:val="TOC1"/>
        <w:tabs>
          <w:tab w:val="right" w:leader="dot" w:pos="9350"/>
        </w:tabs>
        <w:rPr>
          <w:rFonts w:eastAsiaTheme="minorEastAsia" w:cstheme="minorBidi"/>
          <w:noProof/>
          <w:szCs w:val="22"/>
        </w:rPr>
      </w:pPr>
      <w:hyperlink w:anchor="_Toc425513088" w:history="1">
        <w:r w:rsidR="007D1563" w:rsidRPr="00AC287B">
          <w:rPr>
            <w:rStyle w:val="Hyperlink"/>
            <w:noProof/>
          </w:rPr>
          <w:t>Appendix A - Usage Examples</w:t>
        </w:r>
        <w:r w:rsidR="007D1563">
          <w:rPr>
            <w:noProof/>
            <w:webHidden/>
          </w:rPr>
          <w:tab/>
        </w:r>
        <w:r w:rsidR="007D1563">
          <w:rPr>
            <w:noProof/>
            <w:webHidden/>
          </w:rPr>
          <w:fldChar w:fldCharType="begin"/>
        </w:r>
        <w:r w:rsidR="007D1563">
          <w:rPr>
            <w:noProof/>
            <w:webHidden/>
          </w:rPr>
          <w:instrText xml:space="preserve"> PAGEREF _Toc425513088 \h </w:instrText>
        </w:r>
        <w:r w:rsidR="007D1563">
          <w:rPr>
            <w:noProof/>
            <w:webHidden/>
          </w:rPr>
        </w:r>
        <w:r w:rsidR="007D1563">
          <w:rPr>
            <w:noProof/>
            <w:webHidden/>
          </w:rPr>
          <w:fldChar w:fldCharType="separate"/>
        </w:r>
        <w:r w:rsidR="007D1563">
          <w:rPr>
            <w:noProof/>
            <w:webHidden/>
          </w:rPr>
          <w:t>14</w:t>
        </w:r>
        <w:r w:rsidR="007D1563">
          <w:rPr>
            <w:noProof/>
            <w:webHidden/>
          </w:rPr>
          <w:fldChar w:fldCharType="end"/>
        </w:r>
      </w:hyperlink>
    </w:p>
    <w:p w14:paraId="4AD381C4" w14:textId="77777777" w:rsidR="007D1563" w:rsidRDefault="008A46E9">
      <w:pPr>
        <w:pStyle w:val="TOC1"/>
        <w:tabs>
          <w:tab w:val="right" w:leader="dot" w:pos="9350"/>
        </w:tabs>
        <w:rPr>
          <w:rFonts w:eastAsiaTheme="minorEastAsia" w:cstheme="minorBidi"/>
          <w:noProof/>
          <w:szCs w:val="22"/>
        </w:rPr>
      </w:pPr>
      <w:hyperlink w:anchor="_Toc425513089" w:history="1">
        <w:r w:rsidR="007D1563" w:rsidRPr="00AC287B">
          <w:rPr>
            <w:rStyle w:val="Hyperlink"/>
            <w:noProof/>
          </w:rPr>
          <w:t>Appendix B – Compliance Strategy</w:t>
        </w:r>
        <w:r w:rsidR="007D1563">
          <w:rPr>
            <w:noProof/>
            <w:webHidden/>
          </w:rPr>
          <w:tab/>
        </w:r>
        <w:r w:rsidR="007D1563">
          <w:rPr>
            <w:noProof/>
            <w:webHidden/>
          </w:rPr>
          <w:fldChar w:fldCharType="begin"/>
        </w:r>
        <w:r w:rsidR="007D1563">
          <w:rPr>
            <w:noProof/>
            <w:webHidden/>
          </w:rPr>
          <w:instrText xml:space="preserve"> PAGEREF _Toc425513089 \h </w:instrText>
        </w:r>
        <w:r w:rsidR="007D1563">
          <w:rPr>
            <w:noProof/>
            <w:webHidden/>
          </w:rPr>
        </w:r>
        <w:r w:rsidR="007D1563">
          <w:rPr>
            <w:noProof/>
            <w:webHidden/>
          </w:rPr>
          <w:fldChar w:fldCharType="separate"/>
        </w:r>
        <w:r w:rsidR="007D1563">
          <w:rPr>
            <w:noProof/>
            <w:webHidden/>
          </w:rPr>
          <w:t>15</w:t>
        </w:r>
        <w:r w:rsidR="007D1563">
          <w:rPr>
            <w:noProof/>
            <w:webHidden/>
          </w:rPr>
          <w:fldChar w:fldCharType="end"/>
        </w:r>
      </w:hyperlink>
    </w:p>
    <w:p w14:paraId="1D7D3CB7" w14:textId="77777777" w:rsidR="000B410A" w:rsidRPr="000B410A" w:rsidRDefault="000B410A">
      <w:r>
        <w:fldChar w:fldCharType="end"/>
      </w:r>
    </w:p>
    <w:p w14:paraId="688EFE63" w14:textId="77777777" w:rsidR="00640B1F" w:rsidRDefault="00640B1F" w:rsidP="00640B1F">
      <w:pPr>
        <w:pStyle w:val="Title"/>
      </w:pPr>
      <w:r>
        <w:br w:type="page"/>
      </w:r>
      <w:r>
        <w:lastRenderedPageBreak/>
        <w:t>Table of Figures</w:t>
      </w:r>
    </w:p>
    <w:p w14:paraId="50C207DC" w14:textId="77777777" w:rsidR="00640B1F" w:rsidRPr="0031072B"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 xml:space="preserve">A </w:t>
      </w:r>
      <w:r w:rsidRPr="0031072B">
        <w:rPr>
          <w:vanish/>
          <w:color w:val="008000"/>
          <w:szCs w:val="20"/>
        </w:rPr>
        <w:t xml:space="preserve">Table of Figures is </w:t>
      </w:r>
      <w:r>
        <w:rPr>
          <w:vanish/>
          <w:color w:val="008000"/>
          <w:szCs w:val="20"/>
        </w:rPr>
        <w:t>not required.  If used</w:t>
      </w:r>
      <w:r w:rsidR="00E90785" w:rsidRPr="0031072B">
        <w:rPr>
          <w:vanish/>
          <w:color w:val="008000"/>
          <w:szCs w:val="20"/>
        </w:rPr>
        <w:t xml:space="preserve">, </w:t>
      </w:r>
      <w:r>
        <w:rPr>
          <w:vanish/>
          <w:color w:val="008000"/>
          <w:szCs w:val="20"/>
        </w:rPr>
        <w:t xml:space="preserve">use styles to tag the captions and </w:t>
      </w:r>
      <w:r w:rsidR="00E90785" w:rsidRPr="0031072B">
        <w:rPr>
          <w:vanish/>
          <w:color w:val="008000"/>
          <w:szCs w:val="20"/>
        </w:rPr>
        <w:t>auto-generate</w:t>
      </w:r>
      <w:r>
        <w:rPr>
          <w:vanish/>
          <w:color w:val="008000"/>
          <w:szCs w:val="20"/>
        </w:rPr>
        <w:t xml:space="preserve"> the list here</w:t>
      </w:r>
      <w:r w:rsidR="00E90785" w:rsidRPr="0031072B">
        <w:rPr>
          <w:vanish/>
          <w:color w:val="008000"/>
          <w:szCs w:val="20"/>
        </w:rPr>
        <w:t xml:space="preserve">.  </w:t>
      </w:r>
      <w:r>
        <w:rPr>
          <w:vanish/>
          <w:color w:val="008000"/>
          <w:szCs w:val="20"/>
        </w:rPr>
        <w:t>If not used, remove this section</w:t>
      </w:r>
      <w:r w:rsidR="003704FE">
        <w:rPr>
          <w:vanish/>
          <w:color w:val="008000"/>
          <w:szCs w:val="20"/>
        </w:rPr>
        <w:t>.</w:t>
      </w:r>
    </w:p>
    <w:p w14:paraId="3EB47257" w14:textId="77777777" w:rsidR="0031072B" w:rsidRPr="0031072B" w:rsidRDefault="0031072B"/>
    <w:p w14:paraId="2B935144" w14:textId="77777777" w:rsidR="00595D9C" w:rsidRPr="007E7E19" w:rsidRDefault="00640B1F" w:rsidP="00595D9C">
      <w:pPr>
        <w:pStyle w:val="Heading1"/>
        <w:numPr>
          <w:ilvl w:val="0"/>
          <w:numId w:val="0"/>
        </w:numPr>
      </w:pPr>
      <w:r>
        <w:br w:type="page"/>
      </w:r>
      <w:bookmarkStart w:id="5" w:name="_Toc105492366"/>
      <w:bookmarkStart w:id="6" w:name="_Toc116820695"/>
      <w:bookmarkStart w:id="7" w:name="_Toc425513066"/>
      <w:r w:rsidR="00595D9C" w:rsidRPr="007E7E19">
        <w:lastRenderedPageBreak/>
        <w:t>Document History</w:t>
      </w:r>
      <w:bookmarkEnd w:id="5"/>
      <w:bookmarkEnd w:id="6"/>
      <w:bookmarkEnd w:id="7"/>
    </w:p>
    <w:tbl>
      <w:tblPr>
        <w:tblW w:w="955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188"/>
        <w:gridCol w:w="1440"/>
        <w:gridCol w:w="2520"/>
        <w:gridCol w:w="4410"/>
      </w:tblGrid>
      <w:tr w:rsidR="00595D9C" w:rsidRPr="001224E5" w14:paraId="6375B3C5" w14:textId="77777777" w:rsidTr="004C5FAF">
        <w:trPr>
          <w:tblHeader/>
        </w:trPr>
        <w:tc>
          <w:tcPr>
            <w:tcW w:w="1188" w:type="dxa"/>
            <w:tcBorders>
              <w:top w:val="double" w:sz="4" w:space="0" w:color="auto"/>
              <w:bottom w:val="double" w:sz="4" w:space="0" w:color="auto"/>
            </w:tcBorders>
          </w:tcPr>
          <w:p w14:paraId="4DA1797D" w14:textId="77777777" w:rsidR="00595D9C" w:rsidRPr="001224E5" w:rsidRDefault="00595D9C" w:rsidP="001224E5">
            <w:pPr>
              <w:pStyle w:val="BodyText"/>
              <w:rPr>
                <w:b/>
              </w:rPr>
            </w:pPr>
            <w:r w:rsidRPr="001224E5">
              <w:rPr>
                <w:b/>
              </w:rPr>
              <w:t>Revision</w:t>
            </w:r>
          </w:p>
        </w:tc>
        <w:tc>
          <w:tcPr>
            <w:tcW w:w="1440" w:type="dxa"/>
            <w:tcBorders>
              <w:top w:val="double" w:sz="4" w:space="0" w:color="auto"/>
              <w:bottom w:val="double" w:sz="4" w:space="0" w:color="auto"/>
            </w:tcBorders>
          </w:tcPr>
          <w:p w14:paraId="46BE9DCE" w14:textId="77777777" w:rsidR="00595D9C" w:rsidRPr="001224E5" w:rsidRDefault="00595D9C" w:rsidP="001224E5">
            <w:pPr>
              <w:pStyle w:val="BodyText"/>
              <w:rPr>
                <w:b/>
              </w:rPr>
            </w:pPr>
            <w:r w:rsidRPr="001224E5">
              <w:rPr>
                <w:b/>
              </w:rPr>
              <w:t>Date</w:t>
            </w:r>
          </w:p>
        </w:tc>
        <w:tc>
          <w:tcPr>
            <w:tcW w:w="2520" w:type="dxa"/>
            <w:tcBorders>
              <w:top w:val="double" w:sz="4" w:space="0" w:color="auto"/>
              <w:bottom w:val="double" w:sz="4" w:space="0" w:color="auto"/>
            </w:tcBorders>
          </w:tcPr>
          <w:p w14:paraId="19B8C92C" w14:textId="77777777" w:rsidR="00595D9C" w:rsidRPr="001224E5" w:rsidRDefault="00595D9C" w:rsidP="001224E5">
            <w:pPr>
              <w:pStyle w:val="BodyText"/>
              <w:rPr>
                <w:b/>
              </w:rPr>
            </w:pPr>
            <w:r w:rsidRPr="001224E5">
              <w:rPr>
                <w:b/>
              </w:rPr>
              <w:t>Author</w:t>
            </w:r>
          </w:p>
        </w:tc>
        <w:tc>
          <w:tcPr>
            <w:tcW w:w="4410" w:type="dxa"/>
            <w:tcBorders>
              <w:top w:val="double" w:sz="4" w:space="0" w:color="auto"/>
              <w:bottom w:val="double" w:sz="4" w:space="0" w:color="auto"/>
            </w:tcBorders>
          </w:tcPr>
          <w:p w14:paraId="610A4E96" w14:textId="77777777" w:rsidR="00595D9C" w:rsidRPr="001224E5" w:rsidRDefault="00595D9C" w:rsidP="001224E5">
            <w:pPr>
              <w:pStyle w:val="BodyText"/>
              <w:rPr>
                <w:b/>
              </w:rPr>
            </w:pPr>
            <w:r w:rsidRPr="001224E5">
              <w:rPr>
                <w:b/>
              </w:rPr>
              <w:t>Revision Comments</w:t>
            </w:r>
          </w:p>
        </w:tc>
      </w:tr>
      <w:tr w:rsidR="00595D9C" w14:paraId="577BFFE8" w14:textId="77777777" w:rsidTr="004C5FAF">
        <w:tc>
          <w:tcPr>
            <w:tcW w:w="1188" w:type="dxa"/>
            <w:tcBorders>
              <w:top w:val="nil"/>
            </w:tcBorders>
          </w:tcPr>
          <w:p w14:paraId="357E8042" w14:textId="29311572" w:rsidR="00595D9C" w:rsidRDefault="00CB7969" w:rsidP="001224E5">
            <w:pPr>
              <w:pStyle w:val="BodyText"/>
            </w:pPr>
            <w:r>
              <w:t>0</w:t>
            </w:r>
          </w:p>
        </w:tc>
        <w:tc>
          <w:tcPr>
            <w:tcW w:w="1440" w:type="dxa"/>
            <w:tcBorders>
              <w:top w:val="nil"/>
            </w:tcBorders>
          </w:tcPr>
          <w:p w14:paraId="510B28D6" w14:textId="5B0E99EF" w:rsidR="00595D9C" w:rsidRDefault="00CB7969" w:rsidP="001224E5">
            <w:pPr>
              <w:pStyle w:val="BodyText"/>
            </w:pPr>
            <w:r>
              <w:t>Dec 31, 2014</w:t>
            </w:r>
          </w:p>
        </w:tc>
        <w:tc>
          <w:tcPr>
            <w:tcW w:w="2520" w:type="dxa"/>
            <w:tcBorders>
              <w:top w:val="nil"/>
            </w:tcBorders>
          </w:tcPr>
          <w:p w14:paraId="342A70CF" w14:textId="379D1009" w:rsidR="00595D9C" w:rsidRDefault="00CB7969" w:rsidP="001224E5">
            <w:pPr>
              <w:pStyle w:val="BodyText"/>
            </w:pPr>
            <w:r>
              <w:t>Jim Northey</w:t>
            </w:r>
          </w:p>
        </w:tc>
        <w:tc>
          <w:tcPr>
            <w:tcW w:w="4410" w:type="dxa"/>
            <w:tcBorders>
              <w:top w:val="nil"/>
            </w:tcBorders>
          </w:tcPr>
          <w:p w14:paraId="5B369196" w14:textId="44BE19BD" w:rsidR="00595D9C" w:rsidRDefault="00CB7969" w:rsidP="001224E5">
            <w:pPr>
              <w:pStyle w:val="BodyText"/>
            </w:pPr>
            <w:r>
              <w:t>Initial draft.</w:t>
            </w:r>
          </w:p>
        </w:tc>
      </w:tr>
      <w:tr w:rsidR="00595D9C" w14:paraId="0952A57A" w14:textId="77777777" w:rsidTr="004C5FAF">
        <w:tc>
          <w:tcPr>
            <w:tcW w:w="1188" w:type="dxa"/>
          </w:tcPr>
          <w:p w14:paraId="4B154E02" w14:textId="77777777" w:rsidR="00595D9C" w:rsidRDefault="00595D9C" w:rsidP="001224E5">
            <w:pPr>
              <w:pStyle w:val="BodyText"/>
            </w:pPr>
          </w:p>
        </w:tc>
        <w:tc>
          <w:tcPr>
            <w:tcW w:w="1440" w:type="dxa"/>
          </w:tcPr>
          <w:p w14:paraId="0B5E7DB1" w14:textId="54ADBA94" w:rsidR="00595D9C" w:rsidRDefault="00CB7969" w:rsidP="001224E5">
            <w:pPr>
              <w:pStyle w:val="BodyText"/>
            </w:pPr>
            <w:r>
              <w:t>Feb 15, 2015</w:t>
            </w:r>
          </w:p>
        </w:tc>
        <w:tc>
          <w:tcPr>
            <w:tcW w:w="2520" w:type="dxa"/>
          </w:tcPr>
          <w:p w14:paraId="4308B668" w14:textId="6E43F1E8" w:rsidR="00595D9C" w:rsidRDefault="00CB7969" w:rsidP="001224E5">
            <w:pPr>
              <w:pStyle w:val="BodyText"/>
            </w:pPr>
            <w:r>
              <w:t>Rich Shriver</w:t>
            </w:r>
          </w:p>
        </w:tc>
        <w:tc>
          <w:tcPr>
            <w:tcW w:w="4410" w:type="dxa"/>
          </w:tcPr>
          <w:p w14:paraId="404A9C15" w14:textId="4A7012D9" w:rsidR="00595D9C" w:rsidRDefault="00CB7969" w:rsidP="001224E5">
            <w:pPr>
              <w:pStyle w:val="BodyText"/>
            </w:pPr>
            <w:r>
              <w:t>Revised business requirements to align with the needs of EP197.</w:t>
            </w:r>
          </w:p>
        </w:tc>
      </w:tr>
      <w:tr w:rsidR="00595D9C" w14:paraId="186BF616" w14:textId="77777777" w:rsidTr="004C5FAF">
        <w:tc>
          <w:tcPr>
            <w:tcW w:w="1188" w:type="dxa"/>
          </w:tcPr>
          <w:p w14:paraId="42A2F69D" w14:textId="77777777" w:rsidR="00595D9C" w:rsidRDefault="00595D9C" w:rsidP="001224E5">
            <w:pPr>
              <w:pStyle w:val="BodyText"/>
            </w:pPr>
          </w:p>
        </w:tc>
        <w:tc>
          <w:tcPr>
            <w:tcW w:w="1440" w:type="dxa"/>
          </w:tcPr>
          <w:p w14:paraId="00DBAED8" w14:textId="025916B1" w:rsidR="00595D9C" w:rsidRDefault="00E91BA3" w:rsidP="001224E5">
            <w:pPr>
              <w:pStyle w:val="BodyText"/>
            </w:pPr>
            <w:r>
              <w:t>May 25, 2015</w:t>
            </w:r>
          </w:p>
        </w:tc>
        <w:tc>
          <w:tcPr>
            <w:tcW w:w="2520" w:type="dxa"/>
          </w:tcPr>
          <w:p w14:paraId="06CF44BA" w14:textId="520D1C0B" w:rsidR="00595D9C" w:rsidRDefault="00E91BA3" w:rsidP="001224E5">
            <w:pPr>
              <w:pStyle w:val="BodyText"/>
            </w:pPr>
            <w:r>
              <w:t>Rich Shriver</w:t>
            </w:r>
          </w:p>
        </w:tc>
        <w:tc>
          <w:tcPr>
            <w:tcW w:w="4410" w:type="dxa"/>
          </w:tcPr>
          <w:p w14:paraId="588C4626" w14:textId="7E34F642" w:rsidR="00595D9C" w:rsidRDefault="00E91BA3" w:rsidP="001224E5">
            <w:pPr>
              <w:pStyle w:val="BodyText"/>
            </w:pPr>
            <w:r>
              <w:t>Drafted section 8 to align with prototyping work completed with Jim Northey.</w:t>
            </w:r>
          </w:p>
        </w:tc>
      </w:tr>
      <w:tr w:rsidR="00595D9C" w14:paraId="673B353B" w14:textId="77777777" w:rsidTr="004C5FAF">
        <w:tc>
          <w:tcPr>
            <w:tcW w:w="1188" w:type="dxa"/>
          </w:tcPr>
          <w:p w14:paraId="00CC76B9" w14:textId="77777777" w:rsidR="00595D9C" w:rsidRDefault="00595D9C" w:rsidP="001224E5">
            <w:pPr>
              <w:pStyle w:val="BodyText"/>
            </w:pPr>
          </w:p>
        </w:tc>
        <w:tc>
          <w:tcPr>
            <w:tcW w:w="1440" w:type="dxa"/>
          </w:tcPr>
          <w:p w14:paraId="3EF34AAF" w14:textId="021A1546" w:rsidR="00595D9C" w:rsidRDefault="00E91BA3" w:rsidP="001224E5">
            <w:pPr>
              <w:pStyle w:val="BodyText"/>
            </w:pPr>
            <w:r>
              <w:t>July 6, 2015</w:t>
            </w:r>
          </w:p>
        </w:tc>
        <w:tc>
          <w:tcPr>
            <w:tcW w:w="2520" w:type="dxa"/>
          </w:tcPr>
          <w:p w14:paraId="1684ED40" w14:textId="3F28ACB7" w:rsidR="00595D9C" w:rsidRDefault="00E91BA3" w:rsidP="001224E5">
            <w:pPr>
              <w:pStyle w:val="BodyText"/>
            </w:pPr>
            <w:r>
              <w:t>Rich Shriver</w:t>
            </w:r>
          </w:p>
        </w:tc>
        <w:tc>
          <w:tcPr>
            <w:tcW w:w="4410" w:type="dxa"/>
          </w:tcPr>
          <w:p w14:paraId="048E6EBF" w14:textId="278BDE82" w:rsidR="00595D9C" w:rsidRDefault="00E91BA3" w:rsidP="001224E5">
            <w:pPr>
              <w:pStyle w:val="BodyText"/>
            </w:pPr>
            <w:r>
              <w:t>Completed initial revision of Section 8 to identify the FIXML implementation details.</w:t>
            </w:r>
          </w:p>
        </w:tc>
      </w:tr>
      <w:tr w:rsidR="00595D9C" w14:paraId="0353FBDC" w14:textId="77777777" w:rsidTr="004C5FAF">
        <w:tc>
          <w:tcPr>
            <w:tcW w:w="1188" w:type="dxa"/>
          </w:tcPr>
          <w:p w14:paraId="6575F9D7" w14:textId="77777777" w:rsidR="00595D9C" w:rsidRDefault="00595D9C" w:rsidP="001224E5">
            <w:pPr>
              <w:pStyle w:val="BodyText"/>
            </w:pPr>
          </w:p>
        </w:tc>
        <w:tc>
          <w:tcPr>
            <w:tcW w:w="1440" w:type="dxa"/>
          </w:tcPr>
          <w:p w14:paraId="79FE8C09" w14:textId="77D75911" w:rsidR="00595D9C" w:rsidRDefault="00756A9F" w:rsidP="001224E5">
            <w:pPr>
              <w:pStyle w:val="BodyText"/>
            </w:pPr>
            <w:ins w:id="8" w:author="Jim Northey" w:date="2015-08-07T15:50:00Z">
              <w:r>
                <w:t>August 7, 2015</w:t>
              </w:r>
            </w:ins>
          </w:p>
        </w:tc>
        <w:tc>
          <w:tcPr>
            <w:tcW w:w="2520" w:type="dxa"/>
          </w:tcPr>
          <w:p w14:paraId="354F3ACB" w14:textId="1B80D937" w:rsidR="00595D9C" w:rsidRDefault="00756A9F" w:rsidP="001224E5">
            <w:pPr>
              <w:pStyle w:val="BodyText"/>
            </w:pPr>
            <w:ins w:id="9" w:author="Jim Northey" w:date="2015-08-07T15:50:00Z">
              <w:r>
                <w:t>Jim Northey</w:t>
              </w:r>
            </w:ins>
          </w:p>
        </w:tc>
        <w:tc>
          <w:tcPr>
            <w:tcW w:w="4410" w:type="dxa"/>
          </w:tcPr>
          <w:p w14:paraId="3B8F4B99" w14:textId="17F74314" w:rsidR="00595D9C" w:rsidRDefault="00756A9F" w:rsidP="001224E5">
            <w:pPr>
              <w:pStyle w:val="BodyText"/>
            </w:pPr>
            <w:ins w:id="10" w:author="Jim Northey" w:date="2015-08-07T15:50:00Z">
              <w:r>
                <w:t xml:space="preserve">Added content to </w:t>
              </w:r>
            </w:ins>
            <w:ins w:id="11" w:author="Jim Northey" w:date="2015-08-07T15:51:00Z">
              <w:r>
                <w:t>discussion</w:t>
              </w:r>
            </w:ins>
            <w:ins w:id="12" w:author="Jim Northey" w:date="2015-08-07T15:50:00Z">
              <w:r>
                <w:t xml:space="preserve"> </w:t>
              </w:r>
            </w:ins>
            <w:ins w:id="13" w:author="Jim Northey" w:date="2015-08-07T15:51:00Z">
              <w:r>
                <w:t>section and other minor edits.</w:t>
              </w:r>
            </w:ins>
            <w:bookmarkStart w:id="14" w:name="_GoBack"/>
            <w:bookmarkEnd w:id="14"/>
          </w:p>
        </w:tc>
      </w:tr>
      <w:tr w:rsidR="00595D9C" w14:paraId="4E63599D" w14:textId="77777777" w:rsidTr="004C5FAF">
        <w:tc>
          <w:tcPr>
            <w:tcW w:w="1188" w:type="dxa"/>
          </w:tcPr>
          <w:p w14:paraId="47F1E124" w14:textId="77777777" w:rsidR="00595D9C" w:rsidRDefault="00595D9C" w:rsidP="001224E5">
            <w:pPr>
              <w:pStyle w:val="BodyText"/>
            </w:pPr>
          </w:p>
        </w:tc>
        <w:tc>
          <w:tcPr>
            <w:tcW w:w="1440" w:type="dxa"/>
          </w:tcPr>
          <w:p w14:paraId="25570117" w14:textId="77777777" w:rsidR="00595D9C" w:rsidRDefault="00595D9C" w:rsidP="001224E5">
            <w:pPr>
              <w:pStyle w:val="BodyText"/>
            </w:pPr>
          </w:p>
        </w:tc>
        <w:tc>
          <w:tcPr>
            <w:tcW w:w="2520" w:type="dxa"/>
          </w:tcPr>
          <w:p w14:paraId="15D1A620" w14:textId="77777777" w:rsidR="00595D9C" w:rsidRDefault="00595D9C" w:rsidP="001224E5">
            <w:pPr>
              <w:pStyle w:val="BodyText"/>
            </w:pPr>
          </w:p>
        </w:tc>
        <w:tc>
          <w:tcPr>
            <w:tcW w:w="4410" w:type="dxa"/>
          </w:tcPr>
          <w:p w14:paraId="26DEDA24" w14:textId="77777777" w:rsidR="00595D9C" w:rsidRDefault="00595D9C" w:rsidP="001224E5">
            <w:pPr>
              <w:pStyle w:val="BodyText"/>
            </w:pPr>
          </w:p>
        </w:tc>
      </w:tr>
      <w:tr w:rsidR="00DD44E0" w14:paraId="6CD6CAA8" w14:textId="77777777" w:rsidTr="004C5FAF">
        <w:tc>
          <w:tcPr>
            <w:tcW w:w="1188" w:type="dxa"/>
          </w:tcPr>
          <w:p w14:paraId="5471C143" w14:textId="77777777" w:rsidR="00DD44E0" w:rsidRDefault="00DD44E0" w:rsidP="001224E5">
            <w:pPr>
              <w:pStyle w:val="BodyText"/>
            </w:pPr>
          </w:p>
        </w:tc>
        <w:tc>
          <w:tcPr>
            <w:tcW w:w="1440" w:type="dxa"/>
          </w:tcPr>
          <w:p w14:paraId="2B101064" w14:textId="77777777" w:rsidR="00DD44E0" w:rsidRDefault="00DD44E0" w:rsidP="001224E5">
            <w:pPr>
              <w:pStyle w:val="BodyText"/>
            </w:pPr>
          </w:p>
        </w:tc>
        <w:tc>
          <w:tcPr>
            <w:tcW w:w="2520" w:type="dxa"/>
          </w:tcPr>
          <w:p w14:paraId="22519922" w14:textId="77777777" w:rsidR="00DD44E0" w:rsidRDefault="00DD44E0" w:rsidP="001224E5">
            <w:pPr>
              <w:pStyle w:val="BodyText"/>
            </w:pPr>
          </w:p>
        </w:tc>
        <w:tc>
          <w:tcPr>
            <w:tcW w:w="4410" w:type="dxa"/>
          </w:tcPr>
          <w:p w14:paraId="2F6C67CC" w14:textId="77777777" w:rsidR="00DD44E0" w:rsidRDefault="00DD44E0" w:rsidP="001224E5">
            <w:pPr>
              <w:pStyle w:val="BodyText"/>
            </w:pPr>
          </w:p>
        </w:tc>
      </w:tr>
      <w:tr w:rsidR="00DD44E0" w14:paraId="575B2BB8" w14:textId="77777777" w:rsidTr="004C5FAF">
        <w:tc>
          <w:tcPr>
            <w:tcW w:w="1188" w:type="dxa"/>
          </w:tcPr>
          <w:p w14:paraId="07298F2A" w14:textId="77777777" w:rsidR="00DD44E0" w:rsidRDefault="00DD44E0" w:rsidP="001224E5">
            <w:pPr>
              <w:pStyle w:val="BodyText"/>
            </w:pPr>
          </w:p>
        </w:tc>
        <w:tc>
          <w:tcPr>
            <w:tcW w:w="1440" w:type="dxa"/>
          </w:tcPr>
          <w:p w14:paraId="6065E2BF" w14:textId="77777777" w:rsidR="00DD44E0" w:rsidRDefault="00DD44E0" w:rsidP="001224E5">
            <w:pPr>
              <w:pStyle w:val="BodyText"/>
            </w:pPr>
          </w:p>
        </w:tc>
        <w:tc>
          <w:tcPr>
            <w:tcW w:w="2520" w:type="dxa"/>
          </w:tcPr>
          <w:p w14:paraId="3FB8A4D6" w14:textId="77777777" w:rsidR="00DD44E0" w:rsidRDefault="00DD44E0" w:rsidP="001224E5">
            <w:pPr>
              <w:pStyle w:val="BodyText"/>
            </w:pPr>
          </w:p>
        </w:tc>
        <w:tc>
          <w:tcPr>
            <w:tcW w:w="4410" w:type="dxa"/>
          </w:tcPr>
          <w:p w14:paraId="29986B5A" w14:textId="77777777" w:rsidR="00DD44E0" w:rsidRDefault="00DD44E0" w:rsidP="001224E5">
            <w:pPr>
              <w:pStyle w:val="BodyText"/>
            </w:pPr>
          </w:p>
        </w:tc>
      </w:tr>
      <w:tr w:rsidR="00DD44E0" w14:paraId="57E9C3F6" w14:textId="77777777" w:rsidTr="004C5FAF">
        <w:tc>
          <w:tcPr>
            <w:tcW w:w="1188" w:type="dxa"/>
          </w:tcPr>
          <w:p w14:paraId="5FA90B62" w14:textId="77777777" w:rsidR="00DD44E0" w:rsidRDefault="00DD44E0" w:rsidP="001224E5">
            <w:pPr>
              <w:pStyle w:val="BodyText"/>
            </w:pPr>
          </w:p>
        </w:tc>
        <w:tc>
          <w:tcPr>
            <w:tcW w:w="1440" w:type="dxa"/>
          </w:tcPr>
          <w:p w14:paraId="73268AC3" w14:textId="77777777" w:rsidR="00DD44E0" w:rsidRDefault="00DD44E0" w:rsidP="001224E5">
            <w:pPr>
              <w:pStyle w:val="BodyText"/>
            </w:pPr>
          </w:p>
        </w:tc>
        <w:tc>
          <w:tcPr>
            <w:tcW w:w="2520" w:type="dxa"/>
          </w:tcPr>
          <w:p w14:paraId="28A644B7" w14:textId="77777777" w:rsidR="00DD44E0" w:rsidRDefault="00DD44E0" w:rsidP="001224E5">
            <w:pPr>
              <w:pStyle w:val="BodyText"/>
            </w:pPr>
          </w:p>
        </w:tc>
        <w:tc>
          <w:tcPr>
            <w:tcW w:w="4410" w:type="dxa"/>
          </w:tcPr>
          <w:p w14:paraId="0DA6ED49" w14:textId="77777777" w:rsidR="00DD44E0" w:rsidRDefault="00DD44E0" w:rsidP="001224E5">
            <w:pPr>
              <w:pStyle w:val="BodyText"/>
            </w:pPr>
          </w:p>
        </w:tc>
      </w:tr>
      <w:tr w:rsidR="00DD44E0" w14:paraId="69065F3F" w14:textId="77777777" w:rsidTr="004C5FAF">
        <w:tc>
          <w:tcPr>
            <w:tcW w:w="1188" w:type="dxa"/>
          </w:tcPr>
          <w:p w14:paraId="3E0FA848" w14:textId="77777777" w:rsidR="00DD44E0" w:rsidRDefault="00DD44E0" w:rsidP="001224E5">
            <w:pPr>
              <w:pStyle w:val="BodyText"/>
            </w:pPr>
          </w:p>
        </w:tc>
        <w:tc>
          <w:tcPr>
            <w:tcW w:w="1440" w:type="dxa"/>
          </w:tcPr>
          <w:p w14:paraId="79B7ABEB" w14:textId="77777777" w:rsidR="00DD44E0" w:rsidRDefault="00DD44E0" w:rsidP="001224E5">
            <w:pPr>
              <w:pStyle w:val="BodyText"/>
            </w:pPr>
          </w:p>
        </w:tc>
        <w:tc>
          <w:tcPr>
            <w:tcW w:w="2520" w:type="dxa"/>
          </w:tcPr>
          <w:p w14:paraId="164B4771" w14:textId="77777777" w:rsidR="00DD44E0" w:rsidRDefault="00DD44E0" w:rsidP="001224E5">
            <w:pPr>
              <w:pStyle w:val="BodyText"/>
            </w:pPr>
          </w:p>
        </w:tc>
        <w:tc>
          <w:tcPr>
            <w:tcW w:w="4410" w:type="dxa"/>
          </w:tcPr>
          <w:p w14:paraId="61007145" w14:textId="77777777" w:rsidR="00DD44E0" w:rsidRDefault="00DD44E0" w:rsidP="001224E5">
            <w:pPr>
              <w:pStyle w:val="BodyText"/>
            </w:pPr>
          </w:p>
        </w:tc>
      </w:tr>
      <w:tr w:rsidR="00DD44E0" w14:paraId="030BF228" w14:textId="77777777" w:rsidTr="004C5FAF">
        <w:tc>
          <w:tcPr>
            <w:tcW w:w="1188" w:type="dxa"/>
          </w:tcPr>
          <w:p w14:paraId="3480E567" w14:textId="77777777" w:rsidR="00DD44E0" w:rsidRDefault="00DD44E0" w:rsidP="001224E5">
            <w:pPr>
              <w:pStyle w:val="BodyText"/>
            </w:pPr>
          </w:p>
        </w:tc>
        <w:tc>
          <w:tcPr>
            <w:tcW w:w="1440" w:type="dxa"/>
          </w:tcPr>
          <w:p w14:paraId="4FED8160" w14:textId="77777777" w:rsidR="00DD44E0" w:rsidRDefault="00DD44E0" w:rsidP="001224E5">
            <w:pPr>
              <w:pStyle w:val="BodyText"/>
            </w:pPr>
          </w:p>
        </w:tc>
        <w:tc>
          <w:tcPr>
            <w:tcW w:w="2520" w:type="dxa"/>
          </w:tcPr>
          <w:p w14:paraId="65891B5C" w14:textId="77777777" w:rsidR="00DD44E0" w:rsidRDefault="00DD44E0" w:rsidP="001224E5">
            <w:pPr>
              <w:pStyle w:val="BodyText"/>
            </w:pPr>
          </w:p>
        </w:tc>
        <w:tc>
          <w:tcPr>
            <w:tcW w:w="4410" w:type="dxa"/>
          </w:tcPr>
          <w:p w14:paraId="57EB904E" w14:textId="77777777" w:rsidR="00DD44E0" w:rsidRDefault="00DD44E0" w:rsidP="001224E5">
            <w:pPr>
              <w:pStyle w:val="BodyText"/>
            </w:pPr>
          </w:p>
        </w:tc>
      </w:tr>
      <w:tr w:rsidR="00DD44E0" w14:paraId="596B7B07" w14:textId="77777777" w:rsidTr="004C5FAF">
        <w:tc>
          <w:tcPr>
            <w:tcW w:w="1188" w:type="dxa"/>
          </w:tcPr>
          <w:p w14:paraId="7C5598A2" w14:textId="77777777" w:rsidR="00DD44E0" w:rsidRDefault="00DD44E0" w:rsidP="001224E5">
            <w:pPr>
              <w:pStyle w:val="BodyText"/>
            </w:pPr>
          </w:p>
        </w:tc>
        <w:tc>
          <w:tcPr>
            <w:tcW w:w="1440" w:type="dxa"/>
          </w:tcPr>
          <w:p w14:paraId="7ACD7038" w14:textId="77777777" w:rsidR="00DD44E0" w:rsidRDefault="00DD44E0" w:rsidP="001224E5">
            <w:pPr>
              <w:pStyle w:val="BodyText"/>
            </w:pPr>
          </w:p>
        </w:tc>
        <w:tc>
          <w:tcPr>
            <w:tcW w:w="2520" w:type="dxa"/>
          </w:tcPr>
          <w:p w14:paraId="3656FE5E" w14:textId="77777777" w:rsidR="00DD44E0" w:rsidRDefault="00DD44E0" w:rsidP="001224E5">
            <w:pPr>
              <w:pStyle w:val="BodyText"/>
            </w:pPr>
          </w:p>
        </w:tc>
        <w:tc>
          <w:tcPr>
            <w:tcW w:w="4410" w:type="dxa"/>
          </w:tcPr>
          <w:p w14:paraId="426936E3" w14:textId="77777777" w:rsidR="00DD44E0" w:rsidRDefault="00DD44E0" w:rsidP="001224E5">
            <w:pPr>
              <w:pStyle w:val="BodyText"/>
            </w:pPr>
          </w:p>
        </w:tc>
      </w:tr>
      <w:tr w:rsidR="00DD44E0" w14:paraId="1160DFF6" w14:textId="77777777" w:rsidTr="004C5FAF">
        <w:tc>
          <w:tcPr>
            <w:tcW w:w="1188" w:type="dxa"/>
          </w:tcPr>
          <w:p w14:paraId="0B5BB036" w14:textId="77777777" w:rsidR="00DD44E0" w:rsidRDefault="00DD44E0" w:rsidP="001224E5">
            <w:pPr>
              <w:pStyle w:val="BodyText"/>
            </w:pPr>
          </w:p>
        </w:tc>
        <w:tc>
          <w:tcPr>
            <w:tcW w:w="1440" w:type="dxa"/>
          </w:tcPr>
          <w:p w14:paraId="5783B3F9" w14:textId="77777777" w:rsidR="00DD44E0" w:rsidRDefault="00DD44E0" w:rsidP="001224E5">
            <w:pPr>
              <w:pStyle w:val="BodyText"/>
            </w:pPr>
          </w:p>
        </w:tc>
        <w:tc>
          <w:tcPr>
            <w:tcW w:w="2520" w:type="dxa"/>
          </w:tcPr>
          <w:p w14:paraId="729C45AC" w14:textId="77777777" w:rsidR="00DD44E0" w:rsidRDefault="00DD44E0" w:rsidP="001224E5">
            <w:pPr>
              <w:pStyle w:val="BodyText"/>
            </w:pPr>
          </w:p>
        </w:tc>
        <w:tc>
          <w:tcPr>
            <w:tcW w:w="4410" w:type="dxa"/>
          </w:tcPr>
          <w:p w14:paraId="7029DF1A" w14:textId="77777777" w:rsidR="00DD44E0" w:rsidRDefault="00DD44E0" w:rsidP="001224E5">
            <w:pPr>
              <w:pStyle w:val="BodyText"/>
            </w:pPr>
          </w:p>
        </w:tc>
      </w:tr>
      <w:tr w:rsidR="00DD44E0" w14:paraId="1E0BC4E9" w14:textId="77777777" w:rsidTr="004C5FAF">
        <w:tc>
          <w:tcPr>
            <w:tcW w:w="1188" w:type="dxa"/>
          </w:tcPr>
          <w:p w14:paraId="4C7C890E" w14:textId="77777777" w:rsidR="00DD44E0" w:rsidRDefault="00DD44E0" w:rsidP="001224E5">
            <w:pPr>
              <w:pStyle w:val="BodyText"/>
            </w:pPr>
          </w:p>
        </w:tc>
        <w:tc>
          <w:tcPr>
            <w:tcW w:w="1440" w:type="dxa"/>
          </w:tcPr>
          <w:p w14:paraId="60A2A9C3" w14:textId="77777777" w:rsidR="00DD44E0" w:rsidRDefault="00DD44E0" w:rsidP="001224E5">
            <w:pPr>
              <w:pStyle w:val="BodyText"/>
            </w:pPr>
          </w:p>
        </w:tc>
        <w:tc>
          <w:tcPr>
            <w:tcW w:w="2520" w:type="dxa"/>
          </w:tcPr>
          <w:p w14:paraId="5B578936" w14:textId="77777777" w:rsidR="00DD44E0" w:rsidRDefault="00DD44E0" w:rsidP="001224E5">
            <w:pPr>
              <w:pStyle w:val="BodyText"/>
            </w:pPr>
          </w:p>
        </w:tc>
        <w:tc>
          <w:tcPr>
            <w:tcW w:w="4410" w:type="dxa"/>
          </w:tcPr>
          <w:p w14:paraId="4837C19F" w14:textId="77777777" w:rsidR="00DD44E0" w:rsidRDefault="00DD44E0" w:rsidP="001224E5">
            <w:pPr>
              <w:pStyle w:val="BodyText"/>
            </w:pPr>
          </w:p>
        </w:tc>
      </w:tr>
      <w:tr w:rsidR="00595D9C" w14:paraId="275FC0B0" w14:textId="77777777" w:rsidTr="004C5FAF">
        <w:tc>
          <w:tcPr>
            <w:tcW w:w="1188" w:type="dxa"/>
          </w:tcPr>
          <w:p w14:paraId="448DD172" w14:textId="77777777" w:rsidR="00595D9C" w:rsidRDefault="00595D9C" w:rsidP="001224E5">
            <w:pPr>
              <w:pStyle w:val="BodyText"/>
            </w:pPr>
          </w:p>
        </w:tc>
        <w:tc>
          <w:tcPr>
            <w:tcW w:w="1440" w:type="dxa"/>
          </w:tcPr>
          <w:p w14:paraId="0FA8E21A" w14:textId="77777777" w:rsidR="00595D9C" w:rsidRDefault="00595D9C" w:rsidP="001224E5">
            <w:pPr>
              <w:pStyle w:val="BodyText"/>
            </w:pPr>
          </w:p>
        </w:tc>
        <w:tc>
          <w:tcPr>
            <w:tcW w:w="2520" w:type="dxa"/>
          </w:tcPr>
          <w:p w14:paraId="5CF6B132" w14:textId="77777777" w:rsidR="00595D9C" w:rsidRDefault="00595D9C" w:rsidP="001224E5">
            <w:pPr>
              <w:pStyle w:val="BodyText"/>
            </w:pPr>
          </w:p>
        </w:tc>
        <w:tc>
          <w:tcPr>
            <w:tcW w:w="4410" w:type="dxa"/>
          </w:tcPr>
          <w:p w14:paraId="7EF8BC61" w14:textId="77777777" w:rsidR="00595D9C" w:rsidRDefault="00595D9C" w:rsidP="001224E5">
            <w:pPr>
              <w:pStyle w:val="BodyText"/>
            </w:pPr>
          </w:p>
        </w:tc>
      </w:tr>
      <w:tr w:rsidR="00595D9C" w14:paraId="2C3CD446" w14:textId="77777777" w:rsidTr="004C5FAF">
        <w:tc>
          <w:tcPr>
            <w:tcW w:w="1188" w:type="dxa"/>
          </w:tcPr>
          <w:p w14:paraId="1F6FE5B3" w14:textId="77777777" w:rsidR="00595D9C" w:rsidRDefault="00595D9C" w:rsidP="001224E5">
            <w:pPr>
              <w:pStyle w:val="BodyText"/>
            </w:pPr>
          </w:p>
        </w:tc>
        <w:tc>
          <w:tcPr>
            <w:tcW w:w="1440" w:type="dxa"/>
          </w:tcPr>
          <w:p w14:paraId="22CBBBA0" w14:textId="77777777" w:rsidR="00595D9C" w:rsidRDefault="00595D9C" w:rsidP="001224E5">
            <w:pPr>
              <w:pStyle w:val="BodyText"/>
            </w:pPr>
          </w:p>
        </w:tc>
        <w:tc>
          <w:tcPr>
            <w:tcW w:w="2520" w:type="dxa"/>
          </w:tcPr>
          <w:p w14:paraId="7CE9BA6B" w14:textId="77777777" w:rsidR="00595D9C" w:rsidRDefault="00595D9C" w:rsidP="001224E5">
            <w:pPr>
              <w:pStyle w:val="BodyText"/>
            </w:pPr>
          </w:p>
        </w:tc>
        <w:tc>
          <w:tcPr>
            <w:tcW w:w="4410" w:type="dxa"/>
          </w:tcPr>
          <w:p w14:paraId="2DA19E26" w14:textId="77777777" w:rsidR="00595D9C" w:rsidRDefault="00595D9C" w:rsidP="001224E5">
            <w:pPr>
              <w:pStyle w:val="BodyText"/>
            </w:pPr>
          </w:p>
        </w:tc>
      </w:tr>
    </w:tbl>
    <w:p w14:paraId="34A84B4F" w14:textId="77777777" w:rsidR="004F20B7" w:rsidRDefault="004C5FAF"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The above</w:t>
      </w:r>
      <w:r w:rsidR="00E90785" w:rsidRPr="0031072B">
        <w:rPr>
          <w:vanish/>
          <w:color w:val="008000"/>
          <w:szCs w:val="20"/>
        </w:rPr>
        <w:t xml:space="preserve"> document history </w:t>
      </w:r>
      <w:r w:rsidR="00D1601F">
        <w:rPr>
          <w:vanish/>
          <w:color w:val="008000"/>
          <w:szCs w:val="20"/>
        </w:rPr>
        <w:t>section, including date, author, and comments,</w:t>
      </w:r>
      <w:r w:rsidR="00E90785" w:rsidRPr="0031072B">
        <w:rPr>
          <w:vanish/>
          <w:color w:val="008000"/>
          <w:szCs w:val="20"/>
        </w:rPr>
        <w:t xml:space="preserve"> is required to track editing changes to the document.</w:t>
      </w:r>
      <w:r w:rsidR="00BF2B75" w:rsidRPr="0031072B">
        <w:rPr>
          <w:vanish/>
          <w:color w:val="008000"/>
          <w:szCs w:val="20"/>
        </w:rPr>
        <w:t xml:space="preserve">  </w:t>
      </w:r>
      <w:r w:rsidR="00D1601F">
        <w:rPr>
          <w:vanish/>
          <w:color w:val="008000"/>
          <w:szCs w:val="20"/>
        </w:rPr>
        <w:t xml:space="preserve">List </w:t>
      </w:r>
      <w:r w:rsidR="0031072B">
        <w:rPr>
          <w:vanish/>
          <w:color w:val="008000"/>
          <w:szCs w:val="20"/>
        </w:rPr>
        <w:t xml:space="preserve">revisions in </w:t>
      </w:r>
      <w:r w:rsidR="0031072B" w:rsidRPr="0031072B">
        <w:rPr>
          <w:b/>
          <w:vanish/>
          <w:color w:val="008000"/>
          <w:szCs w:val="20"/>
        </w:rPr>
        <w:t>ascending order</w:t>
      </w:r>
      <w:r w:rsidR="0031072B">
        <w:rPr>
          <w:vanish/>
          <w:color w:val="008000"/>
          <w:szCs w:val="20"/>
        </w:rPr>
        <w:t>.</w:t>
      </w:r>
      <w:r w:rsidR="00DD44E0">
        <w:rPr>
          <w:vanish/>
          <w:color w:val="008000"/>
          <w:szCs w:val="20"/>
        </w:rPr>
        <w:t xml:space="preserve">  </w:t>
      </w:r>
      <w:r w:rsidR="00D1601F">
        <w:rPr>
          <w:vanish/>
          <w:color w:val="008000"/>
          <w:szCs w:val="20"/>
        </w:rPr>
        <w:t>Please insert additional</w:t>
      </w:r>
      <w:r w:rsidR="00DD44E0">
        <w:rPr>
          <w:vanish/>
          <w:color w:val="008000"/>
          <w:szCs w:val="20"/>
        </w:rPr>
        <w:t xml:space="preserve"> rows </w:t>
      </w:r>
      <w:r>
        <w:rPr>
          <w:vanish/>
          <w:color w:val="008000"/>
          <w:szCs w:val="20"/>
        </w:rPr>
        <w:t xml:space="preserve">in the table </w:t>
      </w:r>
      <w:r w:rsidR="00DD44E0">
        <w:rPr>
          <w:vanish/>
          <w:color w:val="008000"/>
          <w:szCs w:val="20"/>
        </w:rPr>
        <w:t>a</w:t>
      </w:r>
      <w:r w:rsidR="00D1601F">
        <w:rPr>
          <w:vanish/>
          <w:color w:val="008000"/>
          <w:szCs w:val="20"/>
        </w:rPr>
        <w:t>s</w:t>
      </w:r>
      <w:r w:rsidR="00DD44E0">
        <w:rPr>
          <w:vanish/>
          <w:color w:val="008000"/>
          <w:szCs w:val="20"/>
        </w:rPr>
        <w:t xml:space="preserve"> needed.</w:t>
      </w:r>
    </w:p>
    <w:p w14:paraId="375DF349" w14:textId="77777777" w:rsidR="0089277B" w:rsidRDefault="0089277B" w:rsidP="003704FE">
      <w:pPr>
        <w:pBdr>
          <w:top w:val="double" w:sz="4" w:space="1" w:color="008000"/>
          <w:left w:val="double" w:sz="4" w:space="4" w:color="008000"/>
          <w:bottom w:val="double" w:sz="4" w:space="1" w:color="008000"/>
          <w:right w:val="double" w:sz="4" w:space="4" w:color="008000"/>
        </w:pBdr>
        <w:rPr>
          <w:vanish/>
          <w:color w:val="008000"/>
          <w:szCs w:val="20"/>
        </w:rPr>
      </w:pPr>
    </w:p>
    <w:p w14:paraId="2A4B0C57" w14:textId="77777777" w:rsidR="004F20B7" w:rsidRDefault="004F20B7"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Template version information:</w:t>
      </w:r>
    </w:p>
    <w:p w14:paraId="1C2530C3" w14:textId="77777777" w:rsidR="0014781F" w:rsidRPr="0031072B" w:rsidRDefault="006A7894" w:rsidP="003704FE">
      <w:pPr>
        <w:pBdr>
          <w:top w:val="double" w:sz="4" w:space="1" w:color="008000"/>
          <w:left w:val="double" w:sz="4" w:space="4" w:color="008000"/>
          <w:bottom w:val="double" w:sz="4" w:space="1" w:color="008000"/>
          <w:right w:val="double" w:sz="4" w:space="4" w:color="008000"/>
        </w:pBdr>
        <w:rPr>
          <w:vanish/>
          <w:color w:val="008000"/>
          <w:szCs w:val="20"/>
        </w:rPr>
      </w:pPr>
      <w:r>
        <w:rPr>
          <w:vanish/>
          <w:color w:val="008000"/>
          <w:szCs w:val="20"/>
        </w:rPr>
        <w:t>R0</w:t>
      </w:r>
      <w:r w:rsidR="00A90838">
        <w:rPr>
          <w:vanish/>
          <w:color w:val="008000"/>
          <w:szCs w:val="20"/>
        </w:rPr>
        <w:t>:</w:t>
      </w:r>
      <w:r>
        <w:rPr>
          <w:vanish/>
          <w:color w:val="008000"/>
          <w:szCs w:val="20"/>
        </w:rPr>
        <w:t>0</w:t>
      </w:r>
      <w:r w:rsidR="00A90838">
        <w:rPr>
          <w:vanish/>
          <w:color w:val="008000"/>
          <w:szCs w:val="20"/>
        </w:rPr>
        <w:t xml:space="preserve">  </w:t>
      </w:r>
      <w:r w:rsidR="004F20B7">
        <w:rPr>
          <w:vanish/>
          <w:color w:val="008000"/>
          <w:szCs w:val="20"/>
        </w:rPr>
        <w:t>20</w:t>
      </w:r>
      <w:r>
        <w:rPr>
          <w:vanish/>
          <w:color w:val="008000"/>
          <w:szCs w:val="20"/>
        </w:rPr>
        <w:t>13-03</w:t>
      </w:r>
      <w:r w:rsidR="004F20B7">
        <w:rPr>
          <w:vanish/>
          <w:color w:val="008000"/>
          <w:szCs w:val="20"/>
        </w:rPr>
        <w:t xml:space="preserve">-13 </w:t>
      </w:r>
      <w:r>
        <w:rPr>
          <w:vanish/>
          <w:color w:val="008000"/>
          <w:szCs w:val="20"/>
        </w:rPr>
        <w:t>Initial draft</w:t>
      </w:r>
    </w:p>
    <w:p w14:paraId="59CC636F" w14:textId="77777777" w:rsidR="00640B1F" w:rsidRDefault="00595D9C" w:rsidP="00595D9C">
      <w:pPr>
        <w:pStyle w:val="Heading1"/>
      </w:pPr>
      <w:r>
        <w:br w:type="page"/>
      </w:r>
      <w:bookmarkStart w:id="15" w:name="_Toc425513067"/>
      <w:r>
        <w:lastRenderedPageBreak/>
        <w:t>Introduction</w:t>
      </w:r>
      <w:bookmarkEnd w:id="15"/>
    </w:p>
    <w:p w14:paraId="110F74D1" w14:textId="77777777" w:rsidR="00890C59" w:rsidRPr="00291FEF" w:rsidRDefault="00890C59" w:rsidP="00890C59">
      <w:r>
        <w:t>To meet new requirements for FIXML this technical standard proposal calls for FIXML, the XML encoding of FIX, to be extended to include all encoded data fields as elements with content of type base64binary. This proposal is further extended with the recommendation that all encoded data fields also be able to include a MIME type as specified in the IETF rfc 2046.</w:t>
      </w:r>
    </w:p>
    <w:p w14:paraId="19012116" w14:textId="77777777" w:rsidR="00BF2B75" w:rsidRDefault="00FF61E2" w:rsidP="00FF61E2">
      <w:pPr>
        <w:pStyle w:val="Heading2"/>
      </w:pPr>
      <w:bookmarkStart w:id="16" w:name="_Toc425513068"/>
      <w:r>
        <w:t>Authors</w:t>
      </w:r>
      <w:bookmarkEnd w:id="16"/>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11"/>
        <w:gridCol w:w="1777"/>
        <w:gridCol w:w="3183"/>
        <w:gridCol w:w="2505"/>
      </w:tblGrid>
      <w:tr w:rsidR="00FF61E2" w14:paraId="4481EABF" w14:textId="77777777" w:rsidTr="00FF61E2">
        <w:tc>
          <w:tcPr>
            <w:tcW w:w="1102" w:type="pct"/>
            <w:tcBorders>
              <w:top w:val="double" w:sz="4" w:space="0" w:color="auto"/>
              <w:bottom w:val="double" w:sz="4" w:space="0" w:color="auto"/>
            </w:tcBorders>
            <w:shd w:val="clear" w:color="auto" w:fill="F3F3F3"/>
          </w:tcPr>
          <w:p w14:paraId="5B5F1472" w14:textId="77777777" w:rsidR="00FF61E2" w:rsidRDefault="00FF61E2" w:rsidP="0041585C">
            <w:pPr>
              <w:keepNext/>
              <w:keepLines/>
              <w:jc w:val="center"/>
              <w:rPr>
                <w:b/>
              </w:rPr>
            </w:pPr>
            <w:r>
              <w:rPr>
                <w:b/>
              </w:rPr>
              <w:t>Name</w:t>
            </w:r>
          </w:p>
        </w:tc>
        <w:tc>
          <w:tcPr>
            <w:tcW w:w="928" w:type="pct"/>
            <w:tcBorders>
              <w:top w:val="double" w:sz="4" w:space="0" w:color="auto"/>
              <w:bottom w:val="double" w:sz="4" w:space="0" w:color="auto"/>
            </w:tcBorders>
            <w:shd w:val="clear" w:color="auto" w:fill="F3F3F3"/>
          </w:tcPr>
          <w:p w14:paraId="69A02FE1" w14:textId="77777777" w:rsidR="00FF61E2" w:rsidRDefault="00FF61E2" w:rsidP="0041585C">
            <w:pPr>
              <w:keepNext/>
              <w:keepLines/>
              <w:jc w:val="center"/>
              <w:rPr>
                <w:b/>
              </w:rPr>
            </w:pPr>
            <w:r>
              <w:rPr>
                <w:b/>
              </w:rPr>
              <w:t>Affiliation</w:t>
            </w:r>
          </w:p>
        </w:tc>
        <w:tc>
          <w:tcPr>
            <w:tcW w:w="1662" w:type="pct"/>
            <w:tcBorders>
              <w:top w:val="double" w:sz="4" w:space="0" w:color="auto"/>
              <w:bottom w:val="double" w:sz="4" w:space="0" w:color="auto"/>
            </w:tcBorders>
            <w:shd w:val="clear" w:color="auto" w:fill="F3F3F3"/>
          </w:tcPr>
          <w:p w14:paraId="4159BC1B" w14:textId="77777777" w:rsidR="00FF61E2" w:rsidRDefault="00FF61E2" w:rsidP="0041585C">
            <w:pPr>
              <w:keepNext/>
              <w:keepLines/>
              <w:jc w:val="center"/>
              <w:rPr>
                <w:b/>
              </w:rPr>
            </w:pPr>
            <w:r>
              <w:rPr>
                <w:b/>
              </w:rPr>
              <w:t>Contact</w:t>
            </w:r>
          </w:p>
        </w:tc>
        <w:tc>
          <w:tcPr>
            <w:tcW w:w="1308" w:type="pct"/>
            <w:tcBorders>
              <w:top w:val="double" w:sz="4" w:space="0" w:color="auto"/>
              <w:bottom w:val="double" w:sz="4" w:space="0" w:color="auto"/>
            </w:tcBorders>
            <w:shd w:val="clear" w:color="auto" w:fill="F3F3F3"/>
          </w:tcPr>
          <w:p w14:paraId="2A922AD5" w14:textId="77777777" w:rsidR="00FF61E2" w:rsidRDefault="00FF61E2" w:rsidP="0041585C">
            <w:pPr>
              <w:keepNext/>
              <w:keepLines/>
              <w:jc w:val="center"/>
              <w:rPr>
                <w:b/>
              </w:rPr>
            </w:pPr>
            <w:r>
              <w:rPr>
                <w:b/>
              </w:rPr>
              <w:t>Role</w:t>
            </w:r>
          </w:p>
        </w:tc>
      </w:tr>
      <w:tr w:rsidR="00FF61E2" w14:paraId="6F4E7379" w14:textId="77777777" w:rsidTr="00FF61E2">
        <w:tc>
          <w:tcPr>
            <w:tcW w:w="1102" w:type="pct"/>
            <w:tcBorders>
              <w:top w:val="double" w:sz="4" w:space="0" w:color="auto"/>
            </w:tcBorders>
          </w:tcPr>
          <w:p w14:paraId="47177229" w14:textId="77777777" w:rsidR="00FF61E2" w:rsidRDefault="00890C59" w:rsidP="0041585C">
            <w:pPr>
              <w:keepNext/>
              <w:keepLines/>
            </w:pPr>
            <w:r>
              <w:t>Jim Northey</w:t>
            </w:r>
          </w:p>
        </w:tc>
        <w:tc>
          <w:tcPr>
            <w:tcW w:w="928" w:type="pct"/>
            <w:tcBorders>
              <w:top w:val="double" w:sz="4" w:space="0" w:color="auto"/>
            </w:tcBorders>
          </w:tcPr>
          <w:p w14:paraId="69836163" w14:textId="77777777" w:rsidR="00FF61E2" w:rsidRDefault="00890C59" w:rsidP="0041585C">
            <w:pPr>
              <w:keepNext/>
              <w:keepLines/>
            </w:pPr>
            <w:r>
              <w:t>La</w:t>
            </w:r>
            <w:r w:rsidR="0041585C">
              <w:t>S</w:t>
            </w:r>
            <w:r>
              <w:t>alle</w:t>
            </w:r>
            <w:r w:rsidR="0041585C">
              <w:t xml:space="preserve"> T</w:t>
            </w:r>
            <w:r>
              <w:t>ech</w:t>
            </w:r>
            <w:r w:rsidR="0041585C">
              <w:t>nology Group LLC</w:t>
            </w:r>
          </w:p>
        </w:tc>
        <w:tc>
          <w:tcPr>
            <w:tcW w:w="1662" w:type="pct"/>
            <w:tcBorders>
              <w:top w:val="double" w:sz="4" w:space="0" w:color="auto"/>
            </w:tcBorders>
          </w:tcPr>
          <w:p w14:paraId="703C12A4" w14:textId="77777777" w:rsidR="00FF61E2" w:rsidRDefault="008A46E9" w:rsidP="0041585C">
            <w:pPr>
              <w:keepNext/>
              <w:keepLines/>
            </w:pPr>
            <w:hyperlink r:id="rId11" w:history="1">
              <w:r w:rsidR="00890C59" w:rsidRPr="0081144E">
                <w:rPr>
                  <w:rStyle w:val="Hyperlink"/>
                </w:rPr>
                <w:t>jimn@lasalletch.com</w:t>
              </w:r>
            </w:hyperlink>
          </w:p>
        </w:tc>
        <w:tc>
          <w:tcPr>
            <w:tcW w:w="1308" w:type="pct"/>
            <w:tcBorders>
              <w:top w:val="double" w:sz="4" w:space="0" w:color="auto"/>
            </w:tcBorders>
          </w:tcPr>
          <w:p w14:paraId="4BA40B33" w14:textId="77777777" w:rsidR="00FF61E2" w:rsidRDefault="00890C59" w:rsidP="0041585C">
            <w:pPr>
              <w:keepNext/>
              <w:keepLines/>
            </w:pPr>
            <w:r>
              <w:t>GTC Co-chair and co-author</w:t>
            </w:r>
          </w:p>
        </w:tc>
      </w:tr>
      <w:tr w:rsidR="00FF61E2" w14:paraId="52D92DC8" w14:textId="77777777" w:rsidTr="00FF61E2">
        <w:tc>
          <w:tcPr>
            <w:tcW w:w="1102" w:type="pct"/>
          </w:tcPr>
          <w:p w14:paraId="2FB0E1E5" w14:textId="77777777" w:rsidR="00FF61E2" w:rsidRDefault="00890C59" w:rsidP="0041585C">
            <w:pPr>
              <w:keepNext/>
              <w:keepLines/>
            </w:pPr>
            <w:r>
              <w:t>Rich Shriver</w:t>
            </w:r>
          </w:p>
        </w:tc>
        <w:tc>
          <w:tcPr>
            <w:tcW w:w="928" w:type="pct"/>
          </w:tcPr>
          <w:p w14:paraId="2FD6C843" w14:textId="77777777" w:rsidR="00FF61E2" w:rsidRDefault="0041585C" w:rsidP="0041585C">
            <w:pPr>
              <w:keepNext/>
              <w:keepLines/>
            </w:pPr>
            <w:r>
              <w:t>R. Shriver Associates LLC</w:t>
            </w:r>
          </w:p>
        </w:tc>
        <w:tc>
          <w:tcPr>
            <w:tcW w:w="1662" w:type="pct"/>
          </w:tcPr>
          <w:p w14:paraId="5DCD8369" w14:textId="77777777" w:rsidR="00FF61E2" w:rsidRDefault="008A46E9" w:rsidP="0041585C">
            <w:pPr>
              <w:keepNext/>
              <w:keepLines/>
            </w:pPr>
            <w:hyperlink r:id="rId12" w:history="1">
              <w:r w:rsidR="0041585C" w:rsidRPr="00942E6F">
                <w:rPr>
                  <w:rStyle w:val="Hyperlink"/>
                </w:rPr>
                <w:t>rich@rshriver.com</w:t>
              </w:r>
            </w:hyperlink>
          </w:p>
        </w:tc>
        <w:tc>
          <w:tcPr>
            <w:tcW w:w="1308" w:type="pct"/>
          </w:tcPr>
          <w:p w14:paraId="30374184" w14:textId="77777777" w:rsidR="00FF61E2" w:rsidRDefault="00890C59" w:rsidP="0041585C">
            <w:pPr>
              <w:keepNext/>
              <w:keepLines/>
            </w:pPr>
            <w:r>
              <w:t>Co-author</w:t>
            </w:r>
          </w:p>
        </w:tc>
      </w:tr>
      <w:tr w:rsidR="00FF61E2" w14:paraId="7D71AAF4" w14:textId="77777777" w:rsidTr="00FF61E2">
        <w:tc>
          <w:tcPr>
            <w:tcW w:w="1102" w:type="pct"/>
          </w:tcPr>
          <w:p w14:paraId="70BE40C6" w14:textId="77777777" w:rsidR="00FF61E2" w:rsidRDefault="00FF61E2" w:rsidP="0041585C"/>
        </w:tc>
        <w:tc>
          <w:tcPr>
            <w:tcW w:w="928" w:type="pct"/>
          </w:tcPr>
          <w:p w14:paraId="4DC7D414" w14:textId="77777777" w:rsidR="00FF61E2" w:rsidRDefault="00FF61E2" w:rsidP="0041585C"/>
        </w:tc>
        <w:tc>
          <w:tcPr>
            <w:tcW w:w="1662" w:type="pct"/>
          </w:tcPr>
          <w:p w14:paraId="061FEFB1" w14:textId="77777777" w:rsidR="00FF61E2" w:rsidRDefault="00FF61E2" w:rsidP="0041585C"/>
        </w:tc>
        <w:tc>
          <w:tcPr>
            <w:tcW w:w="1308" w:type="pct"/>
          </w:tcPr>
          <w:p w14:paraId="123B0669" w14:textId="77777777" w:rsidR="00FF61E2" w:rsidRDefault="00FF61E2" w:rsidP="0041585C"/>
        </w:tc>
      </w:tr>
      <w:tr w:rsidR="00FF61E2" w14:paraId="47782A8D" w14:textId="77777777" w:rsidTr="00FF61E2">
        <w:tc>
          <w:tcPr>
            <w:tcW w:w="1102" w:type="pct"/>
          </w:tcPr>
          <w:p w14:paraId="0CB8576B" w14:textId="77777777" w:rsidR="00FF61E2" w:rsidRDefault="00FF61E2" w:rsidP="0041585C">
            <w:pPr>
              <w:rPr>
                <w:snapToGrid w:val="0"/>
              </w:rPr>
            </w:pPr>
          </w:p>
        </w:tc>
        <w:tc>
          <w:tcPr>
            <w:tcW w:w="928" w:type="pct"/>
          </w:tcPr>
          <w:p w14:paraId="16FE5241" w14:textId="77777777" w:rsidR="00FF61E2" w:rsidRDefault="00FF61E2" w:rsidP="0041585C"/>
        </w:tc>
        <w:tc>
          <w:tcPr>
            <w:tcW w:w="1662" w:type="pct"/>
          </w:tcPr>
          <w:p w14:paraId="35A64BCD" w14:textId="77777777" w:rsidR="00FF61E2" w:rsidRDefault="00FF61E2" w:rsidP="0041585C"/>
        </w:tc>
        <w:tc>
          <w:tcPr>
            <w:tcW w:w="1308" w:type="pct"/>
          </w:tcPr>
          <w:p w14:paraId="47B6B630" w14:textId="77777777" w:rsidR="00FF61E2" w:rsidRDefault="00FF61E2" w:rsidP="0041585C"/>
        </w:tc>
      </w:tr>
    </w:tbl>
    <w:p w14:paraId="68053844" w14:textId="77777777" w:rsidR="00FF61E2" w:rsidRPr="00FF61E2" w:rsidRDefault="00FF61E2" w:rsidP="00FF61E2"/>
    <w:p w14:paraId="2B4C68C3" w14:textId="77777777" w:rsidR="002E7FCD" w:rsidRDefault="002E7FCD" w:rsidP="002E7FCD">
      <w:pPr>
        <w:pStyle w:val="Heading1"/>
      </w:pPr>
      <w:bookmarkStart w:id="17" w:name="_Toc425513069"/>
      <w:r>
        <w:t xml:space="preserve">Business </w:t>
      </w:r>
      <w:r w:rsidR="00BB510E">
        <w:t>Requirements</w:t>
      </w:r>
      <w:bookmarkEnd w:id="17"/>
    </w:p>
    <w:p w14:paraId="2D5BD56F" w14:textId="77777777" w:rsidR="00B45CD7" w:rsidRDefault="00C9326D" w:rsidP="00890C59">
      <w:pPr>
        <w:pStyle w:val="BodyText"/>
      </w:pPr>
      <w:r>
        <w:t xml:space="preserve">The FIX datatype of data was created in FIX 4.2 as part of the technique to support the exchange of binary data where there is a requirement for content to be able to include reserved values of &lt;SOH&gt; 0x01, which is the standard delimiter in the FIX tag=value encoding.  </w:t>
      </w:r>
    </w:p>
    <w:p w14:paraId="3717DFF0" w14:textId="77777777" w:rsidR="00B45CD7" w:rsidRDefault="00B45CD7" w:rsidP="00890C59">
      <w:pPr>
        <w:pStyle w:val="BodyText"/>
      </w:pPr>
      <w:r>
        <w:t>For tag=value encoding, t</w:t>
      </w:r>
      <w:r w:rsidR="00C9326D">
        <w:t xml:space="preserve">he technique requires </w:t>
      </w:r>
      <w:r w:rsidR="00AC3DAC">
        <w:t>two fields to be in sequence – the length of the raw data field and the raw data field.  The length of the raw data field is used to determine the raw data field boundary</w:t>
      </w:r>
      <w:r>
        <w:t xml:space="preserve"> with a datatype of L</w:t>
      </w:r>
      <w:r w:rsidR="00AC3DAC">
        <w:t xml:space="preserve">ength.  </w:t>
      </w:r>
      <w:r w:rsidR="00C9326D">
        <w:t xml:space="preserve">The </w:t>
      </w:r>
      <w:r w:rsidR="00AC3DAC">
        <w:t xml:space="preserve">raw </w:t>
      </w:r>
      <w:r w:rsidR="00C9326D">
        <w:t>data</w:t>
      </w:r>
      <w:r w:rsidR="00AC3DAC">
        <w:t xml:space="preserve"> field contains the binary </w:t>
      </w:r>
      <w:r w:rsidR="001F0BAA">
        <w:t xml:space="preserve">(unrestricted) </w:t>
      </w:r>
      <w:r w:rsidR="00AC3DAC">
        <w:t>data content</w:t>
      </w:r>
      <w:r>
        <w:t xml:space="preserve"> and is of datatype data</w:t>
      </w:r>
      <w:r w:rsidR="00AC3DAC">
        <w:t xml:space="preserve">.  </w:t>
      </w:r>
    </w:p>
    <w:p w14:paraId="29F6C125" w14:textId="77777777" w:rsidR="00B45CD7" w:rsidRDefault="00B45CD7" w:rsidP="00B45CD7">
      <w:pPr>
        <w:pStyle w:val="BodyText"/>
      </w:pPr>
      <w:r>
        <w:t xml:space="preserve">The data datatype is a string field containing raw data with no format or content restrictions.  </w:t>
      </w:r>
    </w:p>
    <w:p w14:paraId="7A5C82CD" w14:textId="77777777" w:rsidR="00AC3DAC" w:rsidRDefault="00890C59" w:rsidP="00890C59">
      <w:pPr>
        <w:pStyle w:val="BodyText"/>
      </w:pPr>
      <w:r>
        <w:t>Several fields in FIX such as Issuer(106) ha</w:t>
      </w:r>
      <w:r w:rsidR="00AC3DAC">
        <w:t>ve</w:t>
      </w:r>
      <w:r>
        <w:t xml:space="preserve"> </w:t>
      </w:r>
      <w:r w:rsidR="00AC3DAC">
        <w:t xml:space="preserve">related </w:t>
      </w:r>
      <w:r>
        <w:t xml:space="preserve">encoded </w:t>
      </w:r>
      <w:r w:rsidR="00AC3DAC">
        <w:t>fields –</w:t>
      </w:r>
      <w:r>
        <w:t xml:space="preserve"> </w:t>
      </w:r>
      <w:r w:rsidR="00AC3DAC">
        <w:t xml:space="preserve">EncodedIssuerLen(348) and </w:t>
      </w:r>
      <w:r>
        <w:t xml:space="preserve">EncodedIssuer(349). </w:t>
      </w:r>
      <w:r w:rsidR="00AC3DAC">
        <w:t xml:space="preserve"> </w:t>
      </w:r>
      <w:r>
        <w:t>The Encoded</w:t>
      </w:r>
      <w:r w:rsidR="00AC3DAC">
        <w:t>IssuerLen(348)</w:t>
      </w:r>
      <w:r>
        <w:t xml:space="preserve"> field </w:t>
      </w:r>
      <w:r w:rsidR="00AC3DAC">
        <w:t xml:space="preserve">value </w:t>
      </w:r>
      <w:r>
        <w:t xml:space="preserve">is used to provide the FIX tag=value decoder with information to read the encoded data, as </w:t>
      </w:r>
      <w:r w:rsidR="00AC3DAC">
        <w:t xml:space="preserve">a </w:t>
      </w:r>
      <w:r>
        <w:t>search for the delimiter (0x01) would not produce reli</w:t>
      </w:r>
      <w:r w:rsidR="00AC3DAC">
        <w:t xml:space="preserve">able results. </w:t>
      </w:r>
    </w:p>
    <w:p w14:paraId="4A12F4EC" w14:textId="77777777" w:rsidR="004E6090" w:rsidRDefault="00B45CD7" w:rsidP="004E6090">
      <w:pPr>
        <w:pStyle w:val="BodyText"/>
      </w:pPr>
      <w:r>
        <w:t xml:space="preserve">Many of the encoded fields have not been included in FIXML and XML content does not have the same restriction as the tag=value encoding.  </w:t>
      </w:r>
      <w:r w:rsidR="004E6090">
        <w:t xml:space="preserve">An incremental improvement opportunity exists to provide a means for including binary data content within FIXML.  </w:t>
      </w:r>
    </w:p>
    <w:p w14:paraId="544AE4B7" w14:textId="77777777" w:rsidR="00890C59" w:rsidRDefault="00890C59" w:rsidP="00890C59">
      <w:pPr>
        <w:pStyle w:val="BodyText"/>
      </w:pPr>
    </w:p>
    <w:p w14:paraId="5835184C" w14:textId="77777777" w:rsidR="00890C59" w:rsidRDefault="00890C59" w:rsidP="00890C59">
      <w:pPr>
        <w:pStyle w:val="Heading2"/>
      </w:pPr>
      <w:bookmarkStart w:id="18" w:name="_Toc425513070"/>
      <w:r>
        <w:t>New Requirements</w:t>
      </w:r>
      <w:bookmarkEnd w:id="18"/>
    </w:p>
    <w:p w14:paraId="07F1F0F5" w14:textId="77777777" w:rsidR="00890C59" w:rsidRDefault="004E6090" w:rsidP="00890C59">
      <w:pPr>
        <w:pStyle w:val="BodyText"/>
      </w:pPr>
      <w:r>
        <w:t xml:space="preserve">Work complete by staff </w:t>
      </w:r>
      <w:r w:rsidR="00890C59">
        <w:t xml:space="preserve">at Standard Bank in London in 2008 </w:t>
      </w:r>
      <w:r>
        <w:t xml:space="preserve">identified the need to include the encoded fields within FIXML.  </w:t>
      </w:r>
      <w:r w:rsidR="00890C59">
        <w:t xml:space="preserve">In markets where encoded data fields are used, </w:t>
      </w:r>
      <w:r>
        <w:t>it is o</w:t>
      </w:r>
      <w:r w:rsidR="00890C59">
        <w:t xml:space="preserve">ften the </w:t>
      </w:r>
      <w:r>
        <w:t xml:space="preserve">case that the </w:t>
      </w:r>
      <w:r w:rsidR="00890C59">
        <w:t xml:space="preserve">unencoded fields are also </w:t>
      </w:r>
      <w:r>
        <w:t xml:space="preserve">included in the FIX messages. </w:t>
      </w:r>
      <w:r w:rsidR="00890C59">
        <w:t xml:space="preserve"> The lack of support for encoded data fields in FIXML means that there is information loss when converting between FIX tag=value encoded data and FIXML.</w:t>
      </w:r>
    </w:p>
    <w:p w14:paraId="67B59635" w14:textId="77777777" w:rsidR="00594C71" w:rsidRDefault="004E6090" w:rsidP="00890C59">
      <w:pPr>
        <w:pStyle w:val="BodyText"/>
      </w:pPr>
      <w:r>
        <w:lastRenderedPageBreak/>
        <w:t>Recently, as part of the extension of FIX to support CFTC Parts 43 – 45 regulations</w:t>
      </w:r>
      <w:r w:rsidR="00594C71">
        <w:t xml:space="preserve"> (EP197)</w:t>
      </w:r>
      <w:r>
        <w:t xml:space="preserve">, there </w:t>
      </w:r>
      <w:r w:rsidR="00594C71">
        <w:t>are new requirements with Equity Swaps to include an encoded clip image of a payment formula within FIXML.  This formula image is natively encoded using base64 binary data.</w:t>
      </w:r>
    </w:p>
    <w:p w14:paraId="3C5059BA" w14:textId="77777777" w:rsidR="00890C59" w:rsidRDefault="00890C59" w:rsidP="00890C59">
      <w:pPr>
        <w:pStyle w:val="BodyText"/>
      </w:pPr>
      <w:r>
        <w:t xml:space="preserve">The recommendation </w:t>
      </w:r>
      <w:r w:rsidR="00594C71">
        <w:t xml:space="preserve">to better support encoded fields </w:t>
      </w:r>
      <w:r>
        <w:t>is to use the xs:base64binary XML Schema datatype for encoded data fields. A survey of other standards, such as FpML, the base64binary datatype is already an established practice for encoding binary data within XML documents.</w:t>
      </w:r>
    </w:p>
    <w:p w14:paraId="718F12AD" w14:textId="77777777" w:rsidR="002E7FCD" w:rsidRDefault="002E7FCD" w:rsidP="002E7FCD">
      <w:pPr>
        <w:pStyle w:val="Heading1"/>
      </w:pPr>
      <w:bookmarkStart w:id="19" w:name="_Toc425513071"/>
      <w:r>
        <w:t>Issues and Discussion Points</w:t>
      </w:r>
      <w:bookmarkEnd w:id="19"/>
    </w:p>
    <w:p w14:paraId="18CC7C73" w14:textId="77777777" w:rsidR="00E44A3F" w:rsidRPr="00E44A3F" w:rsidRDefault="00E44A3F" w:rsidP="00E44A3F">
      <w:r>
        <w:t>The following is a summary list of issues and discussion points which are explored in greater detail in this section below.</w:t>
      </w:r>
    </w:p>
    <w:p w14:paraId="77CEF628" w14:textId="77777777" w:rsidR="00890C59" w:rsidRDefault="00890C59" w:rsidP="00E44A3F">
      <w:pPr>
        <w:pStyle w:val="ListParagraph"/>
        <w:numPr>
          <w:ilvl w:val="0"/>
          <w:numId w:val="10"/>
        </w:numPr>
      </w:pPr>
      <w:r>
        <w:t>Should base64binary encoding be used?</w:t>
      </w:r>
    </w:p>
    <w:p w14:paraId="59C64714" w14:textId="77777777" w:rsidR="00890C59" w:rsidRDefault="00890C59" w:rsidP="00E44A3F">
      <w:pPr>
        <w:pStyle w:val="ListParagraph"/>
        <w:numPr>
          <w:ilvl w:val="0"/>
          <w:numId w:val="10"/>
        </w:numPr>
      </w:pPr>
      <w:r>
        <w:t>Should encoded data be stored in elements or attributes?</w:t>
      </w:r>
    </w:p>
    <w:p w14:paraId="26A1AF7F" w14:textId="77777777" w:rsidR="00890C59" w:rsidRDefault="00890C59" w:rsidP="00E44A3F">
      <w:pPr>
        <w:pStyle w:val="ListParagraph"/>
        <w:numPr>
          <w:ilvl w:val="0"/>
          <w:numId w:val="10"/>
        </w:numPr>
      </w:pPr>
      <w:r>
        <w:t>Should the length field be included in FIXML?</w:t>
      </w:r>
    </w:p>
    <w:p w14:paraId="23D65DD3" w14:textId="77777777" w:rsidR="00890C59" w:rsidRDefault="00890C59" w:rsidP="00E44A3F">
      <w:pPr>
        <w:pStyle w:val="ListParagraph"/>
        <w:numPr>
          <w:ilvl w:val="0"/>
          <w:numId w:val="10"/>
        </w:numPr>
      </w:pPr>
      <w:r>
        <w:t>Should the encoded data fields be extended to include an IETF standard content type?</w:t>
      </w:r>
    </w:p>
    <w:p w14:paraId="71DA3473" w14:textId="77777777" w:rsidR="00E44A3F" w:rsidRDefault="00E44A3F" w:rsidP="00E44A3F">
      <w:pPr>
        <w:pStyle w:val="ListParagraph"/>
        <w:numPr>
          <w:ilvl w:val="0"/>
          <w:numId w:val="10"/>
        </w:numPr>
      </w:pPr>
      <w:r>
        <w:t>Are current FIXML fields of type data affected by these changes?</w:t>
      </w:r>
    </w:p>
    <w:p w14:paraId="5B1B26F2" w14:textId="77777777" w:rsidR="00E44A3F" w:rsidRDefault="00E44A3F" w:rsidP="00B77522"/>
    <w:p w14:paraId="3BB205D4" w14:textId="77777777" w:rsidR="00E44A3F" w:rsidRDefault="00E44A3F" w:rsidP="00E44A3F">
      <w:pPr>
        <w:pStyle w:val="Heading2"/>
      </w:pPr>
      <w:bookmarkStart w:id="20" w:name="_Toc425513072"/>
      <w:r>
        <w:t>Should base64binary encoding be used?</w:t>
      </w:r>
      <w:bookmarkEnd w:id="20"/>
    </w:p>
    <w:p w14:paraId="37966FC8" w14:textId="72D15656" w:rsidR="00E44A3F" w:rsidRDefault="00400F2E" w:rsidP="00E44A3F">
      <w:ins w:id="21" w:author="Jim Northey" w:date="2015-08-07T15:37:00Z">
        <w:r>
          <w:t xml:space="preserve">The use of base64binary encoding is a widely used technique for capturing large quantities of information within an XML document. </w:t>
        </w:r>
      </w:ins>
      <w:ins w:id="22" w:author="Jim Northey" w:date="2015-08-07T15:38:00Z">
        <w:r>
          <w:t>Base64Binary is used within FpML.</w:t>
        </w:r>
      </w:ins>
      <w:ins w:id="23" w:author="Jim Northey" w:date="2015-08-07T15:39:00Z">
        <w:r>
          <w:t xml:space="preserve"> A potential drawback is that the requirement to use base64binary will require a conversion routine when transforming between FIXML and other FIX encoding types that are not using base64binary encoding.</w:t>
        </w:r>
      </w:ins>
    </w:p>
    <w:p w14:paraId="214B165D" w14:textId="77777777" w:rsidR="00E44A3F" w:rsidRPr="00E44A3F" w:rsidRDefault="00E44A3F" w:rsidP="00E44A3F"/>
    <w:p w14:paraId="58A5A4EE" w14:textId="77777777" w:rsidR="00E44A3F" w:rsidRDefault="00E44A3F" w:rsidP="00E44A3F">
      <w:pPr>
        <w:pStyle w:val="Heading2"/>
      </w:pPr>
      <w:bookmarkStart w:id="24" w:name="_Toc425513073"/>
      <w:r>
        <w:t>Should encoded data be stored in elements or attributes?</w:t>
      </w:r>
      <w:bookmarkEnd w:id="24"/>
    </w:p>
    <w:p w14:paraId="65B532AC" w14:textId="127E157D" w:rsidR="00E44A3F" w:rsidRDefault="00400F2E" w:rsidP="00E44A3F">
      <w:ins w:id="25" w:author="Jim Northey" w:date="2015-08-07T15:40:00Z">
        <w:r>
          <w:t xml:space="preserve">The current proposal specifies storing encoded data fields within elements as opposed to attributes. This breaks the rule within FIXML regarding fields being stored in attributes. </w:t>
        </w:r>
      </w:ins>
      <w:ins w:id="26" w:author="Jim Northey" w:date="2015-08-07T15:41:00Z">
        <w:r>
          <w:t>The use of elements is recommended given the likely size of some Encoded Data fields.</w:t>
        </w:r>
      </w:ins>
    </w:p>
    <w:p w14:paraId="7365E61E" w14:textId="77777777" w:rsidR="00E44A3F" w:rsidRPr="00E44A3F" w:rsidRDefault="00E44A3F" w:rsidP="00E44A3F"/>
    <w:p w14:paraId="273A13D9" w14:textId="77777777" w:rsidR="00E44A3F" w:rsidRDefault="00E44A3F" w:rsidP="00E44A3F">
      <w:pPr>
        <w:pStyle w:val="Heading2"/>
      </w:pPr>
      <w:bookmarkStart w:id="27" w:name="_Toc425513074"/>
      <w:r>
        <w:t>Should the length field be included in FIXML?</w:t>
      </w:r>
      <w:bookmarkEnd w:id="27"/>
    </w:p>
    <w:p w14:paraId="7A18248D" w14:textId="659A92D4" w:rsidR="00E44A3F" w:rsidRDefault="00F54C13" w:rsidP="00E44A3F">
      <w:r>
        <w:t xml:space="preserve">In XML, the length attribute is not required for low level data parsing as it is in the FIX tag=value encoding.  </w:t>
      </w:r>
      <w:r w:rsidR="0041585C">
        <w:t>The length value is not needed in FIXML to determine the field termination as it is enclosed within XML tags.</w:t>
      </w:r>
      <w:ins w:id="28" w:author="Jim Northey" w:date="2015-08-07T15:42:00Z">
        <w:r w:rsidR="00400F2E">
          <w:t xml:space="preserve"> However, the use of the Length field can help support a mechanical translation between FIXML and other FIX encodings by the presence of the encoded field. </w:t>
        </w:r>
      </w:ins>
      <w:del w:id="29" w:author="Jim Northey" w:date="2015-08-07T15:42:00Z">
        <w:r w:rsidR="0041585C" w:rsidDel="00400F2E">
          <w:delText xml:space="preserve">  </w:delText>
        </w:r>
      </w:del>
    </w:p>
    <w:p w14:paraId="0B3F2252" w14:textId="75FFC4A6" w:rsidR="0041585C" w:rsidRDefault="0041585C" w:rsidP="00E44A3F">
      <w:r w:rsidRPr="0041585C">
        <w:rPr>
          <w:highlight w:val="yellow"/>
        </w:rPr>
        <w:t xml:space="preserve">Question – does the length value include the mandatory &lt;SOH&gt; character at the end of the field in tag=value encoding? </w:t>
      </w:r>
      <w:ins w:id="30" w:author="Jim Northey" w:date="2015-08-07T15:43:00Z">
        <w:r w:rsidR="00400F2E">
          <w:rPr>
            <w:highlight w:val="yellow"/>
          </w:rPr>
          <w:t>The length does not include the &lt;SOH&gt;</w:t>
        </w:r>
      </w:ins>
      <w:r w:rsidRPr="0041585C">
        <w:rPr>
          <w:highlight w:val="yellow"/>
        </w:rPr>
        <w:t xml:space="preserve"> Would it be a different value in FIXML?</w:t>
      </w:r>
    </w:p>
    <w:p w14:paraId="10146940" w14:textId="77777777" w:rsidR="00F54C13" w:rsidRPr="00E44A3F" w:rsidRDefault="00F54C13" w:rsidP="00E44A3F"/>
    <w:p w14:paraId="7A167E55" w14:textId="77777777" w:rsidR="00E44A3F" w:rsidRDefault="00E44A3F" w:rsidP="00E44A3F">
      <w:pPr>
        <w:pStyle w:val="Heading2"/>
        <w:rPr>
          <w:ins w:id="31" w:author="Jim Northey" w:date="2015-08-07T15:43:00Z"/>
        </w:rPr>
      </w:pPr>
      <w:bookmarkStart w:id="32" w:name="_Toc425513075"/>
      <w:r>
        <w:t>Should the encoded data fields be extended to include an IETF standard content type?</w:t>
      </w:r>
      <w:bookmarkEnd w:id="32"/>
    </w:p>
    <w:p w14:paraId="70281B3F" w14:textId="0E56D8AE" w:rsidR="00400F2E" w:rsidRDefault="00400F2E" w:rsidP="00400F2E">
      <w:pPr>
        <w:rPr>
          <w:ins w:id="33" w:author="Jim Northey" w:date="2015-08-07T15:45:00Z"/>
        </w:rPr>
        <w:pPrChange w:id="34" w:author="Jim Northey" w:date="2015-08-07T15:43:00Z">
          <w:pPr>
            <w:pStyle w:val="Heading2"/>
          </w:pPr>
        </w:pPrChange>
      </w:pPr>
      <w:ins w:id="35" w:author="Jim Northey" w:date="2015-08-07T15:43:00Z">
        <w:r>
          <w:t xml:space="preserve">The current proposal raises the possibility of using an extension to XML that specifies a mime type. </w:t>
        </w:r>
      </w:ins>
      <w:ins w:id="36" w:author="Jim Northey" w:date="2015-08-07T15:45:00Z">
        <w:r>
          <w:t>The advantage of this is to provide meta data for message consumers to be able to more intelligently process payload.</w:t>
        </w:r>
      </w:ins>
    </w:p>
    <w:p w14:paraId="4D8F5258" w14:textId="5D35B180" w:rsidR="00400F2E" w:rsidRPr="00400F2E" w:rsidRDefault="00400F2E" w:rsidP="00400F2E">
      <w:pPr>
        <w:rPr>
          <w:rPrChange w:id="37" w:author="Jim Northey" w:date="2015-08-07T15:43:00Z">
            <w:rPr/>
          </w:rPrChange>
        </w:rPr>
        <w:pPrChange w:id="38" w:author="Jim Northey" w:date="2015-08-07T15:43:00Z">
          <w:pPr>
            <w:pStyle w:val="Heading2"/>
          </w:pPr>
        </w:pPrChange>
      </w:pPr>
      <w:ins w:id="39" w:author="Jim Northey" w:date="2015-08-07T15:46:00Z">
        <w:r>
          <w:lastRenderedPageBreak/>
          <w:t>While this does not sound like a bad approach, there is no equivalent mechanism available in other FIX encodings, such as FIX tag=value.</w:t>
        </w:r>
      </w:ins>
    </w:p>
    <w:p w14:paraId="4BF98B06" w14:textId="77777777" w:rsidR="00E44A3F" w:rsidRPr="00E44A3F" w:rsidRDefault="00E44A3F" w:rsidP="00E44A3F"/>
    <w:p w14:paraId="3F5740AB" w14:textId="77777777" w:rsidR="00E44A3F" w:rsidRDefault="00E44A3F" w:rsidP="00E44A3F">
      <w:pPr>
        <w:pStyle w:val="Heading2"/>
      </w:pPr>
      <w:bookmarkStart w:id="40" w:name="_Toc425513076"/>
      <w:r>
        <w:t>Are current FIXML fields of type data affected by these changes?</w:t>
      </w:r>
      <w:bookmarkEnd w:id="40"/>
    </w:p>
    <w:p w14:paraId="1158B1A5" w14:textId="4C2275FB" w:rsidR="00B77522" w:rsidRDefault="00B77522" w:rsidP="00B77522">
      <w:r>
        <w:t>Some of the fields of type data are currently included in FIXML with a data type of data which is restricted by xs:string.</w:t>
      </w:r>
      <w:r w:rsidR="00E44A3F">
        <w:t xml:space="preserve">  </w:t>
      </w:r>
      <w:r w:rsidR="0041585C">
        <w:t xml:space="preserve">These fields and the associated length fields are included as component attributes if they are coded in the FIX repository for inclusion in FIXML.  </w:t>
      </w:r>
      <w:r w:rsidR="00E44A3F">
        <w:t xml:space="preserve">The table below lists all fields of type data and indicates whether or not these fields are included in FIXML. </w:t>
      </w:r>
      <w:ins w:id="41" w:author="Jim Northey" w:date="2015-08-07T15:45:00Z">
        <w:r w:rsidR="00400F2E">
          <w:t>The encoded</w:t>
        </w:r>
      </w:ins>
      <w:ins w:id="42" w:author="Jim Northey" w:date="2015-08-07T15:44:00Z">
        <w:r w:rsidR="00400F2E">
          <w:t xml:space="preserve"> data and length fields currently included in FIXML </w:t>
        </w:r>
      </w:ins>
      <w:ins w:id="43" w:author="Jim Northey" w:date="2015-08-07T15:45:00Z">
        <w:r w:rsidR="00400F2E">
          <w:t>were the result of errors in the FIX Repository. The potential does exist that implementations may have used these fields.</w:t>
        </w:r>
      </w:ins>
    </w:p>
    <w:p w14:paraId="12A3D266" w14:textId="77777777" w:rsidR="00B77522" w:rsidRDefault="00B77522" w:rsidP="00B77522"/>
    <w:p w14:paraId="31CB4329" w14:textId="77777777" w:rsidR="00227DFC" w:rsidRDefault="00227DFC" w:rsidP="00227DFC">
      <w:pPr>
        <w:pStyle w:val="Caption"/>
      </w:pPr>
      <w:r>
        <w:t xml:space="preserve">Table </w:t>
      </w:r>
      <w:r>
        <w:fldChar w:fldCharType="begin"/>
      </w:r>
      <w:r>
        <w:instrText xml:space="preserve"> SEQ Table \* ARABIC </w:instrText>
      </w:r>
      <w:r>
        <w:fldChar w:fldCharType="separate"/>
      </w:r>
      <w:r w:rsidR="00985F42">
        <w:rPr>
          <w:noProof/>
        </w:rPr>
        <w:t>1</w:t>
      </w:r>
      <w:r>
        <w:fldChar w:fldCharType="end"/>
      </w:r>
      <w:r>
        <w:t xml:space="preserve"> - fields of type data in FIXML</w:t>
      </w:r>
    </w:p>
    <w:tbl>
      <w:tblPr>
        <w:tblStyle w:val="TableGrid"/>
        <w:tblW w:w="0" w:type="auto"/>
        <w:tblLayout w:type="fixed"/>
        <w:tblLook w:val="04A0" w:firstRow="1" w:lastRow="0" w:firstColumn="1" w:lastColumn="0" w:noHBand="0" w:noVBand="1"/>
      </w:tblPr>
      <w:tblGrid>
        <w:gridCol w:w="4518"/>
        <w:gridCol w:w="5058"/>
      </w:tblGrid>
      <w:tr w:rsidR="00B77522" w14:paraId="0BEDC323" w14:textId="77777777" w:rsidTr="00227DFC">
        <w:trPr>
          <w:cantSplit/>
          <w:tblHeader/>
        </w:trPr>
        <w:tc>
          <w:tcPr>
            <w:tcW w:w="4518" w:type="dxa"/>
            <w:shd w:val="clear" w:color="auto" w:fill="000000" w:themeFill="text1"/>
          </w:tcPr>
          <w:p w14:paraId="5DDC46E5" w14:textId="77777777" w:rsidR="00B77522" w:rsidRDefault="00B77522" w:rsidP="00B77522">
            <w:r>
              <w:t>Fields that are currently included in FIXML</w:t>
            </w:r>
          </w:p>
        </w:tc>
        <w:tc>
          <w:tcPr>
            <w:tcW w:w="5058" w:type="dxa"/>
            <w:shd w:val="clear" w:color="auto" w:fill="000000" w:themeFill="text1"/>
          </w:tcPr>
          <w:p w14:paraId="6698B893" w14:textId="77777777" w:rsidR="00B77522" w:rsidRDefault="00B77522" w:rsidP="00B77522">
            <w:r>
              <w:t>Fields NOT currently included in FIXML</w:t>
            </w:r>
          </w:p>
        </w:tc>
      </w:tr>
      <w:tr w:rsidR="00227DFC" w14:paraId="13FDA494" w14:textId="77777777" w:rsidTr="00227DFC">
        <w:tc>
          <w:tcPr>
            <w:tcW w:w="4518" w:type="dxa"/>
          </w:tcPr>
          <w:p w14:paraId="3B63C020" w14:textId="77777777" w:rsidR="00227DFC" w:rsidRPr="00C87EDF" w:rsidRDefault="00227DFC" w:rsidP="00227DFC">
            <w:r w:rsidRPr="00C87EDF">
              <w:t>RawData(96)</w:t>
            </w:r>
          </w:p>
        </w:tc>
        <w:tc>
          <w:tcPr>
            <w:tcW w:w="5058" w:type="dxa"/>
          </w:tcPr>
          <w:p w14:paraId="7CCE5E1E" w14:textId="77777777" w:rsidR="00227DFC" w:rsidRPr="006061FA" w:rsidRDefault="00227DFC" w:rsidP="00227DFC">
            <w:r w:rsidRPr="006061FA">
              <w:t>Signature(89)</w:t>
            </w:r>
          </w:p>
        </w:tc>
      </w:tr>
      <w:tr w:rsidR="00227DFC" w14:paraId="187593B1" w14:textId="77777777" w:rsidTr="00227DFC">
        <w:tc>
          <w:tcPr>
            <w:tcW w:w="4518" w:type="dxa"/>
          </w:tcPr>
          <w:p w14:paraId="049F8907" w14:textId="77777777" w:rsidR="00227DFC" w:rsidRPr="00C87EDF" w:rsidRDefault="00227DFC" w:rsidP="00227DFC">
            <w:r w:rsidRPr="00C87EDF">
              <w:t>EncodedIssuer(349)</w:t>
            </w:r>
          </w:p>
        </w:tc>
        <w:tc>
          <w:tcPr>
            <w:tcW w:w="5058" w:type="dxa"/>
          </w:tcPr>
          <w:p w14:paraId="77587B0D" w14:textId="77777777" w:rsidR="00227DFC" w:rsidRPr="006061FA" w:rsidRDefault="00227DFC" w:rsidP="00227DFC">
            <w:r w:rsidRPr="006061FA">
              <w:t>SecureData(91)</w:t>
            </w:r>
          </w:p>
        </w:tc>
      </w:tr>
      <w:tr w:rsidR="00227DFC" w14:paraId="44F47098" w14:textId="77777777" w:rsidTr="00227DFC">
        <w:tc>
          <w:tcPr>
            <w:tcW w:w="4518" w:type="dxa"/>
          </w:tcPr>
          <w:p w14:paraId="71AFAB6A" w14:textId="77777777" w:rsidR="00227DFC" w:rsidRPr="00C87EDF" w:rsidRDefault="00227DFC" w:rsidP="00227DFC">
            <w:r w:rsidRPr="00C87EDF">
              <w:t>EncodedSecurityDesc(351)</w:t>
            </w:r>
          </w:p>
        </w:tc>
        <w:tc>
          <w:tcPr>
            <w:tcW w:w="5058" w:type="dxa"/>
          </w:tcPr>
          <w:p w14:paraId="7B4FF199" w14:textId="77777777" w:rsidR="00227DFC" w:rsidRPr="006061FA" w:rsidRDefault="00227DFC" w:rsidP="00227DFC">
            <w:r w:rsidRPr="006061FA">
              <w:t>XmlData(213)</w:t>
            </w:r>
          </w:p>
        </w:tc>
      </w:tr>
      <w:tr w:rsidR="00227DFC" w14:paraId="7C4777FD" w14:textId="77777777" w:rsidTr="00227DFC">
        <w:tc>
          <w:tcPr>
            <w:tcW w:w="4518" w:type="dxa"/>
          </w:tcPr>
          <w:p w14:paraId="7090545A" w14:textId="77777777" w:rsidR="00227DFC" w:rsidRPr="00C87EDF" w:rsidRDefault="00227DFC" w:rsidP="00227DFC">
            <w:r w:rsidRPr="00C87EDF">
              <w:t>EncodedListExecInst(353)</w:t>
            </w:r>
          </w:p>
        </w:tc>
        <w:tc>
          <w:tcPr>
            <w:tcW w:w="5058" w:type="dxa"/>
          </w:tcPr>
          <w:p w14:paraId="6C00F86E" w14:textId="77777777" w:rsidR="00227DFC" w:rsidRPr="006061FA" w:rsidRDefault="00227DFC" w:rsidP="00227DFC">
            <w:r w:rsidRPr="006061FA">
              <w:t>EncodedText(355)</w:t>
            </w:r>
          </w:p>
        </w:tc>
      </w:tr>
      <w:tr w:rsidR="00227DFC" w14:paraId="5C256DF1" w14:textId="77777777" w:rsidTr="00227DFC">
        <w:tc>
          <w:tcPr>
            <w:tcW w:w="4518" w:type="dxa"/>
          </w:tcPr>
          <w:p w14:paraId="5CD311A1" w14:textId="77777777" w:rsidR="00227DFC" w:rsidRPr="00C87EDF" w:rsidRDefault="00227DFC" w:rsidP="00227DFC">
            <w:r w:rsidRPr="00C87EDF">
              <w:t>EncodedSubject(357)</w:t>
            </w:r>
          </w:p>
        </w:tc>
        <w:tc>
          <w:tcPr>
            <w:tcW w:w="5058" w:type="dxa"/>
          </w:tcPr>
          <w:p w14:paraId="28583CE9" w14:textId="77777777" w:rsidR="00227DFC" w:rsidRPr="006061FA" w:rsidRDefault="00227DFC" w:rsidP="00227DFC">
            <w:r w:rsidRPr="006061FA">
              <w:t>DerivativeSecurityXML(1283)</w:t>
            </w:r>
          </w:p>
        </w:tc>
      </w:tr>
      <w:tr w:rsidR="00227DFC" w14:paraId="7191808B" w14:textId="77777777" w:rsidTr="00227DFC">
        <w:tc>
          <w:tcPr>
            <w:tcW w:w="4518" w:type="dxa"/>
          </w:tcPr>
          <w:p w14:paraId="22F79257" w14:textId="77777777" w:rsidR="00227DFC" w:rsidRPr="00C87EDF" w:rsidRDefault="00227DFC" w:rsidP="00227DFC">
            <w:r w:rsidRPr="00C87EDF">
              <w:t>EncodedHeadline(359)</w:t>
            </w:r>
          </w:p>
        </w:tc>
        <w:tc>
          <w:tcPr>
            <w:tcW w:w="5058" w:type="dxa"/>
          </w:tcPr>
          <w:p w14:paraId="0EB5DAA4" w14:textId="77777777" w:rsidR="00227DFC" w:rsidRPr="006061FA" w:rsidRDefault="00227DFC" w:rsidP="00227DFC">
            <w:r w:rsidRPr="006061FA">
              <w:t>EncodedSecurityListDesc(1469)</w:t>
            </w:r>
          </w:p>
        </w:tc>
      </w:tr>
      <w:tr w:rsidR="00227DFC" w14:paraId="6CF69CF7" w14:textId="77777777" w:rsidTr="00227DFC">
        <w:tc>
          <w:tcPr>
            <w:tcW w:w="4518" w:type="dxa"/>
          </w:tcPr>
          <w:p w14:paraId="75FD52D2" w14:textId="77777777" w:rsidR="00227DFC" w:rsidRPr="00C87EDF" w:rsidRDefault="00227DFC" w:rsidP="00227DFC">
            <w:r w:rsidRPr="00C87EDF">
              <w:t>EncodedAllocText(361)</w:t>
            </w:r>
          </w:p>
        </w:tc>
        <w:tc>
          <w:tcPr>
            <w:tcW w:w="5058" w:type="dxa"/>
          </w:tcPr>
          <w:p w14:paraId="125F4C16" w14:textId="77777777" w:rsidR="00227DFC" w:rsidRPr="006061FA" w:rsidRDefault="00227DFC" w:rsidP="00227DFC">
            <w:r w:rsidRPr="006061FA">
              <w:t>InstrumentScopeEncodedSecurityDesc(1621)</w:t>
            </w:r>
          </w:p>
        </w:tc>
      </w:tr>
      <w:tr w:rsidR="00227DFC" w14:paraId="265808BE" w14:textId="77777777" w:rsidTr="00227DFC">
        <w:tc>
          <w:tcPr>
            <w:tcW w:w="4518" w:type="dxa"/>
          </w:tcPr>
          <w:p w14:paraId="4BF099AE" w14:textId="77777777" w:rsidR="00227DFC" w:rsidRPr="00C87EDF" w:rsidRDefault="00227DFC" w:rsidP="00227DFC">
            <w:r w:rsidRPr="00C87EDF">
              <w:t>EncodedUnderlyingIssuer(363)</w:t>
            </w:r>
          </w:p>
        </w:tc>
        <w:tc>
          <w:tcPr>
            <w:tcW w:w="5058" w:type="dxa"/>
          </w:tcPr>
          <w:p w14:paraId="68447C0E" w14:textId="77777777" w:rsidR="00227DFC" w:rsidRPr="006061FA" w:rsidRDefault="00227DFC" w:rsidP="00227DFC">
            <w:r w:rsidRPr="006061FA">
              <w:t>EncodedRejectText(1665)</w:t>
            </w:r>
          </w:p>
        </w:tc>
      </w:tr>
      <w:tr w:rsidR="00227DFC" w14:paraId="3E7268CB" w14:textId="77777777" w:rsidTr="00227DFC">
        <w:tc>
          <w:tcPr>
            <w:tcW w:w="4518" w:type="dxa"/>
          </w:tcPr>
          <w:p w14:paraId="1A542AD5" w14:textId="77777777" w:rsidR="00227DFC" w:rsidRPr="00C87EDF" w:rsidRDefault="00227DFC" w:rsidP="00227DFC">
            <w:r w:rsidRPr="00C87EDF">
              <w:t>EncodedUnderlyingSecurityDesc(365)</w:t>
            </w:r>
          </w:p>
        </w:tc>
        <w:tc>
          <w:tcPr>
            <w:tcW w:w="5058" w:type="dxa"/>
          </w:tcPr>
          <w:p w14:paraId="29FBDDA2" w14:textId="77777777" w:rsidR="00227DFC" w:rsidRPr="006061FA" w:rsidRDefault="00227DFC" w:rsidP="00227DFC">
            <w:r w:rsidRPr="006061FA">
              <w:t>EncodedFirmAllocText(1734)</w:t>
            </w:r>
          </w:p>
        </w:tc>
      </w:tr>
      <w:tr w:rsidR="00227DFC" w14:paraId="324AD1A0" w14:textId="77777777" w:rsidTr="00227DFC">
        <w:tc>
          <w:tcPr>
            <w:tcW w:w="4518" w:type="dxa"/>
          </w:tcPr>
          <w:p w14:paraId="462AFE86" w14:textId="77777777" w:rsidR="00227DFC" w:rsidRPr="00C87EDF" w:rsidRDefault="00227DFC" w:rsidP="00227DFC">
            <w:r w:rsidRPr="00C87EDF">
              <w:t>EncodedListStatusText(446)</w:t>
            </w:r>
          </w:p>
        </w:tc>
        <w:tc>
          <w:tcPr>
            <w:tcW w:w="5058" w:type="dxa"/>
          </w:tcPr>
          <w:p w14:paraId="7A733F28" w14:textId="77777777" w:rsidR="00227DFC" w:rsidRPr="006061FA" w:rsidRDefault="00227DFC" w:rsidP="00227DFC">
            <w:r w:rsidRPr="006061FA">
              <w:t>EncodedEventText(1579)</w:t>
            </w:r>
          </w:p>
        </w:tc>
      </w:tr>
      <w:tr w:rsidR="00227DFC" w14:paraId="6ADB28D3" w14:textId="77777777" w:rsidTr="00227DFC">
        <w:tc>
          <w:tcPr>
            <w:tcW w:w="4518" w:type="dxa"/>
          </w:tcPr>
          <w:p w14:paraId="7B58B6C5" w14:textId="77777777" w:rsidR="00227DFC" w:rsidRPr="00C87EDF" w:rsidRDefault="00227DFC" w:rsidP="00227DFC">
            <w:r w:rsidRPr="00C87EDF">
              <w:t>EncodedLegIssuer(619)</w:t>
            </w:r>
          </w:p>
        </w:tc>
        <w:tc>
          <w:tcPr>
            <w:tcW w:w="5058" w:type="dxa"/>
          </w:tcPr>
          <w:p w14:paraId="1568A6FE" w14:textId="77777777" w:rsidR="00227DFC" w:rsidRPr="006061FA" w:rsidRDefault="00227DFC" w:rsidP="00227DFC">
            <w:r w:rsidRPr="006061FA">
              <w:t>EncodedUnderlyingEventText(2073)</w:t>
            </w:r>
          </w:p>
        </w:tc>
      </w:tr>
      <w:tr w:rsidR="00227DFC" w14:paraId="2B68D29F" w14:textId="77777777" w:rsidTr="00227DFC">
        <w:tc>
          <w:tcPr>
            <w:tcW w:w="4518" w:type="dxa"/>
          </w:tcPr>
          <w:p w14:paraId="74BA1C96" w14:textId="77777777" w:rsidR="00227DFC" w:rsidRPr="00C87EDF" w:rsidRDefault="00227DFC" w:rsidP="00227DFC">
            <w:r w:rsidRPr="00C87EDF">
              <w:t>EncodedLegSecurityDesc(622)</w:t>
            </w:r>
          </w:p>
        </w:tc>
        <w:tc>
          <w:tcPr>
            <w:tcW w:w="5058" w:type="dxa"/>
          </w:tcPr>
          <w:p w14:paraId="22E7A31A" w14:textId="77777777" w:rsidR="00227DFC" w:rsidRPr="006061FA" w:rsidRDefault="00227DFC" w:rsidP="00227DFC">
            <w:r w:rsidRPr="006061FA">
              <w:t>EncodedLegEventText(2075)</w:t>
            </w:r>
          </w:p>
        </w:tc>
      </w:tr>
      <w:tr w:rsidR="00227DFC" w14:paraId="77E8F295" w14:textId="77777777" w:rsidTr="00227DFC">
        <w:tc>
          <w:tcPr>
            <w:tcW w:w="4518" w:type="dxa"/>
          </w:tcPr>
          <w:p w14:paraId="6F64DDBF" w14:textId="77777777" w:rsidR="00227DFC" w:rsidRPr="00C87EDF" w:rsidRDefault="00227DFC" w:rsidP="00227DFC">
            <w:r w:rsidRPr="00C87EDF">
              <w:t>DerivativeEncodedIssuer(1278)</w:t>
            </w:r>
          </w:p>
        </w:tc>
        <w:tc>
          <w:tcPr>
            <w:tcW w:w="5058" w:type="dxa"/>
          </w:tcPr>
          <w:p w14:paraId="0B9BED3D" w14:textId="77777777" w:rsidR="00227DFC" w:rsidRPr="006061FA" w:rsidRDefault="00227DFC" w:rsidP="00227DFC">
            <w:r w:rsidRPr="006061FA">
              <w:t>EncodedDocumentationText(1527)</w:t>
            </w:r>
          </w:p>
        </w:tc>
      </w:tr>
      <w:tr w:rsidR="00227DFC" w14:paraId="79D26C0D" w14:textId="77777777" w:rsidTr="00227DFC">
        <w:tc>
          <w:tcPr>
            <w:tcW w:w="4518" w:type="dxa"/>
          </w:tcPr>
          <w:p w14:paraId="3EAF2B86" w14:textId="77777777" w:rsidR="00227DFC" w:rsidRPr="00C87EDF" w:rsidRDefault="00227DFC" w:rsidP="00227DFC">
            <w:r w:rsidRPr="00C87EDF">
              <w:t>DerivativeEncodedSecurityDesc(1281)</w:t>
            </w:r>
          </w:p>
        </w:tc>
        <w:tc>
          <w:tcPr>
            <w:tcW w:w="5058" w:type="dxa"/>
          </w:tcPr>
          <w:p w14:paraId="61259503" w14:textId="77777777" w:rsidR="00227DFC" w:rsidRPr="006061FA" w:rsidRDefault="00227DFC" w:rsidP="00227DFC">
            <w:r w:rsidRPr="006061FA">
              <w:t>EncodedOptionExpirationDesc(1679)</w:t>
            </w:r>
          </w:p>
        </w:tc>
      </w:tr>
      <w:tr w:rsidR="00227DFC" w14:paraId="0DE45C0E" w14:textId="77777777" w:rsidTr="00227DFC">
        <w:tc>
          <w:tcPr>
            <w:tcW w:w="4518" w:type="dxa"/>
          </w:tcPr>
          <w:p w14:paraId="1888385E" w14:textId="77777777" w:rsidR="00227DFC" w:rsidRPr="00C87EDF" w:rsidRDefault="00227DFC" w:rsidP="00227DFC">
            <w:r w:rsidRPr="00C87EDF">
              <w:t>EncodedMktSegmDesc(1398)</w:t>
            </w:r>
          </w:p>
        </w:tc>
        <w:tc>
          <w:tcPr>
            <w:tcW w:w="5058" w:type="dxa"/>
          </w:tcPr>
          <w:p w14:paraId="3CE73B8D" w14:textId="77777777" w:rsidR="00227DFC" w:rsidRPr="006061FA" w:rsidRDefault="00227DFC" w:rsidP="00227DFC">
            <w:r w:rsidRPr="006061FA">
              <w:t>EncodedLegOptionExpirationDesc(2180)</w:t>
            </w:r>
          </w:p>
        </w:tc>
      </w:tr>
      <w:tr w:rsidR="00227DFC" w14:paraId="50F137FF" w14:textId="77777777" w:rsidTr="00227DFC">
        <w:tc>
          <w:tcPr>
            <w:tcW w:w="4518" w:type="dxa"/>
          </w:tcPr>
          <w:p w14:paraId="0CAC31AC" w14:textId="77777777" w:rsidR="00227DFC" w:rsidRPr="00C87EDF" w:rsidRDefault="00227DFC" w:rsidP="00227DFC">
            <w:r w:rsidRPr="00C87EDF">
              <w:t>EncryptedPassword(1402)</w:t>
            </w:r>
          </w:p>
        </w:tc>
        <w:tc>
          <w:tcPr>
            <w:tcW w:w="5058" w:type="dxa"/>
          </w:tcPr>
          <w:p w14:paraId="44FA49E2" w14:textId="77777777" w:rsidR="00227DFC" w:rsidRPr="006061FA" w:rsidRDefault="00227DFC" w:rsidP="00227DFC">
            <w:r w:rsidRPr="006061FA">
              <w:t>EncodedUnderlyingOptionExpirationDesc(2288)</w:t>
            </w:r>
          </w:p>
        </w:tc>
      </w:tr>
      <w:tr w:rsidR="00227DFC" w14:paraId="0F7606EE" w14:textId="77777777" w:rsidTr="00227DFC">
        <w:tc>
          <w:tcPr>
            <w:tcW w:w="4518" w:type="dxa"/>
          </w:tcPr>
          <w:p w14:paraId="50FE03C2" w14:textId="77777777" w:rsidR="00227DFC" w:rsidRPr="00C87EDF" w:rsidRDefault="00227DFC" w:rsidP="00227DFC">
            <w:r w:rsidRPr="00C87EDF">
              <w:t>EncryptedNewPassword(1404)</w:t>
            </w:r>
          </w:p>
        </w:tc>
        <w:tc>
          <w:tcPr>
            <w:tcW w:w="5058" w:type="dxa"/>
          </w:tcPr>
          <w:p w14:paraId="3BE30650" w14:textId="77777777" w:rsidR="00227DFC" w:rsidRPr="006061FA" w:rsidRDefault="00227DFC" w:rsidP="00227DFC">
            <w:r w:rsidRPr="006061FA">
              <w:t>EncodedLegDocumentationText(2493)</w:t>
            </w:r>
          </w:p>
        </w:tc>
      </w:tr>
      <w:tr w:rsidR="00227DFC" w14:paraId="0EC14197" w14:textId="77777777" w:rsidTr="00227DFC">
        <w:tc>
          <w:tcPr>
            <w:tcW w:w="4518" w:type="dxa"/>
          </w:tcPr>
          <w:p w14:paraId="3DF48019" w14:textId="77777777" w:rsidR="00227DFC" w:rsidRPr="00C87EDF" w:rsidRDefault="00227DFC" w:rsidP="00227DFC">
            <w:r w:rsidRPr="00C87EDF">
              <w:t>EncodedAttachment(2112)</w:t>
            </w:r>
          </w:p>
        </w:tc>
        <w:tc>
          <w:tcPr>
            <w:tcW w:w="5058" w:type="dxa"/>
          </w:tcPr>
          <w:p w14:paraId="67E31C4A" w14:textId="77777777" w:rsidR="00227DFC" w:rsidRPr="006061FA" w:rsidRDefault="00227DFC" w:rsidP="00227DFC">
            <w:r w:rsidRPr="006061FA">
              <w:t>EncodedWarningText(2521)</w:t>
            </w:r>
          </w:p>
        </w:tc>
      </w:tr>
      <w:tr w:rsidR="00227DFC" w14:paraId="2D8876FA" w14:textId="77777777" w:rsidTr="00227DFC">
        <w:tc>
          <w:tcPr>
            <w:tcW w:w="4518" w:type="dxa"/>
          </w:tcPr>
          <w:p w14:paraId="26FDF741" w14:textId="77777777" w:rsidR="00227DFC" w:rsidRPr="00C87EDF" w:rsidRDefault="00227DFC" w:rsidP="00227DFC">
            <w:r w:rsidRPr="00C87EDF">
              <w:t>EncodedTradeContinuationText(2371)</w:t>
            </w:r>
          </w:p>
        </w:tc>
        <w:tc>
          <w:tcPr>
            <w:tcW w:w="5058" w:type="dxa"/>
          </w:tcPr>
          <w:p w14:paraId="78033155" w14:textId="77777777" w:rsidR="00227DFC" w:rsidRPr="006061FA" w:rsidRDefault="00227DFC" w:rsidP="00227DFC">
            <w:r w:rsidRPr="006061FA">
              <w:t>EncodedAdditionalTermBondDesc(40005)</w:t>
            </w:r>
          </w:p>
        </w:tc>
      </w:tr>
      <w:tr w:rsidR="00227DFC" w14:paraId="6803724E" w14:textId="77777777" w:rsidTr="00227DFC">
        <w:tc>
          <w:tcPr>
            <w:tcW w:w="4518" w:type="dxa"/>
          </w:tcPr>
          <w:p w14:paraId="67491A47" w14:textId="77777777" w:rsidR="00227DFC" w:rsidRPr="00C87EDF" w:rsidRDefault="00227DFC" w:rsidP="00227DFC">
            <w:r w:rsidRPr="00C87EDF">
              <w:t>EncodedComplianceText(2352)</w:t>
            </w:r>
          </w:p>
        </w:tc>
        <w:tc>
          <w:tcPr>
            <w:tcW w:w="5058" w:type="dxa"/>
          </w:tcPr>
          <w:p w14:paraId="7A81FE3D" w14:textId="77777777" w:rsidR="00227DFC" w:rsidRPr="006061FA" w:rsidRDefault="00227DFC" w:rsidP="00227DFC">
            <w:r w:rsidRPr="006061FA">
              <w:t>EncodedAdditionalTermBondIssuer(40009)</w:t>
            </w:r>
          </w:p>
        </w:tc>
      </w:tr>
      <w:tr w:rsidR="00227DFC" w14:paraId="5BDD96CD" w14:textId="77777777" w:rsidTr="00227DFC">
        <w:tc>
          <w:tcPr>
            <w:tcW w:w="4518" w:type="dxa"/>
          </w:tcPr>
          <w:p w14:paraId="6744F5D2" w14:textId="77777777" w:rsidR="00227DFC" w:rsidRPr="00C87EDF" w:rsidRDefault="00227DFC" w:rsidP="00227DFC">
            <w:r w:rsidRPr="00C87EDF">
              <w:t>EncodedMDStatisticDesc(2482)</w:t>
            </w:r>
          </w:p>
        </w:tc>
        <w:tc>
          <w:tcPr>
            <w:tcW w:w="5058" w:type="dxa"/>
          </w:tcPr>
          <w:p w14:paraId="5B97712C" w14:textId="77777777" w:rsidR="00227DFC" w:rsidRPr="006061FA" w:rsidRDefault="00227DFC" w:rsidP="00227DFC">
            <w:r w:rsidRPr="006061FA">
              <w:t>EncodedLegStreamText(40979)</w:t>
            </w:r>
          </w:p>
        </w:tc>
      </w:tr>
      <w:tr w:rsidR="00227DFC" w14:paraId="37E2CE9B" w14:textId="77777777" w:rsidTr="00227DFC">
        <w:tc>
          <w:tcPr>
            <w:tcW w:w="4518" w:type="dxa"/>
          </w:tcPr>
          <w:p w14:paraId="5EEF0CF0" w14:textId="77777777" w:rsidR="00227DFC" w:rsidRPr="00C87EDF" w:rsidRDefault="00227DFC" w:rsidP="00227DFC"/>
        </w:tc>
        <w:tc>
          <w:tcPr>
            <w:tcW w:w="5058" w:type="dxa"/>
          </w:tcPr>
          <w:p w14:paraId="13D0448F" w14:textId="77777777" w:rsidR="00227DFC" w:rsidRPr="006061FA" w:rsidRDefault="00227DFC" w:rsidP="00227DFC">
            <w:r w:rsidRPr="006061FA">
              <w:t>EncodedLegProvisionText(40981)</w:t>
            </w:r>
          </w:p>
        </w:tc>
      </w:tr>
      <w:tr w:rsidR="00227DFC" w14:paraId="7D0F0C46" w14:textId="77777777" w:rsidTr="00227DFC">
        <w:tc>
          <w:tcPr>
            <w:tcW w:w="4518" w:type="dxa"/>
          </w:tcPr>
          <w:p w14:paraId="131CF40B" w14:textId="77777777" w:rsidR="00227DFC" w:rsidRPr="00C87EDF" w:rsidRDefault="00227DFC" w:rsidP="00227DFC"/>
        </w:tc>
        <w:tc>
          <w:tcPr>
            <w:tcW w:w="5058" w:type="dxa"/>
          </w:tcPr>
          <w:p w14:paraId="58CAF468" w14:textId="77777777" w:rsidR="00227DFC" w:rsidRPr="006061FA" w:rsidRDefault="00227DFC" w:rsidP="00227DFC">
            <w:r w:rsidRPr="006061FA">
              <w:t>EncodedStreamText(40983)</w:t>
            </w:r>
          </w:p>
        </w:tc>
      </w:tr>
      <w:tr w:rsidR="00227DFC" w14:paraId="6BA321D5" w14:textId="77777777" w:rsidTr="00227DFC">
        <w:tc>
          <w:tcPr>
            <w:tcW w:w="4518" w:type="dxa"/>
          </w:tcPr>
          <w:p w14:paraId="4556D91C" w14:textId="77777777" w:rsidR="00227DFC" w:rsidRPr="00C87EDF" w:rsidRDefault="00227DFC" w:rsidP="00227DFC"/>
        </w:tc>
        <w:tc>
          <w:tcPr>
            <w:tcW w:w="5058" w:type="dxa"/>
          </w:tcPr>
          <w:p w14:paraId="2FD3CE6E" w14:textId="77777777" w:rsidR="00227DFC" w:rsidRPr="006061FA" w:rsidRDefault="00227DFC" w:rsidP="00227DFC">
            <w:r w:rsidRPr="006061FA">
              <w:t>EncodedPaymentText(40985)</w:t>
            </w:r>
          </w:p>
        </w:tc>
      </w:tr>
      <w:tr w:rsidR="00227DFC" w14:paraId="69E97394" w14:textId="77777777" w:rsidTr="00227DFC">
        <w:tc>
          <w:tcPr>
            <w:tcW w:w="4518" w:type="dxa"/>
          </w:tcPr>
          <w:p w14:paraId="6C55DA58" w14:textId="77777777" w:rsidR="00227DFC" w:rsidRPr="00C87EDF" w:rsidRDefault="00227DFC" w:rsidP="00227DFC"/>
        </w:tc>
        <w:tc>
          <w:tcPr>
            <w:tcW w:w="5058" w:type="dxa"/>
          </w:tcPr>
          <w:p w14:paraId="34A64673" w14:textId="77777777" w:rsidR="00227DFC" w:rsidRPr="006061FA" w:rsidRDefault="00227DFC" w:rsidP="00227DFC">
            <w:r w:rsidRPr="006061FA">
              <w:t>EncodedProvisionText(40987)</w:t>
            </w:r>
          </w:p>
        </w:tc>
      </w:tr>
      <w:tr w:rsidR="00227DFC" w14:paraId="77FF324A" w14:textId="77777777" w:rsidTr="00227DFC">
        <w:tc>
          <w:tcPr>
            <w:tcW w:w="4518" w:type="dxa"/>
          </w:tcPr>
          <w:p w14:paraId="3C03F1BF" w14:textId="77777777" w:rsidR="00227DFC" w:rsidRPr="00C87EDF" w:rsidRDefault="00227DFC" w:rsidP="00227DFC"/>
        </w:tc>
        <w:tc>
          <w:tcPr>
            <w:tcW w:w="5058" w:type="dxa"/>
          </w:tcPr>
          <w:p w14:paraId="7E5E0553" w14:textId="77777777" w:rsidR="00227DFC" w:rsidRPr="006061FA" w:rsidRDefault="00227DFC" w:rsidP="00227DFC">
            <w:r w:rsidRPr="006061FA">
              <w:t>EncodedUnderlyingStreamText(40989)</w:t>
            </w:r>
          </w:p>
        </w:tc>
      </w:tr>
      <w:tr w:rsidR="00227DFC" w14:paraId="00DE5547" w14:textId="77777777" w:rsidTr="00227DFC">
        <w:tc>
          <w:tcPr>
            <w:tcW w:w="4518" w:type="dxa"/>
          </w:tcPr>
          <w:p w14:paraId="14394BE1" w14:textId="77777777" w:rsidR="00227DFC" w:rsidRPr="00C87EDF" w:rsidRDefault="00227DFC" w:rsidP="00227DFC"/>
        </w:tc>
        <w:tc>
          <w:tcPr>
            <w:tcW w:w="5058" w:type="dxa"/>
          </w:tcPr>
          <w:p w14:paraId="7520A81D" w14:textId="77777777" w:rsidR="00227DFC" w:rsidRPr="006061FA" w:rsidRDefault="00227DFC" w:rsidP="00227DFC">
            <w:r w:rsidRPr="006061FA">
              <w:t>EncodedDeliveryStreamCycleDesc(41084)</w:t>
            </w:r>
          </w:p>
        </w:tc>
      </w:tr>
      <w:tr w:rsidR="00227DFC" w14:paraId="11D0B797" w14:textId="77777777" w:rsidTr="00227DFC">
        <w:tc>
          <w:tcPr>
            <w:tcW w:w="4518" w:type="dxa"/>
          </w:tcPr>
          <w:p w14:paraId="6C7A3844" w14:textId="77777777" w:rsidR="00227DFC" w:rsidRPr="00C87EDF" w:rsidRDefault="00227DFC" w:rsidP="00227DFC"/>
        </w:tc>
        <w:tc>
          <w:tcPr>
            <w:tcW w:w="5058" w:type="dxa"/>
          </w:tcPr>
          <w:p w14:paraId="27CD80BE" w14:textId="77777777" w:rsidR="00227DFC" w:rsidRPr="006061FA" w:rsidRDefault="00227DFC" w:rsidP="00227DFC">
            <w:r w:rsidRPr="006061FA">
              <w:t>EncodedMarketDisruptionFallbackUnderlierSecurityDesc(41102)</w:t>
            </w:r>
          </w:p>
        </w:tc>
      </w:tr>
      <w:tr w:rsidR="00227DFC" w14:paraId="4BA2F81C" w14:textId="77777777" w:rsidTr="00227DFC">
        <w:tc>
          <w:tcPr>
            <w:tcW w:w="4518" w:type="dxa"/>
          </w:tcPr>
          <w:p w14:paraId="0F1FE909" w14:textId="77777777" w:rsidR="00227DFC" w:rsidRPr="00C87EDF" w:rsidRDefault="00227DFC" w:rsidP="00227DFC"/>
        </w:tc>
        <w:tc>
          <w:tcPr>
            <w:tcW w:w="5058" w:type="dxa"/>
          </w:tcPr>
          <w:p w14:paraId="563BB531" w14:textId="77777777" w:rsidR="00227DFC" w:rsidRPr="006061FA" w:rsidRDefault="00227DFC" w:rsidP="00227DFC">
            <w:r w:rsidRPr="006061FA">
              <w:t>EncodedExerciseDesc(41108)</w:t>
            </w:r>
          </w:p>
        </w:tc>
      </w:tr>
      <w:tr w:rsidR="00227DFC" w14:paraId="3BDAF79B" w14:textId="77777777" w:rsidTr="00227DFC">
        <w:tc>
          <w:tcPr>
            <w:tcW w:w="4518" w:type="dxa"/>
          </w:tcPr>
          <w:p w14:paraId="461525CF" w14:textId="77777777" w:rsidR="00227DFC" w:rsidRPr="00C87EDF" w:rsidRDefault="00227DFC" w:rsidP="00227DFC"/>
        </w:tc>
        <w:tc>
          <w:tcPr>
            <w:tcW w:w="5058" w:type="dxa"/>
          </w:tcPr>
          <w:p w14:paraId="345855A9" w14:textId="77777777" w:rsidR="00227DFC" w:rsidRPr="006061FA" w:rsidRDefault="00227DFC" w:rsidP="00227DFC">
            <w:r w:rsidRPr="006061FA">
              <w:t>EncodedStreamCommodityDesc(41257)</w:t>
            </w:r>
          </w:p>
        </w:tc>
      </w:tr>
      <w:tr w:rsidR="00227DFC" w14:paraId="4C00C589" w14:textId="77777777" w:rsidTr="00227DFC">
        <w:tc>
          <w:tcPr>
            <w:tcW w:w="4518" w:type="dxa"/>
          </w:tcPr>
          <w:p w14:paraId="5A59CC86" w14:textId="77777777" w:rsidR="00227DFC" w:rsidRPr="00C87EDF" w:rsidRDefault="00227DFC" w:rsidP="00227DFC"/>
        </w:tc>
        <w:tc>
          <w:tcPr>
            <w:tcW w:w="5058" w:type="dxa"/>
          </w:tcPr>
          <w:p w14:paraId="42081B01" w14:textId="77777777" w:rsidR="00227DFC" w:rsidRPr="006061FA" w:rsidRDefault="00227DFC" w:rsidP="00227DFC">
            <w:r w:rsidRPr="006061FA">
              <w:t>EncodedLegAdditionalTermBondDesc(41321)</w:t>
            </w:r>
          </w:p>
        </w:tc>
      </w:tr>
      <w:tr w:rsidR="00227DFC" w14:paraId="02797D77" w14:textId="77777777" w:rsidTr="00227DFC">
        <w:tc>
          <w:tcPr>
            <w:tcW w:w="4518" w:type="dxa"/>
          </w:tcPr>
          <w:p w14:paraId="54A7003F" w14:textId="77777777" w:rsidR="00227DFC" w:rsidRPr="00C87EDF" w:rsidRDefault="00227DFC" w:rsidP="00227DFC"/>
        </w:tc>
        <w:tc>
          <w:tcPr>
            <w:tcW w:w="5058" w:type="dxa"/>
          </w:tcPr>
          <w:p w14:paraId="25C144CF" w14:textId="77777777" w:rsidR="00227DFC" w:rsidRPr="006061FA" w:rsidRDefault="00227DFC" w:rsidP="00227DFC">
            <w:r w:rsidRPr="006061FA">
              <w:t>EncodedLegAdditionalTermBondIssuer(41325)</w:t>
            </w:r>
          </w:p>
        </w:tc>
      </w:tr>
      <w:tr w:rsidR="00227DFC" w14:paraId="50D0C764" w14:textId="77777777" w:rsidTr="00227DFC">
        <w:tc>
          <w:tcPr>
            <w:tcW w:w="4518" w:type="dxa"/>
          </w:tcPr>
          <w:p w14:paraId="09CEDD8E" w14:textId="77777777" w:rsidR="00227DFC" w:rsidRPr="00C87EDF" w:rsidRDefault="00227DFC" w:rsidP="00227DFC"/>
        </w:tc>
        <w:tc>
          <w:tcPr>
            <w:tcW w:w="5058" w:type="dxa"/>
          </w:tcPr>
          <w:p w14:paraId="60164137" w14:textId="77777777" w:rsidR="00227DFC" w:rsidRPr="006061FA" w:rsidRDefault="00227DFC" w:rsidP="00227DFC">
            <w:r w:rsidRPr="006061FA">
              <w:t>EncodedLegDeliveryStreamCycleDesc(42459)</w:t>
            </w:r>
          </w:p>
        </w:tc>
      </w:tr>
      <w:tr w:rsidR="00227DFC" w14:paraId="10C49455" w14:textId="77777777" w:rsidTr="00227DFC">
        <w:tc>
          <w:tcPr>
            <w:tcW w:w="4518" w:type="dxa"/>
          </w:tcPr>
          <w:p w14:paraId="747E31E0" w14:textId="77777777" w:rsidR="00227DFC" w:rsidRPr="00C87EDF" w:rsidRDefault="00227DFC" w:rsidP="00227DFC"/>
        </w:tc>
        <w:tc>
          <w:tcPr>
            <w:tcW w:w="5058" w:type="dxa"/>
          </w:tcPr>
          <w:p w14:paraId="284C4374" w14:textId="77777777" w:rsidR="00227DFC" w:rsidRPr="006061FA" w:rsidRDefault="00227DFC" w:rsidP="00227DFC">
            <w:r w:rsidRPr="006061FA">
              <w:t>EncodedLegMarketDisruptionFallbackUnderlierSecurityDesc(41477)</w:t>
            </w:r>
          </w:p>
        </w:tc>
      </w:tr>
      <w:tr w:rsidR="00227DFC" w14:paraId="6116D627" w14:textId="77777777" w:rsidTr="00227DFC">
        <w:tc>
          <w:tcPr>
            <w:tcW w:w="4518" w:type="dxa"/>
          </w:tcPr>
          <w:p w14:paraId="607B3687" w14:textId="77777777" w:rsidR="00227DFC" w:rsidRPr="00C87EDF" w:rsidRDefault="00227DFC" w:rsidP="00227DFC"/>
        </w:tc>
        <w:tc>
          <w:tcPr>
            <w:tcW w:w="5058" w:type="dxa"/>
          </w:tcPr>
          <w:p w14:paraId="71E7B4FA" w14:textId="77777777" w:rsidR="00227DFC" w:rsidRPr="006061FA" w:rsidRDefault="00227DFC" w:rsidP="00227DFC">
            <w:r w:rsidRPr="006061FA">
              <w:t>EncodedLegExerciseDesc(41483)</w:t>
            </w:r>
          </w:p>
        </w:tc>
      </w:tr>
      <w:tr w:rsidR="00227DFC" w14:paraId="6ADAA951" w14:textId="77777777" w:rsidTr="00227DFC">
        <w:tc>
          <w:tcPr>
            <w:tcW w:w="4518" w:type="dxa"/>
          </w:tcPr>
          <w:p w14:paraId="44226F68" w14:textId="77777777" w:rsidR="00227DFC" w:rsidRPr="00C87EDF" w:rsidRDefault="00227DFC" w:rsidP="00227DFC"/>
        </w:tc>
        <w:tc>
          <w:tcPr>
            <w:tcW w:w="5058" w:type="dxa"/>
          </w:tcPr>
          <w:p w14:paraId="7818CF6E" w14:textId="77777777" w:rsidR="00227DFC" w:rsidRPr="006061FA" w:rsidRDefault="00227DFC" w:rsidP="00227DFC">
            <w:r w:rsidRPr="006061FA">
              <w:t>EncodedLegStreamCommodityDesc(41654)</w:t>
            </w:r>
          </w:p>
        </w:tc>
      </w:tr>
      <w:tr w:rsidR="00227DFC" w14:paraId="09F2515F" w14:textId="77777777" w:rsidTr="00227DFC">
        <w:tc>
          <w:tcPr>
            <w:tcW w:w="4518" w:type="dxa"/>
          </w:tcPr>
          <w:p w14:paraId="619E7A17" w14:textId="77777777" w:rsidR="00227DFC" w:rsidRPr="00C87EDF" w:rsidRDefault="00227DFC" w:rsidP="00227DFC"/>
        </w:tc>
        <w:tc>
          <w:tcPr>
            <w:tcW w:w="5058" w:type="dxa"/>
          </w:tcPr>
          <w:p w14:paraId="17BEB354" w14:textId="77777777" w:rsidR="00227DFC" w:rsidRPr="006061FA" w:rsidRDefault="00227DFC" w:rsidP="00227DFC">
            <w:r w:rsidRPr="006061FA">
              <w:t>EncodedUnderlyingDeliveryStreamCycleDesc(41807)</w:t>
            </w:r>
          </w:p>
        </w:tc>
      </w:tr>
      <w:tr w:rsidR="00227DFC" w14:paraId="1106D194" w14:textId="77777777" w:rsidTr="00227DFC">
        <w:tc>
          <w:tcPr>
            <w:tcW w:w="4518" w:type="dxa"/>
          </w:tcPr>
          <w:p w14:paraId="3028514D" w14:textId="77777777" w:rsidR="00227DFC" w:rsidRPr="00C87EDF" w:rsidRDefault="00227DFC" w:rsidP="00227DFC"/>
        </w:tc>
        <w:tc>
          <w:tcPr>
            <w:tcW w:w="5058" w:type="dxa"/>
          </w:tcPr>
          <w:p w14:paraId="15C3BBC2" w14:textId="77777777" w:rsidR="00227DFC" w:rsidRPr="006061FA" w:rsidRDefault="00227DFC" w:rsidP="00227DFC">
            <w:r w:rsidRPr="006061FA">
              <w:t>EncodedUnderlyingExerciseDesc(41812)</w:t>
            </w:r>
          </w:p>
        </w:tc>
      </w:tr>
      <w:tr w:rsidR="00227DFC" w14:paraId="69A911D2" w14:textId="77777777" w:rsidTr="00227DFC">
        <w:tc>
          <w:tcPr>
            <w:tcW w:w="4518" w:type="dxa"/>
          </w:tcPr>
          <w:p w14:paraId="4DA2D4E9" w14:textId="77777777" w:rsidR="00227DFC" w:rsidRPr="00C87EDF" w:rsidRDefault="00227DFC" w:rsidP="00227DFC"/>
        </w:tc>
        <w:tc>
          <w:tcPr>
            <w:tcW w:w="5058" w:type="dxa"/>
          </w:tcPr>
          <w:p w14:paraId="7ACEC6AF" w14:textId="77777777" w:rsidR="00227DFC" w:rsidRPr="006061FA" w:rsidRDefault="00227DFC" w:rsidP="00227DFC">
            <w:r w:rsidRPr="006061FA">
              <w:t>EncodedUnderlyingMarketDisruptionFallbackUnderlierSecurityDesc(41874)</w:t>
            </w:r>
          </w:p>
        </w:tc>
      </w:tr>
      <w:tr w:rsidR="00227DFC" w14:paraId="40C882DC" w14:textId="77777777" w:rsidTr="00227DFC">
        <w:tc>
          <w:tcPr>
            <w:tcW w:w="4518" w:type="dxa"/>
          </w:tcPr>
          <w:p w14:paraId="161D9503" w14:textId="77777777" w:rsidR="00227DFC" w:rsidRPr="00C87EDF" w:rsidRDefault="00227DFC" w:rsidP="00227DFC"/>
        </w:tc>
        <w:tc>
          <w:tcPr>
            <w:tcW w:w="5058" w:type="dxa"/>
          </w:tcPr>
          <w:p w14:paraId="07EA40E7" w14:textId="77777777" w:rsidR="00227DFC" w:rsidRPr="006061FA" w:rsidRDefault="00227DFC" w:rsidP="00227DFC">
            <w:r w:rsidRPr="006061FA">
              <w:t>EncodedUnderlyingStreamCommodityDesc(41970)</w:t>
            </w:r>
          </w:p>
        </w:tc>
      </w:tr>
      <w:tr w:rsidR="00227DFC" w14:paraId="5E19333C" w14:textId="77777777" w:rsidTr="00227DFC">
        <w:tc>
          <w:tcPr>
            <w:tcW w:w="4518" w:type="dxa"/>
          </w:tcPr>
          <w:p w14:paraId="6750FA73" w14:textId="77777777" w:rsidR="00227DFC" w:rsidRPr="00C87EDF" w:rsidRDefault="00227DFC" w:rsidP="00227DFC"/>
        </w:tc>
        <w:tc>
          <w:tcPr>
            <w:tcW w:w="5058" w:type="dxa"/>
          </w:tcPr>
          <w:p w14:paraId="28A50763" w14:textId="77777777" w:rsidR="00227DFC" w:rsidRPr="006061FA" w:rsidRDefault="00227DFC" w:rsidP="00227DFC">
            <w:r w:rsidRPr="006061FA">
              <w:t>EncodedUnderlyingAdditionalTermBondDesc(41711)</w:t>
            </w:r>
          </w:p>
        </w:tc>
      </w:tr>
      <w:tr w:rsidR="00227DFC" w14:paraId="354AAD25" w14:textId="77777777" w:rsidTr="00227DFC">
        <w:tc>
          <w:tcPr>
            <w:tcW w:w="4518" w:type="dxa"/>
          </w:tcPr>
          <w:p w14:paraId="07CF6F93" w14:textId="77777777" w:rsidR="00227DFC" w:rsidRPr="00C87EDF" w:rsidRDefault="00227DFC" w:rsidP="00227DFC"/>
        </w:tc>
        <w:tc>
          <w:tcPr>
            <w:tcW w:w="5058" w:type="dxa"/>
          </w:tcPr>
          <w:p w14:paraId="3BF807A9" w14:textId="77777777" w:rsidR="00227DFC" w:rsidRPr="006061FA" w:rsidRDefault="00227DFC" w:rsidP="00227DFC">
            <w:r w:rsidRPr="006061FA">
              <w:t>EncodedUnderlyingAdditionalTermBondIssuer(42026)</w:t>
            </w:r>
          </w:p>
        </w:tc>
      </w:tr>
      <w:tr w:rsidR="00227DFC" w14:paraId="01E756C4" w14:textId="77777777" w:rsidTr="00227DFC">
        <w:tc>
          <w:tcPr>
            <w:tcW w:w="4518" w:type="dxa"/>
          </w:tcPr>
          <w:p w14:paraId="0CE13A9D" w14:textId="77777777" w:rsidR="00227DFC" w:rsidRPr="00C87EDF" w:rsidRDefault="00227DFC" w:rsidP="00227DFC"/>
        </w:tc>
        <w:tc>
          <w:tcPr>
            <w:tcW w:w="5058" w:type="dxa"/>
          </w:tcPr>
          <w:p w14:paraId="3792482A" w14:textId="77777777" w:rsidR="00227DFC" w:rsidRPr="006061FA" w:rsidRDefault="00227DFC" w:rsidP="00227DFC">
            <w:r w:rsidRPr="006061FA">
              <w:t>EncodedUnderlyingProvisionText(42172)</w:t>
            </w:r>
          </w:p>
        </w:tc>
      </w:tr>
    </w:tbl>
    <w:p w14:paraId="22F85913" w14:textId="77777777" w:rsidR="00B77522" w:rsidRDefault="00B77522" w:rsidP="00B77522"/>
    <w:p w14:paraId="2C7DE667" w14:textId="77777777" w:rsidR="00B77522" w:rsidRPr="00890C59" w:rsidRDefault="00B77522" w:rsidP="00B77522"/>
    <w:p w14:paraId="74FCC63F" w14:textId="77777777" w:rsidR="000150F3" w:rsidRDefault="000150F3" w:rsidP="000150F3">
      <w:pPr>
        <w:pStyle w:val="Heading1"/>
        <w:keepLines/>
      </w:pPr>
      <w:bookmarkStart w:id="44" w:name="_Toc425513077"/>
      <w:r>
        <w:t>References</w:t>
      </w:r>
      <w:bookmarkEnd w:id="44"/>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708"/>
        <w:gridCol w:w="990"/>
        <w:gridCol w:w="3421"/>
        <w:gridCol w:w="1457"/>
      </w:tblGrid>
      <w:tr w:rsidR="000150F3" w14:paraId="3B04714A" w14:textId="77777777" w:rsidTr="000150F3">
        <w:tc>
          <w:tcPr>
            <w:tcW w:w="1936" w:type="pct"/>
            <w:tcBorders>
              <w:top w:val="double" w:sz="4" w:space="0" w:color="auto"/>
              <w:bottom w:val="double" w:sz="4" w:space="0" w:color="auto"/>
            </w:tcBorders>
            <w:shd w:val="clear" w:color="auto" w:fill="F3F3F3"/>
          </w:tcPr>
          <w:p w14:paraId="204E4E02" w14:textId="77777777" w:rsidR="000150F3" w:rsidRDefault="000150F3" w:rsidP="0041585C">
            <w:pPr>
              <w:keepNext/>
              <w:keepLines/>
              <w:jc w:val="center"/>
              <w:rPr>
                <w:b/>
              </w:rPr>
            </w:pPr>
            <w:r>
              <w:rPr>
                <w:b/>
              </w:rPr>
              <w:t>Reference</w:t>
            </w:r>
          </w:p>
        </w:tc>
        <w:tc>
          <w:tcPr>
            <w:tcW w:w="517" w:type="pct"/>
            <w:tcBorders>
              <w:top w:val="double" w:sz="4" w:space="0" w:color="auto"/>
              <w:bottom w:val="double" w:sz="4" w:space="0" w:color="auto"/>
            </w:tcBorders>
            <w:shd w:val="clear" w:color="auto" w:fill="F3F3F3"/>
          </w:tcPr>
          <w:p w14:paraId="77136496" w14:textId="77777777" w:rsidR="000150F3" w:rsidRDefault="000150F3" w:rsidP="0041585C">
            <w:pPr>
              <w:keepNext/>
              <w:keepLines/>
              <w:jc w:val="center"/>
              <w:rPr>
                <w:b/>
              </w:rPr>
            </w:pPr>
            <w:r>
              <w:rPr>
                <w:b/>
              </w:rPr>
              <w:t>Version</w:t>
            </w:r>
          </w:p>
        </w:tc>
        <w:tc>
          <w:tcPr>
            <w:tcW w:w="1786" w:type="pct"/>
            <w:tcBorders>
              <w:top w:val="double" w:sz="4" w:space="0" w:color="auto"/>
              <w:bottom w:val="double" w:sz="4" w:space="0" w:color="auto"/>
            </w:tcBorders>
            <w:shd w:val="clear" w:color="auto" w:fill="F3F3F3"/>
          </w:tcPr>
          <w:p w14:paraId="3E06C1BB" w14:textId="77777777" w:rsidR="000150F3" w:rsidRDefault="000150F3" w:rsidP="0041585C">
            <w:pPr>
              <w:keepNext/>
              <w:keepLines/>
              <w:jc w:val="center"/>
              <w:rPr>
                <w:b/>
              </w:rPr>
            </w:pPr>
            <w:r>
              <w:rPr>
                <w:b/>
              </w:rPr>
              <w:t>Relevance</w:t>
            </w:r>
          </w:p>
        </w:tc>
        <w:tc>
          <w:tcPr>
            <w:tcW w:w="761" w:type="pct"/>
            <w:tcBorders>
              <w:top w:val="double" w:sz="4" w:space="0" w:color="auto"/>
              <w:bottom w:val="double" w:sz="4" w:space="0" w:color="auto"/>
            </w:tcBorders>
            <w:shd w:val="clear" w:color="auto" w:fill="F3F3F3"/>
          </w:tcPr>
          <w:p w14:paraId="24430ADC" w14:textId="77777777" w:rsidR="000150F3" w:rsidRDefault="000150F3" w:rsidP="0041585C">
            <w:pPr>
              <w:keepNext/>
              <w:keepLines/>
              <w:jc w:val="center"/>
              <w:rPr>
                <w:b/>
              </w:rPr>
            </w:pPr>
            <w:r>
              <w:rPr>
                <w:b/>
              </w:rPr>
              <w:t>Normative</w:t>
            </w:r>
          </w:p>
        </w:tc>
      </w:tr>
      <w:tr w:rsidR="000150F3" w14:paraId="26396B16" w14:textId="77777777" w:rsidTr="000150F3">
        <w:tc>
          <w:tcPr>
            <w:tcW w:w="1936" w:type="pct"/>
            <w:tcBorders>
              <w:top w:val="double" w:sz="4" w:space="0" w:color="auto"/>
            </w:tcBorders>
          </w:tcPr>
          <w:p w14:paraId="347AF5C8" w14:textId="77777777" w:rsidR="000150F3" w:rsidRDefault="007039B4" w:rsidP="0041585C">
            <w:pPr>
              <w:keepNext/>
              <w:keepLines/>
            </w:pPr>
            <w:r w:rsidRPr="007039B4">
              <w:t>XML Schema Part 0: Primer Second Edition</w:t>
            </w:r>
          </w:p>
          <w:p w14:paraId="6C33C196" w14:textId="77777777" w:rsidR="007039B4" w:rsidRPr="0001025C" w:rsidRDefault="008A46E9" w:rsidP="0041585C">
            <w:pPr>
              <w:keepNext/>
              <w:keepLines/>
              <w:rPr>
                <w:sz w:val="18"/>
                <w:szCs w:val="18"/>
              </w:rPr>
            </w:pPr>
            <w:hyperlink r:id="rId13" w:history="1">
              <w:r w:rsidR="007039B4" w:rsidRPr="0001025C">
                <w:rPr>
                  <w:rStyle w:val="Hyperlink"/>
                  <w:sz w:val="18"/>
                  <w:szCs w:val="18"/>
                </w:rPr>
                <w:t>http://www.w3.org/TR/xmlschema-0/#DefnDeclars</w:t>
              </w:r>
            </w:hyperlink>
          </w:p>
        </w:tc>
        <w:tc>
          <w:tcPr>
            <w:tcW w:w="517" w:type="pct"/>
            <w:tcBorders>
              <w:top w:val="double" w:sz="4" w:space="0" w:color="auto"/>
            </w:tcBorders>
          </w:tcPr>
          <w:p w14:paraId="18967FB8" w14:textId="77777777" w:rsidR="000150F3" w:rsidRDefault="000150F3" w:rsidP="0041585C">
            <w:pPr>
              <w:keepNext/>
              <w:keepLines/>
            </w:pPr>
          </w:p>
        </w:tc>
        <w:tc>
          <w:tcPr>
            <w:tcW w:w="1786" w:type="pct"/>
            <w:tcBorders>
              <w:top w:val="double" w:sz="4" w:space="0" w:color="auto"/>
            </w:tcBorders>
          </w:tcPr>
          <w:p w14:paraId="60AE82CB" w14:textId="77777777" w:rsidR="000150F3" w:rsidRDefault="007039B4" w:rsidP="0041585C">
            <w:pPr>
              <w:keepNext/>
              <w:keepLines/>
            </w:pPr>
            <w:r>
              <w:t>Provides background on declaring simple and complex types</w:t>
            </w:r>
          </w:p>
        </w:tc>
        <w:tc>
          <w:tcPr>
            <w:tcW w:w="761" w:type="pct"/>
            <w:tcBorders>
              <w:top w:val="double" w:sz="4" w:space="0" w:color="auto"/>
            </w:tcBorders>
          </w:tcPr>
          <w:p w14:paraId="21DC947E" w14:textId="77777777" w:rsidR="000150F3" w:rsidRDefault="0001025C" w:rsidP="0041585C">
            <w:pPr>
              <w:keepNext/>
              <w:keepLines/>
            </w:pPr>
            <w:r>
              <w:t>Incorporates</w:t>
            </w:r>
          </w:p>
        </w:tc>
      </w:tr>
      <w:tr w:rsidR="000150F3" w14:paraId="4B7B6442" w14:textId="77777777" w:rsidTr="000150F3">
        <w:tc>
          <w:tcPr>
            <w:tcW w:w="1936" w:type="pct"/>
          </w:tcPr>
          <w:p w14:paraId="03CDDF25" w14:textId="77777777" w:rsidR="000150F3" w:rsidRDefault="00063FD8" w:rsidP="0041585C">
            <w:pPr>
              <w:keepNext/>
              <w:keepLines/>
            </w:pPr>
            <w:r w:rsidRPr="00063FD8">
              <w:t>Describing Media Content of Binary Data in XML</w:t>
            </w:r>
          </w:p>
          <w:p w14:paraId="0BF6521B" w14:textId="77777777" w:rsidR="00F46BF9" w:rsidRPr="0001025C" w:rsidRDefault="008A46E9" w:rsidP="0041585C">
            <w:pPr>
              <w:keepNext/>
              <w:keepLines/>
              <w:rPr>
                <w:sz w:val="18"/>
                <w:szCs w:val="18"/>
              </w:rPr>
            </w:pPr>
            <w:hyperlink r:id="rId14" w:history="1">
              <w:r w:rsidR="0001025C" w:rsidRPr="0001025C">
                <w:rPr>
                  <w:rStyle w:val="Hyperlink"/>
                  <w:sz w:val="18"/>
                  <w:szCs w:val="18"/>
                </w:rPr>
                <w:t>http://www.w3.org/TR/xml-media-types/#contentType</w:t>
              </w:r>
            </w:hyperlink>
          </w:p>
        </w:tc>
        <w:tc>
          <w:tcPr>
            <w:tcW w:w="517" w:type="pct"/>
          </w:tcPr>
          <w:p w14:paraId="03B88A1D" w14:textId="77777777" w:rsidR="000150F3" w:rsidRDefault="000150F3" w:rsidP="0041585C">
            <w:pPr>
              <w:keepNext/>
              <w:keepLines/>
            </w:pPr>
          </w:p>
        </w:tc>
        <w:tc>
          <w:tcPr>
            <w:tcW w:w="1786" w:type="pct"/>
          </w:tcPr>
          <w:p w14:paraId="599725C4" w14:textId="77777777" w:rsidR="000150F3" w:rsidRDefault="00F46BF9" w:rsidP="0041585C">
            <w:pPr>
              <w:keepNext/>
              <w:keepLines/>
            </w:pPr>
            <w:r>
              <w:t>Recommended approach for specifying MIME types for binary data transmitted within an XML element.</w:t>
            </w:r>
          </w:p>
        </w:tc>
        <w:tc>
          <w:tcPr>
            <w:tcW w:w="761" w:type="pct"/>
          </w:tcPr>
          <w:p w14:paraId="1690C8FE" w14:textId="77777777" w:rsidR="000150F3" w:rsidRDefault="0001025C" w:rsidP="0041585C">
            <w:pPr>
              <w:keepNext/>
              <w:keepLines/>
            </w:pPr>
            <w:r>
              <w:t>Incorporates</w:t>
            </w:r>
          </w:p>
        </w:tc>
      </w:tr>
      <w:tr w:rsidR="000150F3" w14:paraId="164D931D" w14:textId="77777777" w:rsidTr="000150F3">
        <w:tc>
          <w:tcPr>
            <w:tcW w:w="1936" w:type="pct"/>
          </w:tcPr>
          <w:p w14:paraId="57C2035A" w14:textId="77777777" w:rsidR="000150F3" w:rsidRDefault="000150F3" w:rsidP="0041585C"/>
        </w:tc>
        <w:tc>
          <w:tcPr>
            <w:tcW w:w="517" w:type="pct"/>
          </w:tcPr>
          <w:p w14:paraId="4907898F" w14:textId="77777777" w:rsidR="000150F3" w:rsidRDefault="000150F3" w:rsidP="0041585C"/>
        </w:tc>
        <w:tc>
          <w:tcPr>
            <w:tcW w:w="1786" w:type="pct"/>
          </w:tcPr>
          <w:p w14:paraId="41350213" w14:textId="77777777" w:rsidR="000150F3" w:rsidRDefault="000150F3" w:rsidP="0041585C"/>
        </w:tc>
        <w:tc>
          <w:tcPr>
            <w:tcW w:w="761" w:type="pct"/>
          </w:tcPr>
          <w:p w14:paraId="299D658D" w14:textId="77777777" w:rsidR="000150F3" w:rsidRDefault="000150F3" w:rsidP="0041585C"/>
        </w:tc>
      </w:tr>
      <w:tr w:rsidR="000150F3" w14:paraId="637DD7D7" w14:textId="77777777" w:rsidTr="000150F3">
        <w:tc>
          <w:tcPr>
            <w:tcW w:w="1936" w:type="pct"/>
          </w:tcPr>
          <w:p w14:paraId="39117E8D" w14:textId="77777777" w:rsidR="000150F3" w:rsidRDefault="000150F3" w:rsidP="0041585C">
            <w:pPr>
              <w:rPr>
                <w:snapToGrid w:val="0"/>
              </w:rPr>
            </w:pPr>
          </w:p>
        </w:tc>
        <w:tc>
          <w:tcPr>
            <w:tcW w:w="517" w:type="pct"/>
          </w:tcPr>
          <w:p w14:paraId="6F30B7D8" w14:textId="77777777" w:rsidR="000150F3" w:rsidRDefault="000150F3" w:rsidP="0041585C"/>
        </w:tc>
        <w:tc>
          <w:tcPr>
            <w:tcW w:w="1786" w:type="pct"/>
          </w:tcPr>
          <w:p w14:paraId="3B09C464" w14:textId="77777777" w:rsidR="000150F3" w:rsidRDefault="000150F3" w:rsidP="0041585C"/>
        </w:tc>
        <w:tc>
          <w:tcPr>
            <w:tcW w:w="761" w:type="pct"/>
          </w:tcPr>
          <w:p w14:paraId="00C011F7" w14:textId="77777777" w:rsidR="000150F3" w:rsidRDefault="000150F3" w:rsidP="0041585C"/>
        </w:tc>
      </w:tr>
    </w:tbl>
    <w:p w14:paraId="6DCE4C43" w14:textId="77777777" w:rsidR="00E44A3F" w:rsidRDefault="00E44A3F" w:rsidP="00E44A3F"/>
    <w:p w14:paraId="1E50A6FE" w14:textId="77777777" w:rsidR="00645E29" w:rsidRDefault="00645E29" w:rsidP="00645E29">
      <w:pPr>
        <w:pStyle w:val="Heading1"/>
        <w:keepLines/>
      </w:pPr>
      <w:bookmarkStart w:id="45" w:name="_Toc425513078"/>
      <w:r>
        <w:t xml:space="preserve">Relevant and Related </w:t>
      </w:r>
      <w:r w:rsidR="000150F3">
        <w:t>Standards</w:t>
      </w:r>
      <w:bookmarkEnd w:id="45"/>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3424"/>
        <w:gridCol w:w="3329"/>
        <w:gridCol w:w="1632"/>
        <w:gridCol w:w="1191"/>
      </w:tblGrid>
      <w:tr w:rsidR="003746EE" w14:paraId="5ED4A07F" w14:textId="77777777" w:rsidTr="00E44A3F">
        <w:tc>
          <w:tcPr>
            <w:tcW w:w="1788" w:type="pct"/>
            <w:tcBorders>
              <w:top w:val="double" w:sz="4" w:space="0" w:color="auto"/>
              <w:bottom w:val="double" w:sz="4" w:space="0" w:color="auto"/>
            </w:tcBorders>
            <w:shd w:val="clear" w:color="auto" w:fill="F3F3F3"/>
          </w:tcPr>
          <w:p w14:paraId="17233378" w14:textId="77777777" w:rsidR="003746EE" w:rsidRDefault="003746EE" w:rsidP="00645E29">
            <w:pPr>
              <w:keepNext/>
              <w:keepLines/>
              <w:jc w:val="center"/>
              <w:rPr>
                <w:b/>
              </w:rPr>
            </w:pPr>
            <w:r>
              <w:rPr>
                <w:b/>
              </w:rPr>
              <w:t>Related Standard</w:t>
            </w:r>
          </w:p>
        </w:tc>
        <w:tc>
          <w:tcPr>
            <w:tcW w:w="1738" w:type="pct"/>
            <w:tcBorders>
              <w:top w:val="double" w:sz="4" w:space="0" w:color="auto"/>
              <w:bottom w:val="double" w:sz="4" w:space="0" w:color="auto"/>
            </w:tcBorders>
            <w:shd w:val="clear" w:color="auto" w:fill="F3F3F3"/>
          </w:tcPr>
          <w:p w14:paraId="3C7A4A3A" w14:textId="77777777" w:rsidR="003746EE" w:rsidRDefault="003746EE" w:rsidP="00645E29">
            <w:pPr>
              <w:keepNext/>
              <w:keepLines/>
              <w:jc w:val="center"/>
              <w:rPr>
                <w:b/>
              </w:rPr>
            </w:pPr>
            <w:r>
              <w:rPr>
                <w:b/>
              </w:rPr>
              <w:t>Reference location</w:t>
            </w:r>
          </w:p>
        </w:tc>
        <w:tc>
          <w:tcPr>
            <w:tcW w:w="852" w:type="pct"/>
            <w:tcBorders>
              <w:top w:val="double" w:sz="4" w:space="0" w:color="auto"/>
              <w:bottom w:val="double" w:sz="4" w:space="0" w:color="auto"/>
            </w:tcBorders>
            <w:shd w:val="clear" w:color="auto" w:fill="F3F3F3"/>
          </w:tcPr>
          <w:p w14:paraId="3A7E5F6C" w14:textId="77777777" w:rsidR="003746EE" w:rsidRDefault="003746EE" w:rsidP="00645E29">
            <w:pPr>
              <w:keepNext/>
              <w:keepLines/>
              <w:jc w:val="center"/>
              <w:rPr>
                <w:b/>
              </w:rPr>
            </w:pPr>
            <w:r>
              <w:rPr>
                <w:b/>
              </w:rPr>
              <w:t>Relationship</w:t>
            </w:r>
          </w:p>
        </w:tc>
        <w:tc>
          <w:tcPr>
            <w:tcW w:w="622" w:type="pct"/>
            <w:tcBorders>
              <w:top w:val="double" w:sz="4" w:space="0" w:color="auto"/>
              <w:bottom w:val="double" w:sz="4" w:space="0" w:color="auto"/>
            </w:tcBorders>
            <w:shd w:val="clear" w:color="auto" w:fill="F3F3F3"/>
          </w:tcPr>
          <w:p w14:paraId="1D1F8F99" w14:textId="77777777" w:rsidR="003746EE" w:rsidRDefault="003746EE" w:rsidP="00645E29">
            <w:pPr>
              <w:keepNext/>
              <w:keepLines/>
              <w:jc w:val="center"/>
              <w:rPr>
                <w:b/>
              </w:rPr>
            </w:pPr>
            <w:r>
              <w:rPr>
                <w:b/>
              </w:rPr>
              <w:t>Normative</w:t>
            </w:r>
          </w:p>
        </w:tc>
      </w:tr>
      <w:tr w:rsidR="003746EE" w14:paraId="286B2D1B" w14:textId="77777777" w:rsidTr="00E44A3F">
        <w:tc>
          <w:tcPr>
            <w:tcW w:w="1788" w:type="pct"/>
            <w:tcBorders>
              <w:top w:val="double" w:sz="4" w:space="0" w:color="auto"/>
            </w:tcBorders>
          </w:tcPr>
          <w:p w14:paraId="1E1DFFA8" w14:textId="77777777" w:rsidR="003746EE" w:rsidRDefault="003746EE" w:rsidP="00645E29">
            <w:pPr>
              <w:keepNext/>
              <w:keepLines/>
            </w:pPr>
            <w:r>
              <w:t>XML Schema</w:t>
            </w:r>
          </w:p>
        </w:tc>
        <w:tc>
          <w:tcPr>
            <w:tcW w:w="1738" w:type="pct"/>
            <w:tcBorders>
              <w:top w:val="double" w:sz="4" w:space="0" w:color="auto"/>
            </w:tcBorders>
          </w:tcPr>
          <w:p w14:paraId="7FE5897F" w14:textId="77777777" w:rsidR="003746EE" w:rsidRDefault="003746EE" w:rsidP="00645E29">
            <w:pPr>
              <w:keepNext/>
              <w:keepLines/>
            </w:pPr>
          </w:p>
        </w:tc>
        <w:tc>
          <w:tcPr>
            <w:tcW w:w="852" w:type="pct"/>
            <w:tcBorders>
              <w:top w:val="double" w:sz="4" w:space="0" w:color="auto"/>
            </w:tcBorders>
          </w:tcPr>
          <w:p w14:paraId="23D8D98E" w14:textId="77777777" w:rsidR="003746EE" w:rsidRDefault="003746EE" w:rsidP="00645E29">
            <w:pPr>
              <w:keepNext/>
              <w:keepLines/>
            </w:pPr>
            <w:r>
              <w:t>Uses</w:t>
            </w:r>
          </w:p>
        </w:tc>
        <w:tc>
          <w:tcPr>
            <w:tcW w:w="622" w:type="pct"/>
            <w:tcBorders>
              <w:top w:val="double" w:sz="4" w:space="0" w:color="auto"/>
            </w:tcBorders>
          </w:tcPr>
          <w:p w14:paraId="511EDF59" w14:textId="77777777" w:rsidR="003746EE" w:rsidRDefault="003746EE" w:rsidP="00645E29">
            <w:pPr>
              <w:keepNext/>
              <w:keepLines/>
            </w:pPr>
            <w:r>
              <w:t>Yes</w:t>
            </w:r>
          </w:p>
        </w:tc>
      </w:tr>
      <w:tr w:rsidR="003746EE" w14:paraId="0DBB7952" w14:textId="77777777" w:rsidTr="00E44A3F">
        <w:tc>
          <w:tcPr>
            <w:tcW w:w="1788" w:type="pct"/>
          </w:tcPr>
          <w:p w14:paraId="32AE1B22" w14:textId="77777777" w:rsidR="003746EE" w:rsidRDefault="003746EE" w:rsidP="003746EE">
            <w:pPr>
              <w:keepNext/>
              <w:keepLines/>
            </w:pPr>
            <w:r>
              <w:t>Multipurpose Internet Mail Extensions (MIME) Part One: Format of Internet Message Bodies</w:t>
            </w:r>
          </w:p>
        </w:tc>
        <w:tc>
          <w:tcPr>
            <w:tcW w:w="1738" w:type="pct"/>
          </w:tcPr>
          <w:p w14:paraId="5C53B547" w14:textId="77777777" w:rsidR="003746EE" w:rsidRDefault="008A46E9" w:rsidP="00645E29">
            <w:pPr>
              <w:keepNext/>
              <w:keepLines/>
            </w:pPr>
            <w:hyperlink r:id="rId15" w:history="1">
              <w:r w:rsidR="003746EE" w:rsidRPr="003746EE">
                <w:rPr>
                  <w:rStyle w:val="Hyperlink"/>
                </w:rPr>
                <w:t>https://tools.ietf.org/html/rfc2045</w:t>
              </w:r>
            </w:hyperlink>
          </w:p>
        </w:tc>
        <w:tc>
          <w:tcPr>
            <w:tcW w:w="852" w:type="pct"/>
          </w:tcPr>
          <w:p w14:paraId="125E3B0A" w14:textId="77777777" w:rsidR="003746EE" w:rsidRDefault="003746EE" w:rsidP="00645E29">
            <w:pPr>
              <w:keepNext/>
              <w:keepLines/>
            </w:pPr>
          </w:p>
        </w:tc>
        <w:tc>
          <w:tcPr>
            <w:tcW w:w="622" w:type="pct"/>
          </w:tcPr>
          <w:p w14:paraId="440BA4BB" w14:textId="77777777" w:rsidR="003746EE" w:rsidRDefault="003746EE" w:rsidP="00645E29">
            <w:pPr>
              <w:keepNext/>
              <w:keepLines/>
            </w:pPr>
            <w:r>
              <w:t>No</w:t>
            </w:r>
          </w:p>
        </w:tc>
      </w:tr>
      <w:tr w:rsidR="003746EE" w14:paraId="565C1237" w14:textId="77777777" w:rsidTr="00E44A3F">
        <w:tc>
          <w:tcPr>
            <w:tcW w:w="1788" w:type="pct"/>
          </w:tcPr>
          <w:p w14:paraId="6C29FB07" w14:textId="77777777" w:rsidR="003746EE" w:rsidRDefault="003746EE" w:rsidP="003746EE">
            <w:r>
              <w:t xml:space="preserve">Multipurpose Internet Mail </w:t>
            </w:r>
          </w:p>
          <w:p w14:paraId="21903D3F" w14:textId="77777777" w:rsidR="003746EE" w:rsidRDefault="003746EE" w:rsidP="003746EE">
            <w:r>
              <w:t>(MIME) Part Two: Media Types</w:t>
            </w:r>
          </w:p>
        </w:tc>
        <w:tc>
          <w:tcPr>
            <w:tcW w:w="1738" w:type="pct"/>
          </w:tcPr>
          <w:p w14:paraId="358A5D8C" w14:textId="77777777" w:rsidR="003746EE" w:rsidRDefault="008A46E9" w:rsidP="0041585C">
            <w:hyperlink r:id="rId16" w:history="1">
              <w:r w:rsidR="003746EE" w:rsidRPr="003746EE">
                <w:rPr>
                  <w:rStyle w:val="Hyperlink"/>
                </w:rPr>
                <w:t>https://tools.ietf.org/html/rfc2046</w:t>
              </w:r>
            </w:hyperlink>
          </w:p>
        </w:tc>
        <w:tc>
          <w:tcPr>
            <w:tcW w:w="852" w:type="pct"/>
          </w:tcPr>
          <w:p w14:paraId="18339E86" w14:textId="77777777" w:rsidR="003746EE" w:rsidRDefault="003746EE" w:rsidP="0041585C">
            <w:r>
              <w:t>Uses</w:t>
            </w:r>
          </w:p>
        </w:tc>
        <w:tc>
          <w:tcPr>
            <w:tcW w:w="622" w:type="pct"/>
          </w:tcPr>
          <w:p w14:paraId="0F554C48" w14:textId="77777777" w:rsidR="003746EE" w:rsidRDefault="003746EE" w:rsidP="0041585C">
            <w:r>
              <w:t>Yes</w:t>
            </w:r>
          </w:p>
        </w:tc>
      </w:tr>
      <w:tr w:rsidR="003746EE" w14:paraId="0202C83F" w14:textId="77777777" w:rsidTr="00E44A3F">
        <w:tc>
          <w:tcPr>
            <w:tcW w:w="1788" w:type="pct"/>
          </w:tcPr>
          <w:p w14:paraId="25339A54" w14:textId="77777777" w:rsidR="003746EE" w:rsidRDefault="003746EE" w:rsidP="0041585C">
            <w:r>
              <w:t>FIXML Specification 1.0</w:t>
            </w:r>
          </w:p>
        </w:tc>
        <w:tc>
          <w:tcPr>
            <w:tcW w:w="1738" w:type="pct"/>
          </w:tcPr>
          <w:p w14:paraId="47B453E5" w14:textId="77777777" w:rsidR="003746EE" w:rsidRDefault="003746EE" w:rsidP="0041585C">
            <w:r>
              <w:t>Not yet published</w:t>
            </w:r>
          </w:p>
        </w:tc>
        <w:tc>
          <w:tcPr>
            <w:tcW w:w="852" w:type="pct"/>
          </w:tcPr>
          <w:p w14:paraId="6C0347B0" w14:textId="77777777" w:rsidR="003746EE" w:rsidRDefault="003746EE" w:rsidP="0041585C">
            <w:r>
              <w:t>Extends</w:t>
            </w:r>
          </w:p>
        </w:tc>
        <w:tc>
          <w:tcPr>
            <w:tcW w:w="622" w:type="pct"/>
          </w:tcPr>
          <w:p w14:paraId="54E2206D" w14:textId="77777777" w:rsidR="003746EE" w:rsidRDefault="003746EE" w:rsidP="0041585C">
            <w:r>
              <w:t>Yes</w:t>
            </w:r>
          </w:p>
        </w:tc>
      </w:tr>
      <w:tr w:rsidR="003746EE" w14:paraId="5084251B" w14:textId="77777777" w:rsidTr="00E44A3F">
        <w:tc>
          <w:tcPr>
            <w:tcW w:w="1788" w:type="pct"/>
          </w:tcPr>
          <w:p w14:paraId="3FC8D9C6" w14:textId="77777777" w:rsidR="003746EE" w:rsidRDefault="000F0DC8" w:rsidP="0041585C">
            <w:pPr>
              <w:rPr>
                <w:snapToGrid w:val="0"/>
              </w:rPr>
            </w:pPr>
            <w:r>
              <w:rPr>
                <w:snapToGrid w:val="0"/>
              </w:rPr>
              <w:t>FpML</w:t>
            </w:r>
          </w:p>
        </w:tc>
        <w:tc>
          <w:tcPr>
            <w:tcW w:w="1738" w:type="pct"/>
          </w:tcPr>
          <w:p w14:paraId="17576650" w14:textId="77777777" w:rsidR="003746EE" w:rsidRDefault="003746EE" w:rsidP="0041585C"/>
        </w:tc>
        <w:tc>
          <w:tcPr>
            <w:tcW w:w="852" w:type="pct"/>
          </w:tcPr>
          <w:p w14:paraId="0EFCCC54" w14:textId="77777777" w:rsidR="003746EE" w:rsidRDefault="000F0DC8" w:rsidP="0041585C">
            <w:r>
              <w:t>References</w:t>
            </w:r>
          </w:p>
        </w:tc>
        <w:tc>
          <w:tcPr>
            <w:tcW w:w="622" w:type="pct"/>
          </w:tcPr>
          <w:p w14:paraId="13376E03" w14:textId="77777777" w:rsidR="003746EE" w:rsidRDefault="000F0DC8" w:rsidP="0041585C">
            <w:r>
              <w:t>No</w:t>
            </w:r>
          </w:p>
        </w:tc>
      </w:tr>
    </w:tbl>
    <w:p w14:paraId="7890699A" w14:textId="77777777" w:rsidR="00645E29" w:rsidRDefault="00645E29" w:rsidP="00645E29">
      <w:pPr>
        <w:pStyle w:val="BodyText"/>
      </w:pPr>
    </w:p>
    <w:p w14:paraId="57302F42" w14:textId="77777777" w:rsidR="005068CB" w:rsidRDefault="005068CB" w:rsidP="002E7FCD">
      <w:pPr>
        <w:pStyle w:val="Heading1"/>
      </w:pPr>
      <w:bookmarkStart w:id="46" w:name="_Toc425513079"/>
      <w:r>
        <w:t>Intellectual Property Disclosure</w:t>
      </w:r>
      <w:bookmarkEnd w:id="46"/>
    </w:p>
    <w:p w14:paraId="6E91C99F" w14:textId="77777777" w:rsidR="0001025C" w:rsidRDefault="0001025C" w:rsidP="0001025C">
      <w:r>
        <w:t>There are no intellectual property issues identified at this time.</w:t>
      </w:r>
    </w:p>
    <w:p w14:paraId="69F0C003" w14:textId="77777777" w:rsidR="00E44A3F" w:rsidRDefault="00E44A3F" w:rsidP="0001025C"/>
    <w:p w14:paraId="5403189E" w14:textId="77777777" w:rsidR="002E7FCD" w:rsidRDefault="006A7894" w:rsidP="002E7FCD">
      <w:pPr>
        <w:pStyle w:val="Heading1"/>
      </w:pPr>
      <w:bookmarkStart w:id="47" w:name="_Toc425513080"/>
      <w:r>
        <w:t>Definitions</w:t>
      </w:r>
      <w:bookmarkEnd w:id="47"/>
    </w:p>
    <w:tbl>
      <w:tblPr>
        <w:tblW w:w="5000" w:type="pct"/>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911"/>
        <w:gridCol w:w="6665"/>
      </w:tblGrid>
      <w:tr w:rsidR="006A7894" w14:paraId="2F014BE2" w14:textId="77777777" w:rsidTr="006A7894">
        <w:tc>
          <w:tcPr>
            <w:tcW w:w="1520" w:type="pct"/>
            <w:tcBorders>
              <w:top w:val="double" w:sz="4" w:space="0" w:color="auto"/>
              <w:bottom w:val="double" w:sz="4" w:space="0" w:color="auto"/>
            </w:tcBorders>
            <w:shd w:val="clear" w:color="auto" w:fill="F3F3F3"/>
          </w:tcPr>
          <w:p w14:paraId="15D443F6" w14:textId="77777777" w:rsidR="006A7894" w:rsidRDefault="006A7894" w:rsidP="0041585C">
            <w:pPr>
              <w:jc w:val="center"/>
              <w:rPr>
                <w:b/>
              </w:rPr>
            </w:pPr>
            <w:r>
              <w:rPr>
                <w:b/>
              </w:rPr>
              <w:t>Term</w:t>
            </w:r>
          </w:p>
        </w:tc>
        <w:tc>
          <w:tcPr>
            <w:tcW w:w="3480" w:type="pct"/>
            <w:tcBorders>
              <w:top w:val="double" w:sz="4" w:space="0" w:color="auto"/>
              <w:bottom w:val="double" w:sz="4" w:space="0" w:color="auto"/>
            </w:tcBorders>
            <w:shd w:val="clear" w:color="auto" w:fill="F3F3F3"/>
          </w:tcPr>
          <w:p w14:paraId="0B3FF0B0" w14:textId="77777777" w:rsidR="006A7894" w:rsidRDefault="006A7894" w:rsidP="0041585C">
            <w:pPr>
              <w:jc w:val="center"/>
              <w:rPr>
                <w:b/>
              </w:rPr>
            </w:pPr>
            <w:r>
              <w:rPr>
                <w:b/>
              </w:rPr>
              <w:t>Definition</w:t>
            </w:r>
          </w:p>
        </w:tc>
      </w:tr>
      <w:tr w:rsidR="006A7894" w14:paraId="3AEBC395" w14:textId="77777777" w:rsidTr="006A7894">
        <w:tc>
          <w:tcPr>
            <w:tcW w:w="1520" w:type="pct"/>
            <w:tcBorders>
              <w:top w:val="double" w:sz="4" w:space="0" w:color="auto"/>
            </w:tcBorders>
          </w:tcPr>
          <w:p w14:paraId="5FC8DC90" w14:textId="77777777" w:rsidR="006A7894" w:rsidRDefault="006A7894" w:rsidP="0041585C"/>
        </w:tc>
        <w:tc>
          <w:tcPr>
            <w:tcW w:w="3480" w:type="pct"/>
            <w:tcBorders>
              <w:top w:val="double" w:sz="4" w:space="0" w:color="auto"/>
            </w:tcBorders>
          </w:tcPr>
          <w:p w14:paraId="37C27ABF" w14:textId="77777777" w:rsidR="006A7894" w:rsidRDefault="006A7894" w:rsidP="0041585C"/>
        </w:tc>
      </w:tr>
      <w:tr w:rsidR="006A7894" w14:paraId="1BF38F0E" w14:textId="77777777" w:rsidTr="006A7894">
        <w:tc>
          <w:tcPr>
            <w:tcW w:w="1520" w:type="pct"/>
          </w:tcPr>
          <w:p w14:paraId="01BB0EF0" w14:textId="77777777" w:rsidR="006A7894" w:rsidRDefault="006A7894" w:rsidP="0041585C"/>
        </w:tc>
        <w:tc>
          <w:tcPr>
            <w:tcW w:w="3480" w:type="pct"/>
          </w:tcPr>
          <w:p w14:paraId="0038BE92" w14:textId="77777777" w:rsidR="006A7894" w:rsidRDefault="006A7894" w:rsidP="0041585C"/>
        </w:tc>
      </w:tr>
      <w:tr w:rsidR="006A7894" w14:paraId="7B17EBDD" w14:textId="77777777" w:rsidTr="006A7894">
        <w:tc>
          <w:tcPr>
            <w:tcW w:w="1520" w:type="pct"/>
          </w:tcPr>
          <w:p w14:paraId="69C3D668" w14:textId="77777777" w:rsidR="006A7894" w:rsidRDefault="006A7894" w:rsidP="0041585C"/>
        </w:tc>
        <w:tc>
          <w:tcPr>
            <w:tcW w:w="3480" w:type="pct"/>
          </w:tcPr>
          <w:p w14:paraId="19054AEC" w14:textId="77777777" w:rsidR="006A7894" w:rsidRDefault="006A7894" w:rsidP="0041585C"/>
        </w:tc>
      </w:tr>
      <w:tr w:rsidR="006A7894" w14:paraId="2DF277C9" w14:textId="77777777" w:rsidTr="006A7894">
        <w:tc>
          <w:tcPr>
            <w:tcW w:w="1520" w:type="pct"/>
          </w:tcPr>
          <w:p w14:paraId="5FC07CF6" w14:textId="77777777" w:rsidR="006A7894" w:rsidRDefault="006A7894" w:rsidP="0041585C">
            <w:pPr>
              <w:rPr>
                <w:snapToGrid w:val="0"/>
              </w:rPr>
            </w:pPr>
          </w:p>
        </w:tc>
        <w:tc>
          <w:tcPr>
            <w:tcW w:w="3480" w:type="pct"/>
          </w:tcPr>
          <w:p w14:paraId="7686D6FC" w14:textId="77777777" w:rsidR="006A7894" w:rsidRDefault="006A7894" w:rsidP="0041585C"/>
        </w:tc>
      </w:tr>
    </w:tbl>
    <w:p w14:paraId="49EA25C6" w14:textId="77777777" w:rsidR="006A7894" w:rsidRDefault="006A7894" w:rsidP="006A7894">
      <w:pPr>
        <w:pStyle w:val="BodyText"/>
      </w:pPr>
    </w:p>
    <w:p w14:paraId="36B7E8E8" w14:textId="77777777" w:rsidR="002E7FCD" w:rsidRDefault="007039B4" w:rsidP="002E7FCD">
      <w:pPr>
        <w:pStyle w:val="Heading1"/>
      </w:pPr>
      <w:bookmarkStart w:id="48" w:name="_Toc425513081"/>
      <w:r>
        <w:t>FIXML Support for Encoded Data Fields</w:t>
      </w:r>
      <w:bookmarkEnd w:id="48"/>
    </w:p>
    <w:p w14:paraId="486EED2A" w14:textId="795054EC" w:rsidR="00AE15FF" w:rsidRDefault="007A6290" w:rsidP="00291FEF">
      <w:pPr>
        <w:pStyle w:val="Heading2"/>
      </w:pPr>
      <w:bookmarkStart w:id="49" w:name="_Toc425513082"/>
      <w:r>
        <w:t xml:space="preserve">Change of </w:t>
      </w:r>
      <w:r w:rsidR="00AE15FF">
        <w:t>data XML datatype (xs:base64Binary)</w:t>
      </w:r>
      <w:bookmarkEnd w:id="49"/>
    </w:p>
    <w:p w14:paraId="628D38C6" w14:textId="159AA869" w:rsidR="00AE15FF" w:rsidRDefault="00AE15FF" w:rsidP="00AE15FF">
      <w:r>
        <w:t>This proposal is recommending the change of the xml datatype attribute of the FIX data datatype to be changed from xs:string to xs:base64Binary.</w:t>
      </w:r>
      <w:r w:rsidR="00CC2060">
        <w:t xml:space="preserve"> </w:t>
      </w:r>
      <w:del w:id="50" w:author="Jim Northey" w:date="2015-08-07T15:47:00Z">
        <w:r w:rsidR="00CC2060" w:rsidDel="00400F2E">
          <w:delText xml:space="preserve"> </w:delText>
        </w:r>
      </w:del>
      <w:r w:rsidR="00CC2060">
        <w:t xml:space="preserve">The table below lists the current information in the FIX Repository for the datatype of data and the recommended changes to the datatype metadata.  The XML base type is recommended to change from xs:string to xs:base64Binary.  The recommendation is to identify this datatype as an XML builtin datatype (set value = "1").  The data type description is also recommended to be replaced with a description that indicates all fields of type data are to be encoded using the base64Binary encoding.  </w:t>
      </w:r>
    </w:p>
    <w:p w14:paraId="5EC7FFEF" w14:textId="77777777" w:rsidR="00AE15FF" w:rsidRDefault="00AE15FF" w:rsidP="00AE15FF"/>
    <w:p w14:paraId="39B26544" w14:textId="77777777" w:rsidR="00051198" w:rsidRDefault="00051198" w:rsidP="00051198">
      <w:pPr>
        <w:pStyle w:val="Caption"/>
      </w:pPr>
      <w:r>
        <w:t xml:space="preserve">Table </w:t>
      </w:r>
      <w:r>
        <w:fldChar w:fldCharType="begin"/>
      </w:r>
      <w:r>
        <w:instrText xml:space="preserve"> SEQ Table \* ARABIC </w:instrText>
      </w:r>
      <w:r>
        <w:fldChar w:fldCharType="separate"/>
      </w:r>
      <w:r w:rsidR="00985F42">
        <w:rPr>
          <w:noProof/>
        </w:rPr>
        <w:t>2</w:t>
      </w:r>
      <w:r>
        <w:fldChar w:fldCharType="end"/>
      </w:r>
      <w:r>
        <w:t xml:space="preserve"> - data Datatype</w:t>
      </w:r>
    </w:p>
    <w:tbl>
      <w:tblPr>
        <w:tblStyle w:val="TableGrid"/>
        <w:tblW w:w="0" w:type="auto"/>
        <w:tblLook w:val="04A0" w:firstRow="1" w:lastRow="0" w:firstColumn="1" w:lastColumn="0" w:noHBand="0" w:noVBand="1"/>
      </w:tblPr>
      <w:tblGrid>
        <w:gridCol w:w="1998"/>
        <w:gridCol w:w="7578"/>
      </w:tblGrid>
      <w:tr w:rsidR="00AE15FF" w14:paraId="4D5A3FCB" w14:textId="77777777" w:rsidTr="00051198">
        <w:tc>
          <w:tcPr>
            <w:tcW w:w="1998" w:type="dxa"/>
            <w:shd w:val="clear" w:color="auto" w:fill="F2F2F2" w:themeFill="background1" w:themeFillShade="F2"/>
          </w:tcPr>
          <w:p w14:paraId="0BE3BBB2" w14:textId="77777777" w:rsidR="00AE15FF" w:rsidRPr="00051198" w:rsidRDefault="00E87539" w:rsidP="00AE15FF">
            <w:pPr>
              <w:rPr>
                <w:b/>
              </w:rPr>
            </w:pPr>
            <w:r w:rsidRPr="00051198">
              <w:rPr>
                <w:b/>
              </w:rPr>
              <w:t>Type name</w:t>
            </w:r>
          </w:p>
        </w:tc>
        <w:tc>
          <w:tcPr>
            <w:tcW w:w="7578" w:type="dxa"/>
          </w:tcPr>
          <w:p w14:paraId="3AA454E9" w14:textId="58877BC9" w:rsidR="00AE15FF" w:rsidRDefault="00CC2060" w:rsidP="00AE15FF">
            <w:r>
              <w:t>d</w:t>
            </w:r>
            <w:r w:rsidR="00E87539">
              <w:t>ata</w:t>
            </w:r>
          </w:p>
        </w:tc>
      </w:tr>
      <w:tr w:rsidR="00AE15FF" w14:paraId="71312E80" w14:textId="77777777" w:rsidTr="00051198">
        <w:tc>
          <w:tcPr>
            <w:tcW w:w="1998" w:type="dxa"/>
            <w:shd w:val="clear" w:color="auto" w:fill="F2F2F2" w:themeFill="background1" w:themeFillShade="F2"/>
          </w:tcPr>
          <w:p w14:paraId="1A4E1DB9" w14:textId="77777777" w:rsidR="00AE15FF" w:rsidRPr="00051198" w:rsidRDefault="00E87539" w:rsidP="00AE15FF">
            <w:pPr>
              <w:rPr>
                <w:b/>
              </w:rPr>
            </w:pPr>
            <w:r w:rsidRPr="00051198">
              <w:rPr>
                <w:b/>
              </w:rPr>
              <w:t>Base type</w:t>
            </w:r>
          </w:p>
        </w:tc>
        <w:tc>
          <w:tcPr>
            <w:tcW w:w="7578" w:type="dxa"/>
          </w:tcPr>
          <w:p w14:paraId="41D706EB" w14:textId="77777777" w:rsidR="00AE15FF" w:rsidRDefault="00E87539" w:rsidP="00AE15FF">
            <w:r>
              <w:t>String</w:t>
            </w:r>
          </w:p>
        </w:tc>
      </w:tr>
      <w:tr w:rsidR="00E87539" w14:paraId="714B2A10" w14:textId="77777777" w:rsidTr="00051198">
        <w:tc>
          <w:tcPr>
            <w:tcW w:w="1998" w:type="dxa"/>
            <w:shd w:val="clear" w:color="auto" w:fill="F2F2F2" w:themeFill="background1" w:themeFillShade="F2"/>
          </w:tcPr>
          <w:p w14:paraId="06D1C922" w14:textId="77777777" w:rsidR="00E87539" w:rsidRPr="00051198" w:rsidRDefault="00E87539" w:rsidP="00AE15FF">
            <w:pPr>
              <w:rPr>
                <w:b/>
              </w:rPr>
            </w:pPr>
            <w:r w:rsidRPr="00051198">
              <w:rPr>
                <w:b/>
              </w:rPr>
              <w:t>Description</w:t>
            </w:r>
          </w:p>
        </w:tc>
        <w:tc>
          <w:tcPr>
            <w:tcW w:w="7578" w:type="dxa"/>
          </w:tcPr>
          <w:p w14:paraId="391DCEBB" w14:textId="77777777" w:rsidR="00E87539" w:rsidRDefault="00E87539" w:rsidP="00E87539">
            <w:r>
              <w:t>string field containing raw data with no format or content restrictions. Data fields are always immediately preceded by a length field. The length field should specify the number of bytes of the value of the data field (up to but not including the terminating SOH).</w:t>
            </w:r>
          </w:p>
          <w:p w14:paraId="4790AA4F" w14:textId="77777777" w:rsidR="00E87539" w:rsidRDefault="00E87539" w:rsidP="00E87539"/>
          <w:p w14:paraId="13E27264" w14:textId="77777777" w:rsidR="00E87539" w:rsidDel="00E87539" w:rsidRDefault="00E87539" w:rsidP="00AE15FF">
            <w:r>
              <w:t>Caution: the value of one of these fields may contain the delimiter (SOH) character. Note that the value specified for this field should be followed by the delimiter (SOH) character as all fields are terminated with an "SOH".</w:t>
            </w:r>
          </w:p>
        </w:tc>
      </w:tr>
      <w:tr w:rsidR="00E87539" w14:paraId="714A8891" w14:textId="77777777" w:rsidTr="00051198">
        <w:tc>
          <w:tcPr>
            <w:tcW w:w="1998" w:type="dxa"/>
            <w:shd w:val="clear" w:color="auto" w:fill="F2F2F2" w:themeFill="background1" w:themeFillShade="F2"/>
          </w:tcPr>
          <w:p w14:paraId="6B998971" w14:textId="77777777" w:rsidR="00E87539" w:rsidRPr="00051198" w:rsidRDefault="00E87539" w:rsidP="00AE15FF">
            <w:pPr>
              <w:rPr>
                <w:b/>
              </w:rPr>
            </w:pPr>
            <w:r w:rsidRPr="00051198">
              <w:rPr>
                <w:b/>
              </w:rPr>
              <w:t>XML builtin</w:t>
            </w:r>
          </w:p>
        </w:tc>
        <w:tc>
          <w:tcPr>
            <w:tcW w:w="7578" w:type="dxa"/>
          </w:tcPr>
          <w:p w14:paraId="7C3AA7F6" w14:textId="77777777" w:rsidR="00E87539" w:rsidRDefault="00E87539" w:rsidP="00AE15FF">
            <w:del w:id="51" w:author="Rich Shriver" w:date="2015-05-25T09:38:00Z">
              <w:r w:rsidDel="00E87539">
                <w:delText>0</w:delText>
              </w:r>
            </w:del>
            <w:ins w:id="52" w:author="Rich Shriver" w:date="2015-05-25T09:38:00Z">
              <w:r>
                <w:t>1 (builtin)</w:t>
              </w:r>
            </w:ins>
          </w:p>
        </w:tc>
      </w:tr>
      <w:tr w:rsidR="00E87539" w14:paraId="1DF34037" w14:textId="77777777" w:rsidTr="00051198">
        <w:tc>
          <w:tcPr>
            <w:tcW w:w="1998" w:type="dxa"/>
            <w:shd w:val="clear" w:color="auto" w:fill="F2F2F2" w:themeFill="background1" w:themeFillShade="F2"/>
          </w:tcPr>
          <w:p w14:paraId="53661AC9" w14:textId="77777777" w:rsidR="00E87539" w:rsidRPr="00051198" w:rsidRDefault="00E87539" w:rsidP="00AE15FF">
            <w:pPr>
              <w:rPr>
                <w:b/>
              </w:rPr>
            </w:pPr>
            <w:r w:rsidRPr="00051198">
              <w:rPr>
                <w:b/>
              </w:rPr>
              <w:t>XML base type</w:t>
            </w:r>
          </w:p>
        </w:tc>
        <w:tc>
          <w:tcPr>
            <w:tcW w:w="7578" w:type="dxa"/>
          </w:tcPr>
          <w:p w14:paraId="0F1E7175" w14:textId="77777777" w:rsidR="00E87539" w:rsidRDefault="00E87539" w:rsidP="00E87539">
            <w:del w:id="53" w:author="Rich Shriver" w:date="2015-05-25T09:37:00Z">
              <w:r w:rsidDel="00E87539">
                <w:delText>xs:string</w:delText>
              </w:r>
            </w:del>
            <w:ins w:id="54" w:author="Rich Shriver" w:date="2015-05-25T09:37:00Z">
              <w:r>
                <w:t>xs:base64Binary</w:t>
              </w:r>
            </w:ins>
          </w:p>
        </w:tc>
      </w:tr>
      <w:tr w:rsidR="00F95CFD" w14:paraId="65F218C7" w14:textId="77777777" w:rsidTr="00051198">
        <w:tc>
          <w:tcPr>
            <w:tcW w:w="1998" w:type="dxa"/>
            <w:shd w:val="clear" w:color="auto" w:fill="F2F2F2" w:themeFill="background1" w:themeFillShade="F2"/>
          </w:tcPr>
          <w:p w14:paraId="17F345FD" w14:textId="77777777" w:rsidR="00F95CFD" w:rsidRPr="00051198" w:rsidRDefault="00F95CFD" w:rsidP="00AE15FF">
            <w:pPr>
              <w:rPr>
                <w:b/>
              </w:rPr>
            </w:pPr>
            <w:r>
              <w:rPr>
                <w:b/>
              </w:rPr>
              <w:t>XML minInclusive</w:t>
            </w:r>
          </w:p>
        </w:tc>
        <w:tc>
          <w:tcPr>
            <w:tcW w:w="7578" w:type="dxa"/>
          </w:tcPr>
          <w:p w14:paraId="6AD0C3BD" w14:textId="77777777" w:rsidR="00F95CFD" w:rsidRPr="00051198" w:rsidDel="00051198" w:rsidRDefault="00F95CFD" w:rsidP="00051198">
            <w:pPr>
              <w:rPr>
                <w:rFonts w:ascii="Arial" w:hAnsi="Arial" w:cs="Arial"/>
                <w:color w:val="000000"/>
                <w:sz w:val="20"/>
                <w:szCs w:val="20"/>
                <w:lang w:eastAsia="en-GB"/>
              </w:rPr>
            </w:pPr>
          </w:p>
        </w:tc>
      </w:tr>
      <w:tr w:rsidR="00F95CFD" w14:paraId="6012B093" w14:textId="77777777" w:rsidTr="00051198">
        <w:tc>
          <w:tcPr>
            <w:tcW w:w="1998" w:type="dxa"/>
            <w:shd w:val="clear" w:color="auto" w:fill="F2F2F2" w:themeFill="background1" w:themeFillShade="F2"/>
          </w:tcPr>
          <w:p w14:paraId="13AD7285" w14:textId="77777777" w:rsidR="00F95CFD" w:rsidRPr="00051198" w:rsidRDefault="00F95CFD" w:rsidP="00AE15FF">
            <w:pPr>
              <w:rPr>
                <w:b/>
              </w:rPr>
            </w:pPr>
            <w:r>
              <w:rPr>
                <w:b/>
              </w:rPr>
              <w:t>XML pattern</w:t>
            </w:r>
          </w:p>
        </w:tc>
        <w:tc>
          <w:tcPr>
            <w:tcW w:w="7578" w:type="dxa"/>
          </w:tcPr>
          <w:p w14:paraId="000F2532" w14:textId="77777777" w:rsidR="00F95CFD" w:rsidRPr="00051198" w:rsidDel="00051198" w:rsidRDefault="00F95CFD" w:rsidP="00051198">
            <w:pPr>
              <w:rPr>
                <w:rFonts w:ascii="Arial" w:hAnsi="Arial" w:cs="Arial"/>
                <w:color w:val="000000"/>
                <w:sz w:val="20"/>
                <w:szCs w:val="20"/>
                <w:lang w:eastAsia="en-GB"/>
              </w:rPr>
            </w:pPr>
          </w:p>
        </w:tc>
      </w:tr>
      <w:tr w:rsidR="00E87539" w14:paraId="20129856" w14:textId="77777777" w:rsidTr="00051198">
        <w:tc>
          <w:tcPr>
            <w:tcW w:w="1998" w:type="dxa"/>
            <w:shd w:val="clear" w:color="auto" w:fill="F2F2F2" w:themeFill="background1" w:themeFillShade="F2"/>
          </w:tcPr>
          <w:p w14:paraId="480CE732" w14:textId="77777777" w:rsidR="00E87539" w:rsidRPr="00051198" w:rsidRDefault="00E87539" w:rsidP="00AE15FF">
            <w:pPr>
              <w:rPr>
                <w:b/>
              </w:rPr>
            </w:pPr>
            <w:r w:rsidRPr="00051198">
              <w:rPr>
                <w:b/>
              </w:rPr>
              <w:t>XML Description</w:t>
            </w:r>
          </w:p>
        </w:tc>
        <w:tc>
          <w:tcPr>
            <w:tcW w:w="7578" w:type="dxa"/>
          </w:tcPr>
          <w:p w14:paraId="320E50F1" w14:textId="77777777" w:rsidR="00051198" w:rsidRPr="00051198" w:rsidDel="00051198" w:rsidRDefault="00051198" w:rsidP="00051198">
            <w:pPr>
              <w:rPr>
                <w:del w:id="55" w:author="Rich Shriver" w:date="2015-05-25T09:48:00Z"/>
                <w:rFonts w:ascii="Arial" w:hAnsi="Arial" w:cs="Arial"/>
                <w:color w:val="000000"/>
                <w:sz w:val="20"/>
                <w:szCs w:val="20"/>
                <w:lang w:eastAsia="en-GB"/>
              </w:rPr>
            </w:pPr>
            <w:del w:id="56" w:author="Rich Shriver" w:date="2015-05-25T09:48:00Z">
              <w:r w:rsidRPr="00051198" w:rsidDel="00051198">
                <w:rPr>
                  <w:rFonts w:ascii="Arial" w:hAnsi="Arial" w:cs="Arial"/>
                  <w:color w:val="000000"/>
                  <w:sz w:val="20"/>
                  <w:szCs w:val="20"/>
                  <w:lang w:eastAsia="en-GB"/>
                </w:rPr>
                <w:delText>string field containing raw data with no format or content restrictions. Data fields are always immediately preceded by a length field. The length field should specify the number of bytes of the value of the data field (up to but not including the terminating SOH).</w:delText>
              </w:r>
            </w:del>
          </w:p>
          <w:p w14:paraId="6A43F6FA" w14:textId="77777777" w:rsidR="00051198" w:rsidDel="00051198" w:rsidRDefault="00051198" w:rsidP="00051198">
            <w:pPr>
              <w:rPr>
                <w:del w:id="57" w:author="Rich Shriver" w:date="2015-05-25T09:48:00Z"/>
                <w:rFonts w:ascii="Arial" w:hAnsi="Arial" w:cs="Arial"/>
                <w:color w:val="000000"/>
                <w:sz w:val="20"/>
                <w:szCs w:val="20"/>
                <w:lang w:eastAsia="en-GB"/>
              </w:rPr>
            </w:pPr>
            <w:del w:id="58" w:author="Rich Shriver" w:date="2015-05-25T09:48:00Z">
              <w:r w:rsidRPr="00051198" w:rsidDel="00051198">
                <w:rPr>
                  <w:rFonts w:ascii="Arial" w:hAnsi="Arial" w:cs="Arial"/>
                  <w:color w:val="000000"/>
                  <w:sz w:val="20"/>
                  <w:szCs w:val="20"/>
                  <w:lang w:eastAsia="en-GB"/>
                </w:rPr>
                <w:delText>Caution: the value of one of these fields may contain the delimiter (SOH) character. Note that the value specified for this field should be followed by the delimiter (SOH) character as all fields are terminated with an "SOH".</w:delText>
              </w:r>
            </w:del>
          </w:p>
          <w:p w14:paraId="4C66D552" w14:textId="7D710467" w:rsidR="00E87539" w:rsidRDefault="00E87539" w:rsidP="00051198">
            <w:ins w:id="59" w:author="Rich Shriver" w:date="2015-05-25T09:43:00Z">
              <w:r>
                <w:rPr>
                  <w:rFonts w:ascii="Arial" w:hAnsi="Arial" w:cs="Arial"/>
                  <w:color w:val="000000"/>
                  <w:sz w:val="20"/>
                  <w:szCs w:val="20"/>
                  <w:highlight w:val="white"/>
                  <w:lang w:eastAsia="en-GB"/>
                </w:rPr>
                <w:t xml:space="preserve">In FIXML, all data type fields are </w:t>
              </w:r>
            </w:ins>
            <w:ins w:id="60" w:author="Rich Shriver" w:date="2015-07-06T15:49:00Z">
              <w:r w:rsidR="00CC2060">
                <w:rPr>
                  <w:rFonts w:ascii="Arial" w:hAnsi="Arial" w:cs="Arial"/>
                  <w:color w:val="000000"/>
                  <w:sz w:val="20"/>
                  <w:szCs w:val="20"/>
                  <w:highlight w:val="white"/>
                  <w:lang w:eastAsia="en-GB"/>
                </w:rPr>
                <w:t xml:space="preserve">encoded </w:t>
              </w:r>
            </w:ins>
            <w:ins w:id="61" w:author="Rich Shriver" w:date="2015-05-25T09:43:00Z">
              <w:r>
                <w:rPr>
                  <w:rFonts w:ascii="Arial" w:hAnsi="Arial" w:cs="Arial"/>
                  <w:color w:val="000000"/>
                  <w:sz w:val="20"/>
                  <w:szCs w:val="20"/>
                  <w:highlight w:val="white"/>
                  <w:lang w:eastAsia="en-GB"/>
                </w:rPr>
                <w:t>using base64Binary encoding.</w:t>
              </w:r>
            </w:ins>
          </w:p>
        </w:tc>
      </w:tr>
    </w:tbl>
    <w:p w14:paraId="046AE427" w14:textId="77777777" w:rsidR="00AE15FF" w:rsidRDefault="00AE15FF" w:rsidP="00AE15FF"/>
    <w:p w14:paraId="13BF5588" w14:textId="77777777" w:rsidR="00AE15FF" w:rsidRPr="00AE15FF" w:rsidRDefault="00AE15FF" w:rsidP="00AE15FF"/>
    <w:p w14:paraId="2E410013" w14:textId="4BE1177B" w:rsidR="00291FEF" w:rsidRDefault="007A6290" w:rsidP="00291FEF">
      <w:pPr>
        <w:pStyle w:val="Heading2"/>
      </w:pPr>
      <w:bookmarkStart w:id="62" w:name="_Toc425513083"/>
      <w:r>
        <w:lastRenderedPageBreak/>
        <w:t>FIXML patterns for data and optional Length fields</w:t>
      </w:r>
      <w:bookmarkEnd w:id="62"/>
    </w:p>
    <w:p w14:paraId="0EAC9F30" w14:textId="37CB5B35" w:rsidR="00291FEF" w:rsidRDefault="00891646" w:rsidP="00172ACC">
      <w:pPr>
        <w:pStyle w:val="BodyText"/>
      </w:pPr>
      <w:r>
        <w:t>Given the size of the image value, the frequent encoding of base64 data with 76 byte lines to support Internet email standards, the recommendation is to place the data within an element. This breaks with FIXML, which controversially stores data within attributes. The use of an element in this case permits us to include metadata as attributes to the encoded data field. One piece of metadata that can be included is the length of the field to assist in mapping between FIX tag=value and FIXML. Another option that the element approach supports is the ability to optionally specify the MIME type of the data being encoded, such as PDF, JPEG, PNG, etc.</w:t>
      </w:r>
    </w:p>
    <w:p w14:paraId="0F63B674" w14:textId="4DD1A169" w:rsidR="00E44A3F" w:rsidRDefault="00330290" w:rsidP="00172ACC">
      <w:pPr>
        <w:pStyle w:val="BodyText"/>
      </w:pPr>
      <w:r>
        <w:t xml:space="preserve">This proposal is recommends the following FIXML implementations: </w:t>
      </w:r>
    </w:p>
    <w:p w14:paraId="70E64A13" w14:textId="2C1FB231" w:rsidR="00330290" w:rsidRDefault="00330290" w:rsidP="00330290">
      <w:pPr>
        <w:pStyle w:val="BodyText"/>
        <w:numPr>
          <w:ilvl w:val="0"/>
          <w:numId w:val="13"/>
        </w:numPr>
      </w:pPr>
      <w:r>
        <w:t>Field references (for data fields) as elements</w:t>
      </w:r>
    </w:p>
    <w:p w14:paraId="5D79FE5A" w14:textId="572403CC" w:rsidR="00330290" w:rsidRDefault="00330290" w:rsidP="00330290">
      <w:pPr>
        <w:pStyle w:val="BodyText"/>
        <w:numPr>
          <w:ilvl w:val="0"/>
          <w:numId w:val="13"/>
        </w:numPr>
      </w:pPr>
      <w:r>
        <w:t>Fields of type data defined as complexType for base64Binary content</w:t>
      </w:r>
    </w:p>
    <w:p w14:paraId="5703C011" w14:textId="2C08826C" w:rsidR="00330290" w:rsidRDefault="00330290" w:rsidP="00330290">
      <w:pPr>
        <w:pStyle w:val="BodyText"/>
        <w:numPr>
          <w:ilvl w:val="0"/>
          <w:numId w:val="13"/>
        </w:numPr>
      </w:pPr>
      <w:r>
        <w:t>Fields references (for Length fields) as an optional attribute of data field element</w:t>
      </w:r>
    </w:p>
    <w:p w14:paraId="7E2A25DD" w14:textId="7D7A3E82" w:rsidR="00330290" w:rsidRDefault="00330290" w:rsidP="00330290">
      <w:pPr>
        <w:pStyle w:val="BodyText"/>
        <w:numPr>
          <w:ilvl w:val="0"/>
          <w:numId w:val="13"/>
        </w:numPr>
      </w:pPr>
      <w:r>
        <w:t>xmlmime type as an optional attribute of the data field element</w:t>
      </w:r>
    </w:p>
    <w:p w14:paraId="1BB28E44" w14:textId="5D803A28" w:rsidR="00330290" w:rsidRDefault="00330290" w:rsidP="00330290">
      <w:pPr>
        <w:pStyle w:val="BodyText"/>
        <w:numPr>
          <w:ilvl w:val="0"/>
          <w:numId w:val="13"/>
        </w:numPr>
      </w:pPr>
      <w:r>
        <w:t>Fields of type Length defined as simpleType</w:t>
      </w:r>
    </w:p>
    <w:p w14:paraId="7D415916" w14:textId="1A5134E0" w:rsidR="00C3163A" w:rsidRDefault="00C3163A" w:rsidP="00330290">
      <w:pPr>
        <w:pStyle w:val="BodyText"/>
        <w:numPr>
          <w:ilvl w:val="0"/>
          <w:numId w:val="13"/>
        </w:numPr>
      </w:pPr>
      <w:r>
        <w:t>Field references for fields of type data and Length are not included in the component or message attribute group.</w:t>
      </w:r>
    </w:p>
    <w:p w14:paraId="0F27DCE1" w14:textId="77777777" w:rsidR="00330290" w:rsidRDefault="00330290" w:rsidP="00330290">
      <w:pPr>
        <w:pStyle w:val="BodyText"/>
      </w:pPr>
    </w:p>
    <w:p w14:paraId="7F5B3496" w14:textId="7B8D2BED" w:rsidR="00D437ED" w:rsidRDefault="001A48FA" w:rsidP="00D437ED">
      <w:pPr>
        <w:pStyle w:val="Heading3"/>
      </w:pPr>
      <w:bookmarkStart w:id="63" w:name="_Toc425513084"/>
      <w:r>
        <w:t xml:space="preserve">Field references (for </w:t>
      </w:r>
      <w:r w:rsidR="00D437ED">
        <w:t>data field</w:t>
      </w:r>
      <w:r>
        <w:t>s)</w:t>
      </w:r>
      <w:r w:rsidR="00D437ED">
        <w:t xml:space="preserve"> as element</w:t>
      </w:r>
      <w:r>
        <w:t>s</w:t>
      </w:r>
      <w:bookmarkEnd w:id="63"/>
    </w:p>
    <w:p w14:paraId="02B0FEE7" w14:textId="77777777" w:rsidR="00CC09A7" w:rsidRDefault="001B7669" w:rsidP="00172ACC">
      <w:pPr>
        <w:pStyle w:val="BodyText"/>
      </w:pPr>
      <w:r>
        <w:t xml:space="preserve">FIX </w:t>
      </w:r>
      <w:r w:rsidR="00D437ED">
        <w:t xml:space="preserve">Repository </w:t>
      </w:r>
      <w:r w:rsidR="00D54D77">
        <w:t xml:space="preserve">field references for </w:t>
      </w:r>
      <w:r w:rsidR="00D437ED">
        <w:t>fields code</w:t>
      </w:r>
      <w:r>
        <w:t>d with the datatype "data" are included</w:t>
      </w:r>
      <w:r w:rsidR="00D437ED">
        <w:t xml:space="preserve"> in FIXML as elements related to their corres</w:t>
      </w:r>
      <w:r w:rsidR="009810BE">
        <w:t xml:space="preserve">ponding message or component.  </w:t>
      </w:r>
    </w:p>
    <w:p w14:paraId="7F3D5154" w14:textId="058284E6" w:rsidR="00CC09A7" w:rsidRDefault="001B7669" w:rsidP="00CC09A7">
      <w:pPr>
        <w:pStyle w:val="BodyText"/>
        <w:numPr>
          <w:ilvl w:val="0"/>
          <w:numId w:val="14"/>
        </w:numPr>
      </w:pPr>
      <w:r>
        <w:t xml:space="preserve">The name </w:t>
      </w:r>
      <w:r w:rsidR="00CC09A7">
        <w:t>attribute</w:t>
      </w:r>
      <w:r>
        <w:t xml:space="preserve"> is the field's abbreviated name.  </w:t>
      </w:r>
    </w:p>
    <w:p w14:paraId="5BBD6F2D" w14:textId="0F7E231F" w:rsidR="00CC09A7" w:rsidRDefault="009810BE" w:rsidP="00CC09A7">
      <w:pPr>
        <w:pStyle w:val="BodyText"/>
        <w:numPr>
          <w:ilvl w:val="0"/>
          <w:numId w:val="14"/>
        </w:numPr>
      </w:pPr>
      <w:r>
        <w:t xml:space="preserve">The type </w:t>
      </w:r>
      <w:r w:rsidR="00CC09A7">
        <w:t>attribute</w:t>
      </w:r>
      <w:r>
        <w:t xml:space="preserve"> is set to the data field complexType (described below). </w:t>
      </w:r>
      <w:r w:rsidR="00CC09A7">
        <w:t xml:space="preserve"> The type name is a concatenation of the field name and "_t" ("EncodedIssuer_t" in the examples).</w:t>
      </w:r>
    </w:p>
    <w:p w14:paraId="4DFFDD6F" w14:textId="6C356282" w:rsidR="00CC09A7" w:rsidRDefault="00CC09A7" w:rsidP="00CC09A7">
      <w:pPr>
        <w:pStyle w:val="BodyText"/>
        <w:numPr>
          <w:ilvl w:val="0"/>
          <w:numId w:val="14"/>
        </w:numPr>
      </w:pPr>
      <w:r>
        <w:t>For the minOccurs attribute, i</w:t>
      </w:r>
      <w:r w:rsidR="009810BE">
        <w:t xml:space="preserve">f the field </w:t>
      </w:r>
      <w:r w:rsidR="001B7669">
        <w:t xml:space="preserve">reference </w:t>
      </w:r>
      <w:r w:rsidR="009810BE">
        <w:t>is coded in the repository as not required, the minOccurs attribute of the element is set to "0"; otherwise the minOccurs attribute is set to "1" for required fields.</w:t>
      </w:r>
      <w:r w:rsidR="001B7669">
        <w:t xml:space="preserve">  </w:t>
      </w:r>
    </w:p>
    <w:p w14:paraId="68FD6463" w14:textId="6BDEC4F0" w:rsidR="00D437ED" w:rsidRDefault="001B7669" w:rsidP="00CC09A7">
      <w:pPr>
        <w:pStyle w:val="BodyText"/>
        <w:numPr>
          <w:ilvl w:val="0"/>
          <w:numId w:val="14"/>
        </w:numPr>
      </w:pPr>
      <w:r>
        <w:t>The maxOccurs value of the element is always set to "1".</w:t>
      </w:r>
    </w:p>
    <w:p w14:paraId="5C011A95" w14:textId="24EF021D" w:rsidR="00D437ED" w:rsidRDefault="009810BE" w:rsidP="00172ACC">
      <w:pPr>
        <w:pStyle w:val="BodyText"/>
      </w:pPr>
      <w:r>
        <w:t xml:space="preserve">In the example </w:t>
      </w:r>
      <w:r w:rsidR="001B7669">
        <w:t>below, the field EncodedIssuer</w:t>
      </w:r>
      <w:r>
        <w:t xml:space="preserve"> is included </w:t>
      </w:r>
      <w:r w:rsidR="001B7669">
        <w:t>with</w:t>
      </w:r>
      <w:r>
        <w:t>in the InstrumentEmelements group</w:t>
      </w:r>
      <w:r w:rsidR="001B7669">
        <w:t>.</w:t>
      </w:r>
    </w:p>
    <w:p w14:paraId="22BF5E61" w14:textId="0030DC32" w:rsidR="00A17C2D" w:rsidRPr="001B7669" w:rsidRDefault="001B7669" w:rsidP="00172ACC">
      <w:pPr>
        <w:pStyle w:val="BodyText"/>
        <w:rPr>
          <w:rStyle w:val="Strong"/>
        </w:rPr>
      </w:pPr>
      <w:r w:rsidRPr="001B7669">
        <w:rPr>
          <w:rStyle w:val="Strong"/>
        </w:rPr>
        <w:t>Example:</w:t>
      </w:r>
    </w:p>
    <w:p w14:paraId="22947C44"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InstrumentElements</w:t>
      </w:r>
      <w:r>
        <w:rPr>
          <w:rFonts w:ascii="Arial" w:hAnsi="Arial" w:cs="Arial"/>
          <w:color w:val="0000FF"/>
          <w:sz w:val="20"/>
          <w:szCs w:val="20"/>
          <w:highlight w:val="white"/>
          <w:lang w:eastAsia="en-GB"/>
        </w:rPr>
        <w:t>"&gt;</w:t>
      </w:r>
    </w:p>
    <w:p w14:paraId="35700C0E" w14:textId="77777777" w:rsidR="00D437ED" w:rsidRDefault="00D437ED" w:rsidP="00D437ED">
      <w:pPr>
        <w:autoSpaceDE w:val="0"/>
        <w:autoSpaceDN w:val="0"/>
        <w:adjustRightInd w:val="0"/>
        <w:rPr>
          <w:rFonts w:ascii="Arial" w:hAnsi="Arial" w:cs="Arial"/>
          <w:color w:val="0000FF"/>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68B3647" w14:textId="77777777" w:rsidR="00D437ED" w:rsidRDefault="00D437ED" w:rsidP="00D437ED">
      <w:pPr>
        <w:autoSpaceDE w:val="0"/>
        <w:autoSpaceDN w:val="0"/>
        <w:adjustRightInd w:val="0"/>
        <w:rPr>
          <w:rFonts w:ascii="Arial" w:hAnsi="Arial" w:cs="Arial"/>
          <w:color w:val="000000"/>
          <w:sz w:val="20"/>
          <w:szCs w:val="20"/>
          <w:highlight w:val="white"/>
          <w:lang w:eastAsia="en-GB"/>
        </w:rPr>
      </w:pPr>
    </w:p>
    <w:p w14:paraId="45ADF651" w14:textId="77777777" w:rsidR="00D437ED" w:rsidRDefault="00D437ED" w:rsidP="00D437ED">
      <w:pPr>
        <w:pStyle w:val="BodyText"/>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xs:element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minOccurs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maxOccurs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3DCF67EE" w14:textId="77777777" w:rsidR="00D437ED" w:rsidRDefault="00D437ED" w:rsidP="00172ACC">
      <w:pPr>
        <w:pStyle w:val="BodyText"/>
      </w:pPr>
    </w:p>
    <w:p w14:paraId="58D2DB85" w14:textId="77777777" w:rsidR="00D437ED" w:rsidRDefault="00D437ED" w:rsidP="00D437E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xs:sequence</w:t>
      </w:r>
      <w:r>
        <w:rPr>
          <w:rFonts w:ascii="Arial" w:hAnsi="Arial" w:cs="Arial"/>
          <w:color w:val="0000FF"/>
          <w:sz w:val="20"/>
          <w:szCs w:val="20"/>
          <w:highlight w:val="white"/>
          <w:lang w:eastAsia="en-GB"/>
        </w:rPr>
        <w:t>&gt;</w:t>
      </w:r>
    </w:p>
    <w:p w14:paraId="2C3C50CA" w14:textId="77777777" w:rsidR="00D437ED" w:rsidRDefault="00D437ED" w:rsidP="00D437ED">
      <w:pPr>
        <w:pStyle w:val="BodyText"/>
        <w:rPr>
          <w:rFonts w:ascii="Arial" w:hAnsi="Arial" w:cs="Arial"/>
          <w:color w:val="000000"/>
          <w:sz w:val="20"/>
          <w:szCs w:val="20"/>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xs:group</w:t>
      </w:r>
      <w:r>
        <w:rPr>
          <w:rFonts w:ascii="Arial" w:hAnsi="Arial" w:cs="Arial"/>
          <w:color w:val="0000FF"/>
          <w:sz w:val="20"/>
          <w:szCs w:val="20"/>
          <w:highlight w:val="white"/>
          <w:lang w:eastAsia="en-GB"/>
        </w:rPr>
        <w:t>&gt;</w:t>
      </w:r>
    </w:p>
    <w:p w14:paraId="20F41633" w14:textId="77777777" w:rsidR="00D437ED" w:rsidRDefault="00D437ED" w:rsidP="00172ACC">
      <w:pPr>
        <w:pStyle w:val="BodyText"/>
      </w:pPr>
    </w:p>
    <w:p w14:paraId="0B8534B8" w14:textId="77D89350" w:rsidR="00C55D3D" w:rsidRDefault="00C55D3D" w:rsidP="00172ACC">
      <w:pPr>
        <w:pStyle w:val="BodyText"/>
      </w:pPr>
      <w:r>
        <w:lastRenderedPageBreak/>
        <w:t xml:space="preserve">This element is </w:t>
      </w:r>
      <w:r w:rsidR="0055475C">
        <w:t>included in FIXML when the notReqXML attribute of the field reference and the field are both set to "0".  The element is not generated if the field reference or the data attribute notReqXML is set to "1".</w:t>
      </w:r>
    </w:p>
    <w:p w14:paraId="79398D1A" w14:textId="77777777" w:rsidR="00C55D3D" w:rsidRDefault="00C55D3D" w:rsidP="00172ACC">
      <w:pPr>
        <w:pStyle w:val="BodyText"/>
      </w:pPr>
    </w:p>
    <w:p w14:paraId="4F045A93" w14:textId="66A0ECA0" w:rsidR="00D437ED" w:rsidRDefault="007A6290" w:rsidP="00D437ED">
      <w:pPr>
        <w:pStyle w:val="Heading3"/>
      </w:pPr>
      <w:bookmarkStart w:id="64" w:name="_Toc425513085"/>
      <w:r>
        <w:t xml:space="preserve">Fields of type data defined as </w:t>
      </w:r>
      <w:r w:rsidR="00D437ED">
        <w:t>complexType</w:t>
      </w:r>
      <w:bookmarkEnd w:id="64"/>
      <w:r w:rsidR="00D437ED">
        <w:t xml:space="preserve"> </w:t>
      </w:r>
    </w:p>
    <w:p w14:paraId="571109BD" w14:textId="77777777" w:rsidR="00CC09A7" w:rsidRDefault="001B7669" w:rsidP="002F3538">
      <w:r>
        <w:t xml:space="preserve">FIX </w:t>
      </w:r>
      <w:r w:rsidR="00D54D77">
        <w:t xml:space="preserve">Repository </w:t>
      </w:r>
      <w:r>
        <w:t>fields coded with a type "data" are included in FIXML as complexTypes</w:t>
      </w:r>
      <w:r w:rsidR="00DE4B25">
        <w:t xml:space="preserve"> declarations</w:t>
      </w:r>
      <w:r>
        <w:t xml:space="preserve">.  </w:t>
      </w:r>
    </w:p>
    <w:p w14:paraId="670FD1C2" w14:textId="77777777" w:rsidR="002F3538" w:rsidRDefault="00CC09A7" w:rsidP="002F3538">
      <w:pPr>
        <w:pStyle w:val="ListParagraph"/>
        <w:numPr>
          <w:ilvl w:val="0"/>
          <w:numId w:val="17"/>
        </w:numPr>
      </w:pPr>
      <w:r>
        <w:t>The name attribute</w:t>
      </w:r>
      <w:r w:rsidR="001B7669">
        <w:t xml:space="preserve"> is set to the field name appended with the token "_t" to identify the field type.  </w:t>
      </w:r>
    </w:p>
    <w:p w14:paraId="2418FC5F" w14:textId="77777777" w:rsidR="002F3538" w:rsidRDefault="00CC09A7" w:rsidP="002F3538">
      <w:pPr>
        <w:pStyle w:val="ListParagraph"/>
        <w:numPr>
          <w:ilvl w:val="0"/>
          <w:numId w:val="17"/>
        </w:numPr>
      </w:pPr>
      <w:r>
        <w:t xml:space="preserve">The annotation of the complexType is the same as is included for all FIX Repository fields.  </w:t>
      </w:r>
    </w:p>
    <w:p w14:paraId="369BA854" w14:textId="77777777" w:rsidR="002F3538" w:rsidRDefault="001A48FA" w:rsidP="002F3538">
      <w:pPr>
        <w:pStyle w:val="ListParagraph"/>
        <w:numPr>
          <w:ilvl w:val="0"/>
          <w:numId w:val="17"/>
        </w:numPr>
      </w:pPr>
      <w:r>
        <w:t xml:space="preserve">The type is simpleContent extended by the </w:t>
      </w:r>
      <w:r w:rsidR="00CC09A7">
        <w:t>"</w:t>
      </w:r>
      <w:r>
        <w:t>data</w:t>
      </w:r>
      <w:r w:rsidR="00CC09A7">
        <w:t>"</w:t>
      </w:r>
      <w:r>
        <w:t xml:space="preserve"> datatype which when configured as described above, results in a base64Binary content.  </w:t>
      </w:r>
    </w:p>
    <w:p w14:paraId="75138E25" w14:textId="0C955D62" w:rsidR="00D437ED" w:rsidRDefault="001A48FA" w:rsidP="002F3538">
      <w:pPr>
        <w:pStyle w:val="ListParagraph"/>
        <w:numPr>
          <w:ilvl w:val="0"/>
          <w:numId w:val="17"/>
        </w:numPr>
      </w:pPr>
      <w:r>
        <w:t xml:space="preserve">The optional Length attribute and </w:t>
      </w:r>
      <w:r w:rsidR="007A6290">
        <w:t>xmime contentType are described</w:t>
      </w:r>
      <w:r w:rsidR="00CC09A7">
        <w:t xml:space="preserve"> in sections</w:t>
      </w:r>
      <w:r w:rsidR="007A6290">
        <w:t xml:space="preserve"> below.</w:t>
      </w:r>
    </w:p>
    <w:p w14:paraId="0358B990" w14:textId="77777777" w:rsidR="002F3538" w:rsidRDefault="002F3538" w:rsidP="002F3538">
      <w:pPr>
        <w:pStyle w:val="ListParagraph"/>
      </w:pPr>
    </w:p>
    <w:p w14:paraId="6BE7B223" w14:textId="649BC05F" w:rsidR="007A6290" w:rsidRDefault="007A6290" w:rsidP="00172ACC">
      <w:pPr>
        <w:pStyle w:val="BodyText"/>
      </w:pPr>
      <w:r>
        <w:t xml:space="preserve">The example below is for the complexType </w:t>
      </w:r>
      <w:r w:rsidR="00CC09A7">
        <w:t xml:space="preserve">definition </w:t>
      </w:r>
      <w:r>
        <w:t>of the EncodedIssuer</w:t>
      </w:r>
      <w:r w:rsidR="00DE4B25">
        <w:t>(349)</w:t>
      </w:r>
      <w:r>
        <w:t xml:space="preserve"> field.</w:t>
      </w:r>
    </w:p>
    <w:p w14:paraId="0A410BFE" w14:textId="0E4AAAFD" w:rsidR="00D437ED" w:rsidRPr="001B7669" w:rsidRDefault="001B7669" w:rsidP="00172ACC">
      <w:pPr>
        <w:pStyle w:val="BodyText"/>
        <w:rPr>
          <w:rStyle w:val="Strong"/>
        </w:rPr>
      </w:pPr>
      <w:r>
        <w:rPr>
          <w:rStyle w:val="Strong"/>
        </w:rPr>
        <w:t>Example:</w:t>
      </w:r>
    </w:p>
    <w:p w14:paraId="4E71FDC4"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EncodedIssuer_t</w:t>
      </w:r>
      <w:r>
        <w:rPr>
          <w:rFonts w:ascii="Arial" w:hAnsi="Arial" w:cs="Arial"/>
          <w:color w:val="0000FF"/>
          <w:sz w:val="20"/>
          <w:szCs w:val="20"/>
          <w:highlight w:val="white"/>
          <w:lang w:eastAsia="en-GB"/>
        </w:rPr>
        <w:t>"&gt;</w:t>
      </w:r>
    </w:p>
    <w:p w14:paraId="06211529"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3E3567E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Encoded (non-ASCII characters) representation of the Issuer field in the encoded format specified via the MessageEncoding (347) field. If used, the ASCII (English) representation should also be specified in the Issuer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1E0415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3369AF1"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349</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w:t>
      </w:r>
      <w:r>
        <w:rPr>
          <w:rFonts w:ascii="Arial" w:hAnsi="Arial" w:cs="Arial"/>
          <w:color w:val="0000FF"/>
          <w:sz w:val="20"/>
          <w:szCs w:val="20"/>
          <w:highlight w:val="white"/>
          <w:lang w:eastAsia="en-GB"/>
        </w:rPr>
        <w:t>"/&gt;</w:t>
      </w:r>
    </w:p>
    <w:p w14:paraId="50E2D336"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28CD994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27E30C0"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6E212E88"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data</w:t>
      </w:r>
      <w:r>
        <w:rPr>
          <w:rFonts w:ascii="Arial" w:hAnsi="Arial" w:cs="Arial"/>
          <w:color w:val="0000FF"/>
          <w:sz w:val="20"/>
          <w:szCs w:val="20"/>
          <w:highlight w:val="white"/>
          <w:lang w:eastAsia="en-GB"/>
        </w:rPr>
        <w:t>"&gt;</w:t>
      </w:r>
    </w:p>
    <w:p w14:paraId="0A03101F" w14:textId="5526BBB5"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commentRangeStart w:id="65"/>
      <w:r w:rsidRPr="0054338B">
        <w:rPr>
          <w:rFonts w:ascii="Arial" w:hAnsi="Arial" w:cs="Arial"/>
          <w:color w:val="0000FF"/>
          <w:sz w:val="20"/>
          <w:szCs w:val="20"/>
          <w:highlight w:val="yellow"/>
          <w:lang w:eastAsia="en-GB"/>
        </w:rPr>
        <w:t>"</w:t>
      </w:r>
      <w:r w:rsidRPr="0054338B">
        <w:rPr>
          <w:rFonts w:ascii="Arial" w:hAnsi="Arial" w:cs="Arial"/>
          <w:color w:val="000000"/>
          <w:sz w:val="20"/>
          <w:szCs w:val="20"/>
          <w:highlight w:val="yellow"/>
          <w:lang w:eastAsia="en-GB"/>
        </w:rPr>
        <w:t>EncIssrLen</w:t>
      </w:r>
      <w:r w:rsidRPr="0054338B">
        <w:rPr>
          <w:rFonts w:ascii="Arial" w:hAnsi="Arial" w:cs="Arial"/>
          <w:color w:val="0000FF"/>
          <w:sz w:val="20"/>
          <w:szCs w:val="20"/>
          <w:highlight w:val="yellow"/>
          <w:lang w:eastAsia="en-GB"/>
        </w:rPr>
        <w:t>"</w:t>
      </w:r>
      <w:commentRangeEnd w:id="65"/>
      <w:r w:rsidR="00953C66">
        <w:rPr>
          <w:rStyle w:val="CommentReference"/>
          <w:color w:val="000000"/>
          <w:lang w:eastAsia="ja-JP"/>
        </w:rPr>
        <w:commentReference w:id="65"/>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8E1A5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1095C52A"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xs:extension</w:t>
      </w:r>
      <w:r>
        <w:rPr>
          <w:rFonts w:ascii="Arial" w:hAnsi="Arial" w:cs="Arial"/>
          <w:color w:val="0000FF"/>
          <w:sz w:val="20"/>
          <w:szCs w:val="20"/>
          <w:highlight w:val="white"/>
          <w:lang w:eastAsia="en-GB"/>
        </w:rPr>
        <w:t>&gt;</w:t>
      </w:r>
    </w:p>
    <w:p w14:paraId="5CB9A742" w14:textId="77777777" w:rsidR="00A17C2D" w:rsidRDefault="00A17C2D" w:rsidP="00A17C2D">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xs:simpleContent</w:t>
      </w:r>
      <w:r>
        <w:rPr>
          <w:rFonts w:ascii="Arial" w:hAnsi="Arial" w:cs="Arial"/>
          <w:color w:val="0000FF"/>
          <w:sz w:val="20"/>
          <w:szCs w:val="20"/>
          <w:highlight w:val="white"/>
          <w:lang w:eastAsia="en-GB"/>
        </w:rPr>
        <w:t>&gt;</w:t>
      </w:r>
    </w:p>
    <w:p w14:paraId="5952885C" w14:textId="77777777" w:rsidR="00A17C2D" w:rsidRDefault="00A17C2D" w:rsidP="00A17C2D">
      <w:pPr>
        <w:pStyle w:val="BodyText"/>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xs:complexType</w:t>
      </w:r>
      <w:r>
        <w:rPr>
          <w:rFonts w:ascii="Arial" w:hAnsi="Arial" w:cs="Arial"/>
          <w:color w:val="0000FF"/>
          <w:sz w:val="20"/>
          <w:szCs w:val="20"/>
          <w:highlight w:val="white"/>
          <w:lang w:eastAsia="en-GB"/>
        </w:rPr>
        <w:t>&gt;</w:t>
      </w:r>
    </w:p>
    <w:p w14:paraId="4E461527" w14:textId="77777777" w:rsidR="00A17C2D" w:rsidRDefault="00A17C2D" w:rsidP="00172ACC">
      <w:pPr>
        <w:pStyle w:val="BodyText"/>
      </w:pPr>
    </w:p>
    <w:p w14:paraId="6B2E7579" w14:textId="2D1A8C73" w:rsidR="0055475C" w:rsidRDefault="0055475C" w:rsidP="00172ACC">
      <w:pPr>
        <w:pStyle w:val="BodyText"/>
      </w:pPr>
      <w:r>
        <w:t>This complexType is included in FIXML when the notReqXML attribute of the field is set to "0"; otherwise this complexType is not included in FIXML when the notReqXML attribute of the field is set to "1".</w:t>
      </w:r>
    </w:p>
    <w:p w14:paraId="0B4D7080" w14:textId="77777777" w:rsidR="0055475C" w:rsidRDefault="0055475C" w:rsidP="00172ACC">
      <w:pPr>
        <w:pStyle w:val="BodyText"/>
      </w:pPr>
    </w:p>
    <w:p w14:paraId="71A649F0" w14:textId="77777777" w:rsidR="00891646" w:rsidRDefault="000C5EBC" w:rsidP="00DE4B25">
      <w:pPr>
        <w:pStyle w:val="Heading4"/>
      </w:pPr>
      <w:r>
        <w:t>Inclusion of the optional Length field</w:t>
      </w:r>
    </w:p>
    <w:p w14:paraId="136F750D" w14:textId="2BBD9EF6" w:rsidR="000C5EBC" w:rsidRDefault="000C5EBC" w:rsidP="000C5EBC">
      <w:r>
        <w:t xml:space="preserve">FIX tag=value requires the inclusion of a length field so that a decoder can determine how many bytes to read for an encoded data field. XML, because of its more robust encoding, does not require this length field. A strong argument can be made for the exclusion of the length field from the </w:t>
      </w:r>
      <w:ins w:id="66" w:author="Jim Northey" w:date="2015-08-07T15:50:00Z">
        <w:r w:rsidR="00756A9F">
          <w:t xml:space="preserve">FIXML </w:t>
        </w:r>
      </w:ins>
      <w:r>
        <w:t>encoding. As of this first draft the Length field associated with the encoded data field is included as an optional attribute on the encoded data element.</w:t>
      </w:r>
    </w:p>
    <w:p w14:paraId="3BBDCE5D" w14:textId="26AD6EDE" w:rsidR="002F3538" w:rsidRDefault="002F3538" w:rsidP="002F3538">
      <w:pPr>
        <w:pStyle w:val="ListParagraph"/>
        <w:numPr>
          <w:ilvl w:val="0"/>
          <w:numId w:val="18"/>
        </w:numPr>
      </w:pPr>
      <w:r>
        <w:t>The name attribute is the field abbreviated name for the length field.</w:t>
      </w:r>
    </w:p>
    <w:p w14:paraId="4942E73A" w14:textId="207166A0" w:rsidR="002F3538" w:rsidRDefault="002F3538" w:rsidP="002F3538">
      <w:pPr>
        <w:pStyle w:val="ListParagraph"/>
        <w:numPr>
          <w:ilvl w:val="0"/>
          <w:numId w:val="18"/>
        </w:numPr>
      </w:pPr>
      <w:r>
        <w:lastRenderedPageBreak/>
        <w:t xml:space="preserve">The </w:t>
      </w:r>
      <w:r w:rsidR="007D1563">
        <w:t>type attribute is set to the field simpleType declaration.  The name of the simpleType is derived by concatenating the field name with the token "_t" ("EncodedIssuerLen_t" in the examples).</w:t>
      </w:r>
    </w:p>
    <w:p w14:paraId="3CC88108" w14:textId="77777777" w:rsidR="00C3163A" w:rsidRDefault="00C3163A" w:rsidP="000C5EBC"/>
    <w:p w14:paraId="771D5EBD" w14:textId="77777777" w:rsidR="00C3163A" w:rsidRPr="001B7669" w:rsidRDefault="00C3163A" w:rsidP="00C3163A">
      <w:pPr>
        <w:pStyle w:val="BodyText"/>
        <w:rPr>
          <w:rStyle w:val="Strong"/>
        </w:rPr>
      </w:pPr>
      <w:r>
        <w:rPr>
          <w:rStyle w:val="Strong"/>
        </w:rPr>
        <w:t>Example:</w:t>
      </w:r>
    </w:p>
    <w:p w14:paraId="35EA26C0" w14:textId="77777777" w:rsidR="00E44A3F" w:rsidRDefault="00E44A3F" w:rsidP="000C5EBC"/>
    <w:p w14:paraId="72DD61F9" w14:textId="1EFF1B0F"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sidR="002F3538">
        <w:rPr>
          <w:rFonts w:ascii="Arial" w:hAnsi="Arial" w:cs="Arial"/>
          <w:color w:val="000000"/>
          <w:sz w:val="20"/>
          <w:szCs w:val="20"/>
          <w:highlight w:val="white"/>
          <w:lang w:eastAsia="en-GB"/>
        </w:rPr>
        <w:t>Enc</w:t>
      </w:r>
      <w:r>
        <w:rPr>
          <w:rFonts w:ascii="Arial" w:hAnsi="Arial" w:cs="Arial"/>
          <w:color w:val="000000"/>
          <w:sz w:val="20"/>
          <w:szCs w:val="20"/>
          <w:highlight w:val="white"/>
          <w:lang w:eastAsia="en-GB"/>
        </w:rPr>
        <w:t>IssrLen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32047F93" w14:textId="77777777" w:rsidR="0054338B" w:rsidRDefault="0054338B" w:rsidP="000C5EBC"/>
    <w:p w14:paraId="15BD3729" w14:textId="2C6DD36B" w:rsidR="0055475C" w:rsidRDefault="0055475C" w:rsidP="000C5EBC">
      <w:r>
        <w:t>This attribute is included in FIXML when the notReqXML attribute of the field is set to "0" and the associatedDataTag of the Length field is set to the tag value for the corresponding data field.</w:t>
      </w:r>
    </w:p>
    <w:p w14:paraId="52A559AB" w14:textId="77777777" w:rsidR="0055475C" w:rsidRDefault="0055475C" w:rsidP="000C5EBC"/>
    <w:p w14:paraId="2D66BACE" w14:textId="77777777" w:rsidR="0054338B" w:rsidRDefault="0054338B" w:rsidP="00DE4B25">
      <w:pPr>
        <w:pStyle w:val="Heading4"/>
      </w:pPr>
      <w:r>
        <w:t>Inclusion of optional mime type.</w:t>
      </w:r>
    </w:p>
    <w:p w14:paraId="5919317F" w14:textId="77777777" w:rsidR="0054338B" w:rsidRDefault="0054338B" w:rsidP="0054338B">
      <w:pPr>
        <w:keepNext/>
        <w:keepLines/>
      </w:pPr>
      <w:r>
        <w:t xml:space="preserve">The media types of the Multipart Internet Mail (MIME) have become the standard way of specifying the content type.  An approach for specifying the content type of an xs:base64binary field within XML was developed by the W3C. A discussion and example can be found in </w:t>
      </w:r>
      <w:hyperlink r:id="rId19" w:anchor="contentType" w:history="1">
        <w:r w:rsidRPr="000C5EBC">
          <w:rPr>
            <w:rStyle w:val="Hyperlink"/>
          </w:rPr>
          <w:t>Describing Media Content of Binary Data in XML</w:t>
        </w:r>
      </w:hyperlink>
      <w:r>
        <w:t xml:space="preserve"> available from the W3C via the Internet. This proposal strongly recommends this be included as an optional part of FIXML encoding.</w:t>
      </w:r>
    </w:p>
    <w:p w14:paraId="0629662C" w14:textId="77777777" w:rsidR="00C3163A" w:rsidRDefault="00C3163A" w:rsidP="0054338B">
      <w:pPr>
        <w:keepNext/>
        <w:keepLines/>
      </w:pPr>
    </w:p>
    <w:p w14:paraId="0254B17B" w14:textId="77777777" w:rsidR="00C3163A" w:rsidRPr="001B7669" w:rsidRDefault="00C3163A" w:rsidP="00C3163A">
      <w:pPr>
        <w:pStyle w:val="BodyText"/>
        <w:rPr>
          <w:rStyle w:val="Strong"/>
        </w:rPr>
      </w:pPr>
      <w:r>
        <w:rPr>
          <w:rStyle w:val="Strong"/>
        </w:rPr>
        <w:t>Example:</w:t>
      </w:r>
    </w:p>
    <w:p w14:paraId="730AD9DC" w14:textId="77777777" w:rsidR="00C3163A" w:rsidRDefault="00C3163A" w:rsidP="0054338B">
      <w:pPr>
        <w:keepNext/>
        <w:keepLines/>
      </w:pPr>
    </w:p>
    <w:p w14:paraId="5279EC71" w14:textId="77777777" w:rsidR="0054338B" w:rsidRDefault="0054338B" w:rsidP="0054338B">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xs:attribute</w:t>
      </w:r>
      <w:r>
        <w:rPr>
          <w:rFonts w:ascii="Arial" w:hAnsi="Arial" w:cs="Arial"/>
          <w:color w:val="FF0000"/>
          <w:sz w:val="20"/>
          <w:szCs w:val="20"/>
          <w:highlight w:val="white"/>
          <w:lang w:eastAsia="en-GB"/>
        </w:rPr>
        <w:t xml:space="preserve"> ref</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xmime:contentType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use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optional</w:t>
      </w:r>
      <w:r>
        <w:rPr>
          <w:rFonts w:ascii="Arial" w:hAnsi="Arial" w:cs="Arial"/>
          <w:color w:val="0000FF"/>
          <w:sz w:val="20"/>
          <w:szCs w:val="20"/>
          <w:highlight w:val="white"/>
          <w:lang w:eastAsia="en-GB"/>
        </w:rPr>
        <w:t>"/&gt;</w:t>
      </w:r>
    </w:p>
    <w:p w14:paraId="2A7094DA" w14:textId="77777777" w:rsidR="0054338B" w:rsidRDefault="0054338B" w:rsidP="0054338B"/>
    <w:p w14:paraId="3C0B34F4" w14:textId="77777777" w:rsidR="00953C66" w:rsidRDefault="00953C66" w:rsidP="0054338B">
      <w:r>
        <w:t xml:space="preserve">The namespace for xmlmime must be added to the schema name spaces </w:t>
      </w:r>
    </w:p>
    <w:p w14:paraId="14FB529B" w14:textId="77777777" w:rsidR="00953C66" w:rsidRDefault="00953C66" w:rsidP="0054338B"/>
    <w:p w14:paraId="089CAF3F" w14:textId="77777777" w:rsidR="00C3018F" w:rsidRDefault="00953C66" w:rsidP="000C5EBC">
      <w:commentRangeStart w:id="67"/>
      <w:r>
        <w:rPr>
          <w:rFonts w:ascii="Arial" w:hAnsi="Arial" w:cs="Arial"/>
          <w:color w:val="FF0000"/>
          <w:sz w:val="20"/>
          <w:szCs w:val="20"/>
          <w:highlight w:val="white"/>
          <w:lang w:eastAsia="en-GB"/>
        </w:rPr>
        <w:t>xmlns:xmime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http://www.w3.org/2005/05/xmlmime</w:t>
      </w:r>
      <w:r>
        <w:rPr>
          <w:rFonts w:ascii="Arial" w:hAnsi="Arial" w:cs="Arial"/>
          <w:color w:val="0000FF"/>
          <w:sz w:val="20"/>
          <w:szCs w:val="20"/>
          <w:highlight w:val="white"/>
          <w:lang w:eastAsia="en-GB"/>
        </w:rPr>
        <w:t>"</w:t>
      </w:r>
      <w:commentRangeEnd w:id="67"/>
      <w:r w:rsidR="00C3163A">
        <w:rPr>
          <w:rStyle w:val="CommentReference"/>
          <w:color w:val="000000"/>
          <w:lang w:eastAsia="ja-JP"/>
        </w:rPr>
        <w:commentReference w:id="67"/>
      </w:r>
    </w:p>
    <w:p w14:paraId="7DFBBA6E" w14:textId="77777777" w:rsidR="00B07AE9" w:rsidRDefault="00B07AE9" w:rsidP="000C5EBC"/>
    <w:p w14:paraId="191FBED8" w14:textId="77777777" w:rsidR="00DE4B25" w:rsidRDefault="00DE4B25" w:rsidP="00DE4B25">
      <w:pPr>
        <w:pStyle w:val="Heading3"/>
        <w:numPr>
          <w:ilvl w:val="2"/>
          <w:numId w:val="12"/>
        </w:numPr>
      </w:pPr>
      <w:bookmarkStart w:id="68" w:name="_Toc425513086"/>
      <w:r>
        <w:t>Fields of type Length defined as simpleType</w:t>
      </w:r>
      <w:bookmarkEnd w:id="68"/>
      <w:r>
        <w:t xml:space="preserve"> </w:t>
      </w:r>
    </w:p>
    <w:p w14:paraId="397AD201" w14:textId="77777777" w:rsidR="007D1563" w:rsidRDefault="00DE4B25" w:rsidP="007D1563">
      <w:r>
        <w:t xml:space="preserve">FIX Repository fields coded with a type "Length" are included in FIXML as simpleType declarations.  </w:t>
      </w:r>
    </w:p>
    <w:p w14:paraId="0599886B" w14:textId="309C9389" w:rsidR="007D1563" w:rsidRDefault="00DE4B25" w:rsidP="007D1563">
      <w:pPr>
        <w:pStyle w:val="ListParagraph"/>
        <w:numPr>
          <w:ilvl w:val="0"/>
          <w:numId w:val="19"/>
        </w:numPr>
      </w:pPr>
      <w:r>
        <w:t xml:space="preserve">The name </w:t>
      </w:r>
      <w:r w:rsidR="007D1563">
        <w:t>attribute</w:t>
      </w:r>
      <w:r>
        <w:t xml:space="preserve"> is set to the field name appended with the token "_</w:t>
      </w:r>
      <w:r w:rsidR="007D1563">
        <w:t>t" to identify the field type ("EncodedIssuerLen_t" in the examples).</w:t>
      </w:r>
    </w:p>
    <w:p w14:paraId="503C8693" w14:textId="77777777" w:rsidR="007D1563" w:rsidRDefault="007D1563" w:rsidP="007D1563">
      <w:pPr>
        <w:pStyle w:val="ListParagraph"/>
        <w:numPr>
          <w:ilvl w:val="0"/>
          <w:numId w:val="19"/>
        </w:numPr>
      </w:pPr>
      <w:r>
        <w:t xml:space="preserve">The annotation of the simpleType is the same as is included for FIX Repository fields. </w:t>
      </w:r>
    </w:p>
    <w:p w14:paraId="7206DDBD" w14:textId="108C412B" w:rsidR="007D1563" w:rsidRDefault="007D1563" w:rsidP="007D1563">
      <w:pPr>
        <w:pStyle w:val="ListParagraph"/>
        <w:numPr>
          <w:ilvl w:val="0"/>
          <w:numId w:val="19"/>
        </w:numPr>
      </w:pPr>
      <w:r>
        <w:t>The simpleType is restricted by</w:t>
      </w:r>
      <w:r w:rsidR="00DE4B25">
        <w:t xml:space="preserve"> the Length datatype.  </w:t>
      </w:r>
    </w:p>
    <w:p w14:paraId="6FACC338" w14:textId="77777777" w:rsidR="007D1563" w:rsidRDefault="007D1563" w:rsidP="007D1563"/>
    <w:p w14:paraId="6E4D6FB8" w14:textId="484D6D75" w:rsidR="00DE4B25" w:rsidRDefault="00DE4B25" w:rsidP="00DE4B25">
      <w:pPr>
        <w:pStyle w:val="BodyText"/>
      </w:pPr>
      <w:r>
        <w:t>The example below is for the simpleType of the EncodedIssuerLen(348) field.</w:t>
      </w:r>
    </w:p>
    <w:p w14:paraId="2BC3E5E6" w14:textId="77777777" w:rsidR="00DE4B25" w:rsidRDefault="00DE4B25" w:rsidP="00DE4B25">
      <w:pPr>
        <w:pStyle w:val="BodyText"/>
      </w:pPr>
    </w:p>
    <w:p w14:paraId="17A16112" w14:textId="77777777" w:rsidR="00DE4B25" w:rsidRPr="001B7669" w:rsidRDefault="00DE4B25" w:rsidP="00DE4B25">
      <w:pPr>
        <w:pStyle w:val="BodyText"/>
        <w:rPr>
          <w:rStyle w:val="Strong"/>
        </w:rPr>
      </w:pPr>
      <w:r w:rsidRPr="001B7669">
        <w:rPr>
          <w:rStyle w:val="Strong"/>
        </w:rPr>
        <w:t>Example:</w:t>
      </w:r>
    </w:p>
    <w:p w14:paraId="2515A6EA"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EncodedIssuerLen_t</w:t>
      </w:r>
      <w:r>
        <w:rPr>
          <w:rFonts w:ascii="Arial" w:hAnsi="Arial" w:cs="Arial"/>
          <w:color w:val="0000FF"/>
          <w:sz w:val="20"/>
          <w:szCs w:val="20"/>
          <w:highlight w:val="white"/>
          <w:lang w:eastAsia="en-GB"/>
        </w:rPr>
        <w:t>"&gt;</w:t>
      </w:r>
    </w:p>
    <w:p w14:paraId="4AB11B66"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07750155"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Byte length of encoded (non-ASCII characters) EncodedIssuer(349) field.</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xs:documentation</w:t>
      </w:r>
      <w:r>
        <w:rPr>
          <w:rFonts w:ascii="Arial" w:hAnsi="Arial" w:cs="Arial"/>
          <w:color w:val="0000FF"/>
          <w:sz w:val="20"/>
          <w:szCs w:val="20"/>
          <w:highlight w:val="white"/>
          <w:lang w:eastAsia="en-GB"/>
        </w:rPr>
        <w:t>&gt;</w:t>
      </w:r>
    </w:p>
    <w:p w14:paraId="2EC0D539"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36C0C027"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fm:Xref</w:t>
      </w:r>
      <w:r>
        <w:rPr>
          <w:rFonts w:ascii="Arial" w:hAnsi="Arial" w:cs="Arial"/>
          <w:color w:val="FF0000"/>
          <w:sz w:val="20"/>
          <w:szCs w:val="20"/>
          <w:highlight w:val="white"/>
          <w:lang w:eastAsia="en-GB"/>
        </w:rPr>
        <w:t xml:space="preserve"> Protocol</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EncodedIssuerLen</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ComponentType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Field</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Tag</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348</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AbbrName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EncIssrLen</w:t>
      </w:r>
      <w:r>
        <w:rPr>
          <w:rFonts w:ascii="Arial" w:hAnsi="Arial" w:cs="Arial"/>
          <w:color w:val="0000FF"/>
          <w:sz w:val="20"/>
          <w:szCs w:val="20"/>
          <w:highlight w:val="white"/>
          <w:lang w:eastAsia="en-GB"/>
        </w:rPr>
        <w:t>"/&gt;</w:t>
      </w:r>
    </w:p>
    <w:p w14:paraId="1B9866D8"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lastRenderedPageBreak/>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xs:appinfo</w:t>
      </w:r>
      <w:r>
        <w:rPr>
          <w:rFonts w:ascii="Arial" w:hAnsi="Arial" w:cs="Arial"/>
          <w:color w:val="0000FF"/>
          <w:sz w:val="20"/>
          <w:szCs w:val="20"/>
          <w:highlight w:val="white"/>
          <w:lang w:eastAsia="en-GB"/>
        </w:rPr>
        <w:t>&gt;</w:t>
      </w:r>
    </w:p>
    <w:p w14:paraId="40AE3BA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xs:annotation</w:t>
      </w:r>
      <w:r>
        <w:rPr>
          <w:rFonts w:ascii="Arial" w:hAnsi="Arial" w:cs="Arial"/>
          <w:color w:val="0000FF"/>
          <w:sz w:val="20"/>
          <w:szCs w:val="20"/>
          <w:highlight w:val="white"/>
          <w:lang w:eastAsia="en-GB"/>
        </w:rPr>
        <w:t>&gt;</w:t>
      </w:r>
    </w:p>
    <w:p w14:paraId="7733E8BB" w14:textId="77777777" w:rsidR="00DE4B25" w:rsidRDefault="00DE4B25" w:rsidP="00DE4B25">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xs:restriction</w:t>
      </w:r>
      <w:r>
        <w:rPr>
          <w:rFonts w:ascii="Arial" w:hAnsi="Arial" w:cs="Arial"/>
          <w:color w:val="FF0000"/>
          <w:sz w:val="20"/>
          <w:szCs w:val="20"/>
          <w:highlight w:val="white"/>
          <w:lang w:eastAsia="en-GB"/>
        </w:rPr>
        <w:t xml:space="preserve"> base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Length</w:t>
      </w:r>
      <w:r>
        <w:rPr>
          <w:rFonts w:ascii="Arial" w:hAnsi="Arial" w:cs="Arial"/>
          <w:color w:val="0000FF"/>
          <w:sz w:val="20"/>
          <w:szCs w:val="20"/>
          <w:highlight w:val="white"/>
          <w:lang w:eastAsia="en-GB"/>
        </w:rPr>
        <w:t>"/&gt;</w:t>
      </w:r>
    </w:p>
    <w:p w14:paraId="1D74576E" w14:textId="77777777" w:rsidR="00DE4B25" w:rsidRDefault="00DE4B25" w:rsidP="00DE4B25">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xs:simpleType</w:t>
      </w:r>
      <w:r>
        <w:rPr>
          <w:rFonts w:ascii="Arial" w:hAnsi="Arial" w:cs="Arial"/>
          <w:color w:val="0000FF"/>
          <w:sz w:val="20"/>
          <w:szCs w:val="20"/>
          <w:highlight w:val="white"/>
          <w:lang w:eastAsia="en-GB"/>
        </w:rPr>
        <w:t>&gt;</w:t>
      </w:r>
    </w:p>
    <w:p w14:paraId="314AAEC6" w14:textId="77777777" w:rsidR="00DE4B25" w:rsidRDefault="00DE4B25" w:rsidP="000C5EBC"/>
    <w:p w14:paraId="2143424D" w14:textId="39FEE72C" w:rsidR="0055475C" w:rsidRDefault="0055475C" w:rsidP="000C5EBC">
      <w:r>
        <w:t>This simpleType is included in FIXML when the notReqXML attribute of the Length field is set to "0"; otherwise this simpleType is not included in FIXML when the notReqXML attribute is set to "1".</w:t>
      </w:r>
    </w:p>
    <w:p w14:paraId="3C47D20F" w14:textId="77777777" w:rsidR="0055475C" w:rsidRDefault="0055475C" w:rsidP="000C5EBC"/>
    <w:p w14:paraId="1FCAFE8B" w14:textId="3E09DD7E" w:rsidR="00CB7969" w:rsidRDefault="00CB7969" w:rsidP="00CB7969">
      <w:pPr>
        <w:pStyle w:val="Heading3"/>
      </w:pPr>
      <w:bookmarkStart w:id="69" w:name="_Toc425513087"/>
      <w:r>
        <w:t>Field references (for Length fields) are not included as attributes</w:t>
      </w:r>
      <w:bookmarkEnd w:id="69"/>
    </w:p>
    <w:p w14:paraId="2AEF6BDE" w14:textId="32281A8D" w:rsidR="00CB7969" w:rsidRDefault="00CB7969" w:rsidP="000C5EBC">
      <w:r>
        <w:t>Neither the Length nor the data field reference should be included in the attribute group along with other field references for a component or message.</w:t>
      </w:r>
    </w:p>
    <w:p w14:paraId="77FC3170" w14:textId="77777777" w:rsidR="00CB7969" w:rsidRDefault="00CB7969" w:rsidP="000C5EBC"/>
    <w:p w14:paraId="6075C0B5" w14:textId="77777777" w:rsidR="00CB7969" w:rsidRDefault="00CB7969" w:rsidP="000C5EBC"/>
    <w:p w14:paraId="73A66BFA" w14:textId="77777777" w:rsidR="00D001DD" w:rsidRDefault="00171BC7" w:rsidP="00171BC7">
      <w:pPr>
        <w:pStyle w:val="Heading1"/>
        <w:numPr>
          <w:ilvl w:val="0"/>
          <w:numId w:val="0"/>
        </w:numPr>
      </w:pPr>
      <w:bookmarkStart w:id="70" w:name="_Toc425513088"/>
      <w:r>
        <w:t xml:space="preserve">Appendix </w:t>
      </w:r>
      <w:r w:rsidR="006A7894">
        <w:t>A</w:t>
      </w:r>
      <w:r w:rsidR="00D001DD">
        <w:t xml:space="preserve"> - Usage Examples</w:t>
      </w:r>
      <w:bookmarkEnd w:id="70"/>
    </w:p>
    <w:p w14:paraId="528958DE" w14:textId="66E8997A" w:rsidR="003704FE" w:rsidRDefault="0096555A" w:rsidP="00172ACC">
      <w:pPr>
        <w:pStyle w:val="BodyText"/>
      </w:pPr>
      <w:r>
        <w:t>The following is an example FIXML document using the EncodedIssuer field.  The EncodedIssuer field includes base64Binary encoded data,</w:t>
      </w:r>
    </w:p>
    <w:p w14:paraId="175F52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8080"/>
          <w:sz w:val="20"/>
          <w:szCs w:val="20"/>
          <w:highlight w:val="white"/>
          <w:lang w:eastAsia="en-GB"/>
        </w:rPr>
        <w:t>&lt;?xml version="1.0" encoding="UTF-8"?&gt;</w:t>
      </w:r>
    </w:p>
    <w:p w14:paraId="3EECFA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FF0000"/>
          <w:sz w:val="20"/>
          <w:szCs w:val="20"/>
          <w:highlight w:val="white"/>
          <w:lang w:eastAsia="en-GB"/>
        </w:rPr>
        <w:t xml:space="preserve"> 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FIX.5.0SP2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xv</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192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2014-05-07</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xmlns:xsi</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http://www.w3.org/2001/XMLSchema-instance</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xsi:schemaLocation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http://www.fixprotocol.org/FIXML-5-0-SP2 file:///E:/FPL/Build/EP197/fixmlschema_FIX.5.0SP2_EP197/fixml-main-5-0-SP2.xsd</w:t>
      </w:r>
      <w:r>
        <w:rPr>
          <w:rFonts w:ascii="Arial" w:hAnsi="Arial" w:cs="Arial"/>
          <w:color w:val="0000FF"/>
          <w:sz w:val="20"/>
          <w:szCs w:val="20"/>
          <w:highlight w:val="white"/>
          <w:lang w:eastAsia="en-GB"/>
        </w:rPr>
        <w:t>"&gt;</w:t>
      </w:r>
    </w:p>
    <w:p w14:paraId="2452DFF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123456</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Side</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TxnTm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2001-09-11T09:30:47-05:00</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Typ</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Px</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93.25</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Acct</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26522154</w:t>
      </w:r>
      <w:r>
        <w:rPr>
          <w:rFonts w:ascii="Arial" w:hAnsi="Arial" w:cs="Arial"/>
          <w:color w:val="0000FF"/>
          <w:sz w:val="20"/>
          <w:szCs w:val="20"/>
          <w:highlight w:val="white"/>
          <w:lang w:eastAsia="en-GB"/>
        </w:rPr>
        <w:t>"&gt;</w:t>
      </w:r>
    </w:p>
    <w:p w14:paraId="1A66A39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FF0000"/>
          <w:sz w:val="20"/>
          <w:szCs w:val="20"/>
          <w:highlight w:val="white"/>
          <w:lang w:eastAsia="en-GB"/>
        </w:rPr>
        <w:t xml:space="preserve"> Sym</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IBM</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ID</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459200101</w:t>
      </w:r>
      <w:r>
        <w:rPr>
          <w:rFonts w:ascii="Arial" w:hAnsi="Arial" w:cs="Arial"/>
          <w:color w:val="0000FF"/>
          <w:sz w:val="20"/>
          <w:szCs w:val="20"/>
          <w:highlight w:val="white"/>
          <w:lang w:eastAsia="en-GB"/>
        </w:rPr>
        <w:t>"</w:t>
      </w:r>
      <w:r>
        <w:rPr>
          <w:rFonts w:ascii="Arial" w:hAnsi="Arial" w:cs="Arial"/>
          <w:color w:val="FF0000"/>
          <w:sz w:val="20"/>
          <w:szCs w:val="20"/>
          <w:highlight w:val="white"/>
          <w:lang w:eastAsia="en-GB"/>
        </w:rPr>
        <w:t xml:space="preserve"> Src</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w:t>
      </w:r>
      <w:r>
        <w:rPr>
          <w:rFonts w:ascii="Arial" w:hAnsi="Arial" w:cs="Arial"/>
          <w:color w:val="0000FF"/>
          <w:sz w:val="20"/>
          <w:szCs w:val="20"/>
          <w:highlight w:val="white"/>
          <w:lang w:eastAsia="en-GB"/>
        </w:rPr>
        <w:t>"&gt;</w:t>
      </w:r>
    </w:p>
    <w:p w14:paraId="6E9E3B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FF0000"/>
          <w:sz w:val="20"/>
          <w:szCs w:val="20"/>
          <w:highlight w:val="white"/>
          <w:lang w:eastAsia="en-GB"/>
        </w:rPr>
        <w:t xml:space="preserve"> EncIssrLen</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2943</w:t>
      </w:r>
      <w:r>
        <w:rPr>
          <w:rFonts w:ascii="Arial" w:hAnsi="Arial" w:cs="Arial"/>
          <w:color w:val="0000FF"/>
          <w:sz w:val="20"/>
          <w:szCs w:val="20"/>
          <w:highlight w:val="white"/>
          <w:lang w:eastAsia="en-GB"/>
        </w:rPr>
        <w:t>"&gt;</w:t>
      </w:r>
      <w:r>
        <w:rPr>
          <w:rFonts w:ascii="Arial" w:hAnsi="Arial" w:cs="Arial"/>
          <w:color w:val="000000"/>
          <w:sz w:val="20"/>
          <w:szCs w:val="20"/>
          <w:highlight w:val="white"/>
          <w:lang w:eastAsia="en-GB"/>
        </w:rPr>
        <w:t>/9j/4AAQSkZJRgABAQEAYABgAAD/2wBDAAIBAQIBAQICAgICAgICAwUDAwMDAwYEBAMFBwYHBwcG</w:t>
      </w:r>
    </w:p>
    <w:p w14:paraId="476FF68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BwcICQsJCAgKCAcHCg0KCgsMDAwMBwkODw0MDgsMDAz/2wBDAQICAgMDAwYDAwYMCAcIDAwMDAwM</w:t>
      </w:r>
    </w:p>
    <w:p w14:paraId="2D50A9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DAwMDAwMDAwMDAwMDAwMDAwMDAwMDAwMDAwMDAwMDAwMDAwMDAwMDAwMDAz/wAARCAApAGEDASIA</w:t>
      </w:r>
    </w:p>
    <w:p w14:paraId="0A82756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AhEBAxEB/8QAHwAAAQUBAQEBAQEAAAAAAAAAAAECAwQFBgcICQoL/8QAtRAAAgEDAwIEAwUFBAQA</w:t>
      </w:r>
    </w:p>
    <w:p w14:paraId="49DEC03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AAF9AQIDAAQRBRIhMUEGE1FhByJxFDKBkaEII0KxwRVS0fAkM2JyggkKFhcYGRolJicoKSo0NTY3</w:t>
      </w:r>
    </w:p>
    <w:p w14:paraId="0180E8F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ODk6Q0RFRkdISUpTVFVWV1hZWmNkZWZnaGlqc3R1dnd4eXqDhIWGh4iJipKTlJWWl5iZmqKjpKWm</w:t>
      </w:r>
    </w:p>
    <w:p w14:paraId="4976A75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p6ipqrKztLW2t7i5usLDxMXGx8jJytLT1NXW19jZ2uHi4+Tl5ufo6erx8vP09fb3+Pn6/8QAHwEA</w:t>
      </w:r>
    </w:p>
    <w:p w14:paraId="67FEC3B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AwEBAQEBAQEBAQAAAAAAAAECAwQFBgcICQoL/8QAtREAAgECBAQDBAcFBAQAAQJ3AAECAxEEBSEx</w:t>
      </w:r>
    </w:p>
    <w:p w14:paraId="33A74C9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BhJBUQdhcRMiMoEIFEKRobHBCSMzUvAVYnLRChYkNOEl8RcYGRomJygpKjU2Nzg5OkNERUZHSElK</w:t>
      </w:r>
    </w:p>
    <w:p w14:paraId="343272D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U1RVVldYWVpjZGVmZ2hpanN0dXZ3eHl6goOEhYaHiImKkpOUlZaXmJmaoqOkpaanqKmqsrO0tba3</w:t>
      </w:r>
    </w:p>
    <w:p w14:paraId="0E6D1D45"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uLm6wsPExcbHyMnK0tPU1dbX2Nna4uPk5ebn6Onq8vP09fb3+Pn6/9oADAMBAAIRAxEAPwD9/KKK</w:t>
      </w:r>
    </w:p>
    <w:p w14:paraId="0B088E2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/PDSv+DjDwj4z8ReJrLwd+zL+2R8QrTwnrl34evtV8KfDqHVtON3bSFJUWaK8Iz0OGw21lJUZpcy</w:t>
      </w:r>
    </w:p>
    <w:p w14:paraId="6242167A"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5uTra/yVl+q+8dny83Tb8/8AJn6H0V5f+yF+07/w1z8G4fGP/Cvfih8MfOu5rX+w/H+g/wBi6zH5</w:t>
      </w:r>
    </w:p>
    <w:p w14:paraId="1C653BE3"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ZA8xrfe+I2zlW3cgGvUKqUXF2ZMZJq6CiiikMKKKKACiiigAorgvjr8ALH9oKw0yx1bxH480XStP</w:t>
      </w:r>
    </w:p>
    <w:p w14:paraId="72B726B7"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ne4mtfDHiW78PPqLFCqeddWTxXYRMlgkc6IxPzhwFA8D/wCCOvjbxP4z+DHxKXU/E+u+NfBOi/Er</w:t>
      </w:r>
    </w:p>
    <w:p w14:paraId="77551D9C"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XNJ+H2va1dyX97qOgwSIkZa7kLSXaJci6jSeRnd0jXLtgUQ96UodUub5JxX33louqTd9LBP3YqXR</w:t>
      </w:r>
    </w:p>
    <w:p w14:paraId="175DCF8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u3zak/utF697K3U+uaKKKACvw+/4I6f8FQv+GN/BPx08K/8ADO/7UnxV+0fGXxLqH9sfDvwF/bml</w:t>
      </w:r>
    </w:p>
    <w:p w14:paraId="04EE35A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lastRenderedPageBreak/>
        <w:t>R75o18hp/PjxMuzLJt4Doc81+4NfjF/wS/8A24PF3/BM/wANfGTwT4x/ZN/bI8U3eu/FbxB4ksdR</w:t>
      </w:r>
    </w:p>
    <w:p w14:paraId="418CD4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8KfDCa+064tLiVFiZZZZYSxPlFsqpUqykMc1FN2xD1tenJevv0nb8L/IdRXorS9pxfp7lRX/ABt8</w:t>
      </w:r>
    </w:p>
    <w:p w14:paraId="52B1EF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z9bfgD8Xv+F+fBrw94x/4Rfxh4L/AOEgtBdf2H4q03+ztZ03JI8u5t9zeVJxnbuPBFefftv/APDS</w:t>
      </w:r>
    </w:p>
    <w:p w14:paraId="0F3D8CE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n/CNaF/wzb/wo7+2PtUn9tf8LK/tT7N5G0eX9n+wfN5m7O7fxjGOa2/2Of2qP+GwvhCfF3/CuPir</w:t>
      </w:r>
    </w:p>
    <w:p w14:paraId="4752D1A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8LcX8tj/AGL8QvD/APYmrnywh87yPMf902/Ctu5KtxxWJ+2/+xD/AMNt+GtC03/hb3xx+EX9hXUl</w:t>
      </w:r>
    </w:p>
    <w:p w14:paraId="4F42EBA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z9q+Gvir+wLnUN6hfLuH8qTzEXGVXAwSTV4mLv7qtqnv0un+X37CoSVtXfdbddV+Z85R/wDD0vzF</w:t>
      </w:r>
    </w:p>
    <w:p w14:paraId="5557780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3f8ADAW3PzY/4S7OPavvu33+Qnm7fM2jfs+7nvj2r4Ej/wCCB3lyK3/Daf7fpwc4Pxe4P1/0Svvu</w:t>
      </w:r>
    </w:p>
    <w:p w14:paraId="17A38E6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3i+zwIm532KF3Ocs2O5PrWl1yJdb/wCXUnXmufl58X/2n/2u/jj/AMFkfjF+zr8G/G/hXwh4M0jw</w:t>
      </w:r>
    </w:p>
    <w:p w14:paraId="789A45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7omqSeJNZ0S11GTwPFLAGmls7baj3tzPK6BVuJGhRUfhSykcV8Nv2k/299O/bn8ffsbP8Rvhr4w8</w:t>
      </w:r>
    </w:p>
    <w:p w14:paraId="51694206"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TwaZa+K7T4y6n4bgsbnw/ocwEUrpo9vi3uLoTOghjc7VZJPNaRJFMX0J+zF8HfF2gf8ABwR+0x4z</w:t>
      </w:r>
    </w:p>
    <w:p w14:paraId="4E16CA3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vvC3iOy8H694E8O2ema7Ppk0em6jPEkfmxQ3BURyOmDuVWJXHIFN+G/wd8XWP/ByF8RvHM3hXxHD</w:t>
      </w:r>
    </w:p>
    <w:p w14:paraId="5B58078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4JvvgzY6XbeIH0yZdKuLtb+N2tkuSvlNKFBYoG3ADOKwwUbwoKevOqnNf+77WUdd1rCKumm07bNW</w:t>
      </w:r>
    </w:p>
    <w:p w14:paraId="5B26A42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rFSadVx+z7Ll+apKXr8Ur3urq+9zI/4J/ftRfHz4M/8ABT3xx+yl8fvH+l/GOb/hD4fH/hPxtbeG</w:t>
      </w:r>
    </w:p>
    <w:p w14:paraId="7475717E"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rfw/cy2xljtprOe1tv3ICybypG5vlYs5DqkfHfDD4/8A7U3/AAWF+MXxT1f4H/G3QP2cPg18LfFF</w:t>
      </w:r>
    </w:p>
    <w:p w14:paraId="588FE77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34L0m7TwPaeKtV8Y3luI/tFzOLxljhhXIMXlEHErBwxUMPRtQ+Dni9/+DlWw8djwr4kPghPgW+kN</w:t>
      </w:r>
    </w:p>
    <w:p w14:paraId="23B04B80"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4hGmTf2Ut7/axk+ym62+V52z5vL3btvOMV4R+yZ8Svin/wAEKfib8Y/hb4p/Z4+Ovxk+G/i/xpf+</w:t>
      </w:r>
    </w:p>
    <w:p w14:paraId="3D4D43F8"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N/A/ij4XeHf+EiAgvdnmWd3D5iG2eMooy7bnbzCqlNrlqSkqUqu/JU20vKNXlje2l/ZqTS6tXs2V</w:t>
      </w:r>
    </w:p>
    <w:p w14:paraId="58354C19"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Ui4OoqW3NT87RdNOVr/9PGk7apNrRXPfvi/8JP20f2mv2LvCXgXX7f4TaN4mn1a6074lXFh4tv8A</w:t>
      </w:r>
    </w:p>
    <w:p w14:paraId="0FB52E1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Qv8AhKNHhl2wjTLq3srt7QX0Q/fM8ayRqXVFQyfuvqT9k3w74t8C/DC18N+I/h/8OvhxpnhyGHTt</w:t>
      </w:r>
    </w:p>
    <w:p w14:paraId="34B67F2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B0rwd4nudcs4rOOMKqkz6dYmLbgAKqOCOSwPFV/2K/iZ8UPjF8BLLxL8XfAFn8LvFuq3d1KnhiHU</w:t>
      </w:r>
    </w:p>
    <w:p w14:paraId="5839B21F"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U1GXSrLzWFss86Eo87RBXfaFAL4KqQVHrFatODkpLWVm9t0vLTTXRe6m5cqV2Z+7KzjtG6Xpd9++</w:t>
      </w:r>
    </w:p>
    <w:p w14:paraId="387321C2"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mu8ko3bsFFFFQUFFFFABRRRQAUUUUAFFFFABRRRQAUUUUAFFFFAH/9k=</w:t>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EncIssr</w:t>
      </w:r>
      <w:r>
        <w:rPr>
          <w:rFonts w:ascii="Arial" w:hAnsi="Arial" w:cs="Arial"/>
          <w:color w:val="0000FF"/>
          <w:sz w:val="20"/>
          <w:szCs w:val="20"/>
          <w:highlight w:val="white"/>
          <w:lang w:eastAsia="en-GB"/>
        </w:rPr>
        <w:t>&gt;</w:t>
      </w:r>
    </w:p>
    <w:p w14:paraId="33E2E8CB"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Instrmt</w:t>
      </w:r>
      <w:r>
        <w:rPr>
          <w:rFonts w:ascii="Arial" w:hAnsi="Arial" w:cs="Arial"/>
          <w:color w:val="0000FF"/>
          <w:sz w:val="20"/>
          <w:szCs w:val="20"/>
          <w:highlight w:val="white"/>
          <w:lang w:eastAsia="en-GB"/>
        </w:rPr>
        <w:t>&gt;</w:t>
      </w:r>
    </w:p>
    <w:p w14:paraId="23097B01"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OrdQty</w:t>
      </w:r>
      <w:r>
        <w:rPr>
          <w:rFonts w:ascii="Arial" w:hAnsi="Arial" w:cs="Arial"/>
          <w:color w:val="FF0000"/>
          <w:sz w:val="20"/>
          <w:szCs w:val="20"/>
          <w:highlight w:val="white"/>
          <w:lang w:eastAsia="en-GB"/>
        </w:rPr>
        <w:t xml:space="preserve"> Qty</w:t>
      </w:r>
      <w:r>
        <w:rPr>
          <w:rFonts w:ascii="Arial" w:hAnsi="Arial" w:cs="Arial"/>
          <w:color w:val="0000FF"/>
          <w:sz w:val="20"/>
          <w:szCs w:val="20"/>
          <w:highlight w:val="white"/>
          <w:lang w:eastAsia="en-GB"/>
        </w:rPr>
        <w:t>="</w:t>
      </w:r>
      <w:r>
        <w:rPr>
          <w:rFonts w:ascii="Arial" w:hAnsi="Arial" w:cs="Arial"/>
          <w:color w:val="000000"/>
          <w:sz w:val="20"/>
          <w:szCs w:val="20"/>
          <w:highlight w:val="white"/>
          <w:lang w:eastAsia="en-GB"/>
        </w:rPr>
        <w:t>1000</w:t>
      </w:r>
      <w:r>
        <w:rPr>
          <w:rFonts w:ascii="Arial" w:hAnsi="Arial" w:cs="Arial"/>
          <w:color w:val="0000FF"/>
          <w:sz w:val="20"/>
          <w:szCs w:val="20"/>
          <w:highlight w:val="white"/>
          <w:lang w:eastAsia="en-GB"/>
        </w:rPr>
        <w:t>"/&gt;</w:t>
      </w:r>
    </w:p>
    <w:p w14:paraId="3DC0A53D"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00"/>
          <w:sz w:val="20"/>
          <w:szCs w:val="20"/>
          <w:highlight w:val="white"/>
          <w:lang w:eastAsia="en-GB"/>
        </w:rPr>
        <w:tab/>
      </w: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Order</w:t>
      </w:r>
      <w:r>
        <w:rPr>
          <w:rFonts w:ascii="Arial" w:hAnsi="Arial" w:cs="Arial"/>
          <w:color w:val="0000FF"/>
          <w:sz w:val="20"/>
          <w:szCs w:val="20"/>
          <w:highlight w:val="white"/>
          <w:lang w:eastAsia="en-GB"/>
        </w:rPr>
        <w:t>&gt;</w:t>
      </w:r>
    </w:p>
    <w:p w14:paraId="228FE0C4" w14:textId="77777777" w:rsidR="0096555A" w:rsidRDefault="0096555A" w:rsidP="0096555A">
      <w:pPr>
        <w:autoSpaceDE w:val="0"/>
        <w:autoSpaceDN w:val="0"/>
        <w:adjustRightInd w:val="0"/>
        <w:rPr>
          <w:rFonts w:ascii="Arial" w:hAnsi="Arial" w:cs="Arial"/>
          <w:color w:val="000000"/>
          <w:sz w:val="20"/>
          <w:szCs w:val="20"/>
          <w:highlight w:val="white"/>
          <w:lang w:eastAsia="en-GB"/>
        </w:rPr>
      </w:pPr>
      <w:r>
        <w:rPr>
          <w:rFonts w:ascii="Arial" w:hAnsi="Arial" w:cs="Arial"/>
          <w:color w:val="0000FF"/>
          <w:sz w:val="20"/>
          <w:szCs w:val="20"/>
          <w:highlight w:val="white"/>
          <w:lang w:eastAsia="en-GB"/>
        </w:rPr>
        <w:t>&lt;/</w:t>
      </w:r>
      <w:r>
        <w:rPr>
          <w:rFonts w:ascii="Arial" w:hAnsi="Arial" w:cs="Arial"/>
          <w:color w:val="800000"/>
          <w:sz w:val="20"/>
          <w:szCs w:val="20"/>
          <w:highlight w:val="white"/>
          <w:lang w:eastAsia="en-GB"/>
        </w:rPr>
        <w:t>FIXML</w:t>
      </w:r>
      <w:r>
        <w:rPr>
          <w:rFonts w:ascii="Arial" w:hAnsi="Arial" w:cs="Arial"/>
          <w:color w:val="0000FF"/>
          <w:sz w:val="20"/>
          <w:szCs w:val="20"/>
          <w:highlight w:val="white"/>
          <w:lang w:eastAsia="en-GB"/>
        </w:rPr>
        <w:t>&gt;</w:t>
      </w:r>
    </w:p>
    <w:p w14:paraId="1E534639" w14:textId="77777777" w:rsidR="006A7894" w:rsidRDefault="006A7894" w:rsidP="006A7894">
      <w:pPr>
        <w:pStyle w:val="Heading1"/>
        <w:numPr>
          <w:ilvl w:val="0"/>
          <w:numId w:val="0"/>
        </w:numPr>
      </w:pPr>
      <w:bookmarkStart w:id="71" w:name="_Toc425513089"/>
      <w:r>
        <w:t>Appendix B – Compliance Strategy</w:t>
      </w:r>
      <w:bookmarkEnd w:id="71"/>
    </w:p>
    <w:p w14:paraId="7BB9B52C" w14:textId="77777777" w:rsidR="006A7894" w:rsidRDefault="000C5EBC" w:rsidP="006A7894">
      <w:pPr>
        <w:pStyle w:val="BodyText"/>
      </w:pPr>
      <w:r>
        <w:t>The FIXML Schemas are validated using both Apache and Altova software products.</w:t>
      </w:r>
      <w:r w:rsidR="00E44A3F">
        <w:t xml:space="preserve"> </w:t>
      </w:r>
      <w:r>
        <w:t xml:space="preserve"> Further testing should be done by member firms using various language bindings, such as JAXB, JOBX, .Net, etc.</w:t>
      </w:r>
    </w:p>
    <w:p w14:paraId="1E68493B" w14:textId="77777777" w:rsidR="00AB2374" w:rsidRPr="00BF2B75" w:rsidRDefault="00AB2374" w:rsidP="00172ACC">
      <w:pPr>
        <w:pStyle w:val="BodyText"/>
      </w:pPr>
    </w:p>
    <w:sectPr w:rsidR="00AB2374" w:rsidRPr="00BF2B75" w:rsidSect="00142D98">
      <w:headerReference w:type="default" r:id="rId20"/>
      <w:footerReference w:type="default" r:id="rId2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5" w:author="Rich Shriver" w:date="2015-06-24T10:54:00Z" w:initials="RS">
    <w:p w14:paraId="570D2C95" w14:textId="77777777" w:rsidR="008A46E9" w:rsidRDefault="008A46E9">
      <w:pPr>
        <w:pStyle w:val="CommentText"/>
      </w:pPr>
      <w:r>
        <w:rPr>
          <w:rStyle w:val="CommentReference"/>
        </w:rPr>
        <w:annotationRef/>
      </w:r>
      <w:r>
        <w:rPr>
          <w:noProof/>
        </w:rPr>
        <w:t xml:space="preserve">This should actually be the abbreviated name of the </w:t>
      </w:r>
    </w:p>
  </w:comment>
  <w:comment w:id="67" w:author="Rich Shriver" w:date="2015-07-06T14:03:00Z" w:initials="RS">
    <w:p w14:paraId="61B0A763" w14:textId="77777777" w:rsidR="008A46E9" w:rsidRDefault="008A46E9">
      <w:pPr>
        <w:pStyle w:val="CommentText"/>
        <w:rPr>
          <w:noProof/>
        </w:rPr>
      </w:pPr>
      <w:r>
        <w:rPr>
          <w:rStyle w:val="CommentReference"/>
        </w:rPr>
        <w:annotationRef/>
      </w:r>
      <w:r>
        <w:rPr>
          <w:noProof/>
        </w:rPr>
        <w:t>We should probably expand on this name space requirement.  Not sure I have all of the details or even if it is actually working in the prototype.</w:t>
      </w:r>
    </w:p>
    <w:p w14:paraId="4F038D2E" w14:textId="3E9E8066" w:rsidR="008A46E9" w:rsidRDefault="008A46E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0D2C95" w15:done="0"/>
  <w15:commentEx w15:paraId="4F038D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13A3EB" w14:textId="77777777" w:rsidR="00EB39E1" w:rsidRDefault="00EB39E1">
      <w:r>
        <w:separator/>
      </w:r>
    </w:p>
  </w:endnote>
  <w:endnote w:type="continuationSeparator" w:id="0">
    <w:p w14:paraId="1907517E" w14:textId="77777777" w:rsidR="00EB39E1" w:rsidRDefault="00EB3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150335" w14:textId="77777777" w:rsidR="008A46E9" w:rsidRPr="005D628B" w:rsidRDefault="008A46E9" w:rsidP="005D628B">
    <w:pPr>
      <w:pStyle w:val="Footer"/>
      <w:pBdr>
        <w:top w:val="single" w:sz="4" w:space="1" w:color="auto"/>
      </w:pBdr>
      <w:tabs>
        <w:tab w:val="clear" w:pos="8640"/>
        <w:tab w:val="right" w:pos="9360"/>
      </w:tabs>
      <w:rPr>
        <w:b/>
      </w:rPr>
    </w:pPr>
    <w:r>
      <w:rPr>
        <w:b/>
      </w:rPr>
      <w:t>For Global Technical Committee Governance Internal Use Only</w:t>
    </w: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2340"/>
      <w:gridCol w:w="1890"/>
      <w:gridCol w:w="2790"/>
    </w:tblGrid>
    <w:tr w:rsidR="008A46E9" w14:paraId="55A5F8EB" w14:textId="77777777" w:rsidTr="00414EBB">
      <w:tc>
        <w:tcPr>
          <w:tcW w:w="2340" w:type="dxa"/>
        </w:tcPr>
        <w:p w14:paraId="0628C21B" w14:textId="77777777" w:rsidR="008A46E9" w:rsidRDefault="008A46E9" w:rsidP="00414EBB">
          <w:pPr>
            <w:pStyle w:val="Footer"/>
            <w:tabs>
              <w:tab w:val="clear" w:pos="8640"/>
              <w:tab w:val="right" w:pos="9360"/>
            </w:tabs>
            <w:jc w:val="right"/>
          </w:pPr>
          <w:r>
            <w:t>Submission Date</w:t>
          </w:r>
        </w:p>
      </w:tc>
      <w:tc>
        <w:tcPr>
          <w:tcW w:w="2340" w:type="dxa"/>
        </w:tcPr>
        <w:p w14:paraId="64AB271D" w14:textId="77777777" w:rsidR="008A46E9" w:rsidRDefault="008A46E9" w:rsidP="00414EBB">
          <w:pPr>
            <w:pStyle w:val="Footer"/>
            <w:tabs>
              <w:tab w:val="clear" w:pos="8640"/>
              <w:tab w:val="right" w:pos="9360"/>
            </w:tabs>
          </w:pPr>
        </w:p>
      </w:tc>
      <w:tc>
        <w:tcPr>
          <w:tcW w:w="1890" w:type="dxa"/>
        </w:tcPr>
        <w:p w14:paraId="1508668E" w14:textId="77777777" w:rsidR="008A46E9" w:rsidRDefault="008A46E9" w:rsidP="00414EBB">
          <w:pPr>
            <w:pStyle w:val="Footer"/>
            <w:tabs>
              <w:tab w:val="clear" w:pos="4320"/>
              <w:tab w:val="clear" w:pos="8640"/>
              <w:tab w:val="right" w:pos="9360"/>
            </w:tabs>
            <w:jc w:val="right"/>
          </w:pPr>
          <w:r>
            <w:t>Control Number</w:t>
          </w:r>
        </w:p>
      </w:tc>
      <w:tc>
        <w:tcPr>
          <w:tcW w:w="2790" w:type="dxa"/>
        </w:tcPr>
        <w:p w14:paraId="7E531DAA" w14:textId="77777777" w:rsidR="008A46E9" w:rsidRDefault="008A46E9" w:rsidP="00414EBB">
          <w:pPr>
            <w:pStyle w:val="Footer"/>
            <w:tabs>
              <w:tab w:val="clear" w:pos="4320"/>
              <w:tab w:val="clear" w:pos="8640"/>
              <w:tab w:val="center" w:pos="-11268"/>
              <w:tab w:val="right" w:pos="9360"/>
            </w:tabs>
          </w:pPr>
        </w:p>
      </w:tc>
    </w:tr>
    <w:tr w:rsidR="008A46E9" w14:paraId="2C8A0C86" w14:textId="77777777" w:rsidTr="00414EBB">
      <w:tc>
        <w:tcPr>
          <w:tcW w:w="2340" w:type="dxa"/>
        </w:tcPr>
        <w:p w14:paraId="5B4B3A71" w14:textId="77777777" w:rsidR="008A46E9" w:rsidRDefault="008A46E9" w:rsidP="00414EBB">
          <w:pPr>
            <w:pStyle w:val="Footer"/>
            <w:tabs>
              <w:tab w:val="clear" w:pos="8640"/>
              <w:tab w:val="right" w:pos="9360"/>
            </w:tabs>
            <w:jc w:val="right"/>
          </w:pPr>
          <w:r>
            <w:t>Submission Status</w:t>
          </w:r>
        </w:p>
      </w:tc>
      <w:tc>
        <w:tcPr>
          <w:tcW w:w="2340" w:type="dxa"/>
        </w:tcPr>
        <w:p w14:paraId="700DF08B" w14:textId="77777777" w:rsidR="008A46E9" w:rsidRDefault="008A46E9" w:rsidP="00414EBB">
          <w:pPr>
            <w:pStyle w:val="Footer"/>
            <w:tabs>
              <w:tab w:val="clear" w:pos="8640"/>
              <w:tab w:val="right" w:pos="9360"/>
            </w:tabs>
          </w:pPr>
        </w:p>
      </w:tc>
      <w:tc>
        <w:tcPr>
          <w:tcW w:w="1890" w:type="dxa"/>
        </w:tcPr>
        <w:p w14:paraId="61D1E920" w14:textId="77777777" w:rsidR="008A46E9" w:rsidRDefault="008A46E9" w:rsidP="00414EBB">
          <w:pPr>
            <w:pStyle w:val="Footer"/>
            <w:tabs>
              <w:tab w:val="clear" w:pos="8640"/>
              <w:tab w:val="right" w:pos="9360"/>
            </w:tabs>
            <w:jc w:val="right"/>
          </w:pPr>
          <w:r>
            <w:t>Ratified Date</w:t>
          </w:r>
        </w:p>
      </w:tc>
      <w:tc>
        <w:tcPr>
          <w:tcW w:w="2790" w:type="dxa"/>
        </w:tcPr>
        <w:p w14:paraId="4CE9485E" w14:textId="77777777" w:rsidR="008A46E9" w:rsidRDefault="008A46E9" w:rsidP="00414EBB">
          <w:pPr>
            <w:pStyle w:val="Footer"/>
            <w:tabs>
              <w:tab w:val="clear" w:pos="8640"/>
              <w:tab w:val="right" w:pos="9360"/>
            </w:tabs>
          </w:pPr>
        </w:p>
      </w:tc>
    </w:tr>
    <w:tr w:rsidR="008A46E9" w14:paraId="48A9F98B" w14:textId="77777777" w:rsidTr="00414EBB">
      <w:tc>
        <w:tcPr>
          <w:tcW w:w="2340" w:type="dxa"/>
        </w:tcPr>
        <w:p w14:paraId="470F4A5E" w14:textId="77777777" w:rsidR="008A46E9" w:rsidRDefault="008A46E9" w:rsidP="00414EBB">
          <w:pPr>
            <w:pStyle w:val="Footer"/>
            <w:tabs>
              <w:tab w:val="clear" w:pos="8640"/>
              <w:tab w:val="right" w:pos="9360"/>
            </w:tabs>
            <w:jc w:val="right"/>
          </w:pPr>
          <w:r>
            <w:t>Primary Contact Person</w:t>
          </w:r>
        </w:p>
      </w:tc>
      <w:tc>
        <w:tcPr>
          <w:tcW w:w="2340" w:type="dxa"/>
        </w:tcPr>
        <w:p w14:paraId="30A4E240" w14:textId="77777777" w:rsidR="008A46E9" w:rsidRDefault="008A46E9" w:rsidP="00414EBB">
          <w:pPr>
            <w:pStyle w:val="Footer"/>
            <w:tabs>
              <w:tab w:val="clear" w:pos="8640"/>
              <w:tab w:val="right" w:pos="9360"/>
            </w:tabs>
          </w:pPr>
        </w:p>
      </w:tc>
      <w:tc>
        <w:tcPr>
          <w:tcW w:w="1890" w:type="dxa"/>
        </w:tcPr>
        <w:p w14:paraId="40886C85" w14:textId="77777777" w:rsidR="008A46E9" w:rsidRDefault="008A46E9" w:rsidP="00414EBB">
          <w:pPr>
            <w:pStyle w:val="Footer"/>
            <w:tabs>
              <w:tab w:val="clear" w:pos="8640"/>
              <w:tab w:val="right" w:pos="9360"/>
            </w:tabs>
            <w:jc w:val="right"/>
          </w:pPr>
          <w:r>
            <w:t>Release Identifier</w:t>
          </w:r>
        </w:p>
      </w:tc>
      <w:tc>
        <w:tcPr>
          <w:tcW w:w="2790" w:type="dxa"/>
        </w:tcPr>
        <w:p w14:paraId="4CB7F7CB" w14:textId="77777777" w:rsidR="008A46E9" w:rsidRDefault="008A46E9" w:rsidP="00414EBB">
          <w:pPr>
            <w:pStyle w:val="Footer"/>
            <w:tabs>
              <w:tab w:val="clear" w:pos="8640"/>
              <w:tab w:val="right" w:pos="9360"/>
            </w:tabs>
          </w:pPr>
        </w:p>
      </w:tc>
    </w:tr>
  </w:tbl>
  <w:p w14:paraId="3BD71852" w14:textId="77777777" w:rsidR="008A46E9" w:rsidRDefault="008A46E9" w:rsidP="008F72BB">
    <w:pPr>
      <w:pStyle w:val="Footer"/>
      <w:tabs>
        <w:tab w:val="clear" w:pos="8640"/>
        <w:tab w:val="right" w:pos="9360"/>
      </w:tabs>
    </w:pPr>
  </w:p>
  <w:p w14:paraId="45CCDEED" w14:textId="04CD882F" w:rsidR="008A46E9" w:rsidRDefault="008A46E9" w:rsidP="005D628B">
    <w:pPr>
      <w:pStyle w:val="Footer"/>
      <w:tabs>
        <w:tab w:val="clear" w:pos="8640"/>
        <w:tab w:val="right" w:pos="9360"/>
      </w:tabs>
    </w:pPr>
    <w:r>
      <w:sym w:font="Symbol" w:char="F0D3"/>
    </w:r>
    <w:r>
      <w:t xml:space="preserve"> Copyright, 2011-2015, FIX Protocol, Limited</w:t>
    </w:r>
  </w:p>
  <w:p w14:paraId="5F90FB78" w14:textId="77777777" w:rsidR="008A46E9" w:rsidRPr="00DD44E0" w:rsidRDefault="008A46E9" w:rsidP="005D628B">
    <w:pPr>
      <w:pStyle w:val="Footer"/>
      <w:tabs>
        <w:tab w:val="clear" w:pos="8640"/>
        <w:tab w:val="right" w:pos="9360"/>
      </w:tabs>
      <w:rPr>
        <w:sz w:val="16"/>
        <w:szCs w:val="16"/>
      </w:rPr>
    </w:pPr>
    <w:r>
      <w:rPr>
        <w:sz w:val="16"/>
        <w:szCs w:val="16"/>
      </w:rPr>
      <w:t>r3.1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13BC9" w14:textId="77777777" w:rsidR="008A46E9" w:rsidRDefault="008A46E9" w:rsidP="00640B1F">
    <w:pPr>
      <w:pStyle w:val="Footer"/>
      <w:pBdr>
        <w:top w:val="single" w:sz="4" w:space="1" w:color="auto"/>
      </w:pBdr>
      <w:tabs>
        <w:tab w:val="clear" w:pos="8640"/>
        <w:tab w:val="right" w:pos="9360"/>
      </w:tabs>
    </w:pPr>
    <w:r>
      <w:sym w:font="Symbol" w:char="F0D3"/>
    </w:r>
    <w:r>
      <w:t xml:space="preserve"> Copyright, 2015, FIX Protocol, Limited</w:t>
    </w:r>
    <w:r>
      <w:tab/>
    </w:r>
    <w:r>
      <w:tab/>
      <w:t xml:space="preserve">Page </w:t>
    </w:r>
    <w:r>
      <w:fldChar w:fldCharType="begin"/>
    </w:r>
    <w:r>
      <w:instrText xml:space="preserve"> PAGE </w:instrText>
    </w:r>
    <w:r>
      <w:fldChar w:fldCharType="separate"/>
    </w:r>
    <w:r w:rsidR="00756A9F">
      <w:rPr>
        <w:noProof/>
      </w:rPr>
      <w:t>15</w:t>
    </w:r>
    <w:r>
      <w:rPr>
        <w:noProof/>
      </w:rPr>
      <w:fldChar w:fldCharType="end"/>
    </w:r>
    <w:r>
      <w:t xml:space="preserve"> of </w:t>
    </w:r>
    <w:r>
      <w:fldChar w:fldCharType="begin"/>
    </w:r>
    <w:r>
      <w:instrText xml:space="preserve"> NUMPAGES </w:instrText>
    </w:r>
    <w:r>
      <w:fldChar w:fldCharType="separate"/>
    </w:r>
    <w:r w:rsidR="00756A9F">
      <w:rPr>
        <w:noProof/>
      </w:rPr>
      <w:t>15</w:t>
    </w:r>
    <w:r>
      <w:rPr>
        <w:noProof/>
      </w:rPr>
      <w:fldChar w:fldCharType="end"/>
    </w:r>
  </w:p>
  <w:p w14:paraId="10FF4F36" w14:textId="77777777" w:rsidR="008A46E9" w:rsidRPr="00DD44E0" w:rsidRDefault="008A46E9" w:rsidP="00640B1F">
    <w:pPr>
      <w:pStyle w:val="Footer"/>
      <w:pBdr>
        <w:top w:val="single" w:sz="4" w:space="1" w:color="auto"/>
      </w:pBdr>
      <w:tabs>
        <w:tab w:val="clear" w:pos="8640"/>
        <w:tab w:val="right" w:pos="9360"/>
      </w:tabs>
      <w:rPr>
        <w:sz w:val="16"/>
        <w:szCs w:val="16"/>
      </w:rPr>
    </w:pPr>
    <w:r>
      <w:rPr>
        <w:sz w:val="16"/>
        <w:szCs w:val="16"/>
      </w:rPr>
      <w:t>R0.0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415BCE" w14:textId="77777777" w:rsidR="00EB39E1" w:rsidRDefault="00EB39E1">
      <w:r>
        <w:separator/>
      </w:r>
    </w:p>
  </w:footnote>
  <w:footnote w:type="continuationSeparator" w:id="0">
    <w:p w14:paraId="7C4C34EA" w14:textId="77777777" w:rsidR="00EB39E1" w:rsidRDefault="00EB39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9FC8C" w14:textId="77777777" w:rsidR="008A46E9" w:rsidRDefault="008A46E9" w:rsidP="00640B1F">
    <w:pPr>
      <w:pStyle w:val="Header"/>
      <w:tabs>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416AA" w14:textId="53E55075" w:rsidR="008A46E9" w:rsidRPr="006E1004" w:rsidRDefault="008A46E9" w:rsidP="00D873DF">
    <w:pPr>
      <w:rPr>
        <w:szCs w:val="22"/>
      </w:rPr>
    </w:pPr>
    <w:r w:rsidRPr="006E1004">
      <w:rPr>
        <w:szCs w:val="20"/>
      </w:rPr>
      <w:fldChar w:fldCharType="begin"/>
    </w:r>
    <w:r w:rsidRPr="00103231">
      <w:rPr>
        <w:szCs w:val="20"/>
      </w:rPr>
      <w:instrText xml:space="preserve"> REF  DocTitle  \* MERGEFORMAT </w:instrText>
    </w:r>
    <w:r w:rsidRPr="006E1004">
      <w:rPr>
        <w:szCs w:val="20"/>
      </w:rPr>
      <w:fldChar w:fldCharType="separate"/>
    </w:r>
    <w:r w:rsidRPr="00985F42">
      <w:rPr>
        <w:szCs w:val="22"/>
      </w:rPr>
      <w:t>Support for Encoded Data Fields in FIXML</w:t>
    </w:r>
    <w:r w:rsidRPr="006E1004">
      <w:rPr>
        <w:szCs w:val="22"/>
      </w:rPr>
      <w:fldChar w:fldCharType="end"/>
    </w:r>
  </w:p>
  <w:p w14:paraId="09366861" w14:textId="5034C4DC" w:rsidR="008A46E9" w:rsidRDefault="008A46E9" w:rsidP="00D873DF">
    <w:pPr>
      <w:rPr>
        <w:szCs w:val="20"/>
      </w:rPr>
    </w:pPr>
    <w:fldSimple w:instr=" FILENAME   \* MERGEFORMAT ">
      <w:r w:rsidRPr="00985F42">
        <w:rPr>
          <w:noProof/>
          <w:szCs w:val="20"/>
        </w:rPr>
        <w:t>FIXML Technical Standard Version 1.2 Proposal</w:t>
      </w:r>
      <w:r>
        <w:rPr>
          <w:noProof/>
        </w:rPr>
        <w:t>.docx</w:t>
      </w:r>
    </w:fldSimple>
  </w:p>
  <w:p w14:paraId="074F04F1" w14:textId="2971EC27" w:rsidR="008A46E9" w:rsidRDefault="008A46E9" w:rsidP="00D873DF">
    <w:pPr>
      <w:pBdr>
        <w:bottom w:val="single" w:sz="4" w:space="1" w:color="auto"/>
      </w:pBdr>
      <w:jc w:val="right"/>
      <w:rPr>
        <w:szCs w:val="20"/>
      </w:rPr>
    </w:pPr>
    <w:fldSimple w:instr=" REF  RevDate  \* MERGEFORMAT ">
      <w:r w:rsidRPr="00985F42">
        <w:rPr>
          <w:szCs w:val="20"/>
        </w:rPr>
        <w:t>2015-7-15</w:t>
      </w:r>
    </w:fldSimple>
    <w:r w:rsidRPr="00103231">
      <w:rPr>
        <w:szCs w:val="20"/>
      </w:rPr>
      <w:t xml:space="preserve"> - </w:t>
    </w:r>
    <w:fldSimple w:instr=" REF  RevNum  \* MERGEFORMAT ">
      <w:r w:rsidRPr="00985F42">
        <w:rPr>
          <w:szCs w:val="20"/>
        </w:rPr>
        <w:t>Rev.0</w:t>
      </w:r>
    </w:fldSimple>
  </w:p>
  <w:p w14:paraId="7D7D51C3" w14:textId="77777777" w:rsidR="008A46E9" w:rsidRDefault="008A46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F543B"/>
    <w:multiLevelType w:val="multilevel"/>
    <w:tmpl w:val="243EEAF2"/>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900"/>
        </w:tabs>
        <w:ind w:left="900" w:hanging="720"/>
      </w:pPr>
      <w:rPr>
        <w:rFonts w:hint="default"/>
      </w:rPr>
    </w:lvl>
    <w:lvl w:ilvl="3">
      <w:start w:val="1"/>
      <w:numFmt w:val="decimal"/>
      <w:lvlRestart w:val="0"/>
      <w:pStyle w:val="Heading4"/>
      <w:lvlText w:val="%1.%2.%3.%4"/>
      <w:lvlJc w:val="left"/>
      <w:pPr>
        <w:tabs>
          <w:tab w:val="num" w:pos="108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6424A43"/>
    <w:multiLevelType w:val="hybridMultilevel"/>
    <w:tmpl w:val="7E168B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0000DE"/>
    <w:multiLevelType w:val="hybridMultilevel"/>
    <w:tmpl w:val="E5E2C8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B8868B3"/>
    <w:multiLevelType w:val="hybridMultilevel"/>
    <w:tmpl w:val="AD0E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34295B"/>
    <w:multiLevelType w:val="hybridMultilevel"/>
    <w:tmpl w:val="A8EE36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CF7878"/>
    <w:multiLevelType w:val="hybridMultilevel"/>
    <w:tmpl w:val="C2549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AC06B8"/>
    <w:multiLevelType w:val="hybridMultilevel"/>
    <w:tmpl w:val="E028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C1FAF"/>
    <w:multiLevelType w:val="hybridMultilevel"/>
    <w:tmpl w:val="85DCD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400B0"/>
    <w:multiLevelType w:val="hybridMultilevel"/>
    <w:tmpl w:val="1E8A0D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4E61234F"/>
    <w:multiLevelType w:val="hybridMultilevel"/>
    <w:tmpl w:val="8EACF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FA3FE7"/>
    <w:multiLevelType w:val="hybridMultilevel"/>
    <w:tmpl w:val="96A6C58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990244E"/>
    <w:multiLevelType w:val="hybridMultilevel"/>
    <w:tmpl w:val="FD5E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50A32"/>
    <w:multiLevelType w:val="hybridMultilevel"/>
    <w:tmpl w:val="BA3A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C570C0"/>
    <w:multiLevelType w:val="hybridMultilevel"/>
    <w:tmpl w:val="8EAA9A6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E6C01A4"/>
    <w:multiLevelType w:val="hybridMultilevel"/>
    <w:tmpl w:val="3188A91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65A3505"/>
    <w:multiLevelType w:val="hybridMultilevel"/>
    <w:tmpl w:val="95B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A12879"/>
    <w:multiLevelType w:val="hybridMultilevel"/>
    <w:tmpl w:val="AC6AE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14"/>
  </w:num>
  <w:num w:numId="4">
    <w:abstractNumId w:val="2"/>
  </w:num>
  <w:num w:numId="5">
    <w:abstractNumId w:val="8"/>
  </w:num>
  <w:num w:numId="6">
    <w:abstractNumId w:val="10"/>
  </w:num>
  <w:num w:numId="7">
    <w:abstractNumId w:val="11"/>
  </w:num>
  <w:num w:numId="8">
    <w:abstractNumId w:val="3"/>
  </w:num>
  <w:num w:numId="9">
    <w:abstractNumId w:val="6"/>
  </w:num>
  <w:num w:numId="10">
    <w:abstractNumId w:val="4"/>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9"/>
  </w:num>
  <w:num w:numId="15">
    <w:abstractNumId w:val="7"/>
  </w:num>
  <w:num w:numId="16">
    <w:abstractNumId w:val="16"/>
  </w:num>
  <w:num w:numId="17">
    <w:abstractNumId w:val="1"/>
  </w:num>
  <w:num w:numId="18">
    <w:abstractNumId w:val="5"/>
  </w:num>
  <w:num w:numId="19">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im Northey">
    <w15:presenceInfo w15:providerId="None" w15:userId="Jim Northey"/>
  </w15:person>
  <w15:person w15:author="Rich Shriver">
    <w15:presenceInfo w15:providerId="Windows Live" w15:userId="814d9eabfa1c66c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73DF"/>
    <w:rsid w:val="000000BA"/>
    <w:rsid w:val="0001025C"/>
    <w:rsid w:val="000116D8"/>
    <w:rsid w:val="000150F3"/>
    <w:rsid w:val="00033091"/>
    <w:rsid w:val="00036470"/>
    <w:rsid w:val="00051198"/>
    <w:rsid w:val="00063FD8"/>
    <w:rsid w:val="000B410A"/>
    <w:rsid w:val="000C5EBC"/>
    <w:rsid w:val="000D6351"/>
    <w:rsid w:val="000D72D1"/>
    <w:rsid w:val="000E37C3"/>
    <w:rsid w:val="000E4635"/>
    <w:rsid w:val="000F05F3"/>
    <w:rsid w:val="000F0DC8"/>
    <w:rsid w:val="00116FD0"/>
    <w:rsid w:val="001224E5"/>
    <w:rsid w:val="00132FEC"/>
    <w:rsid w:val="00142D98"/>
    <w:rsid w:val="0014781F"/>
    <w:rsid w:val="00163CFE"/>
    <w:rsid w:val="00171BC7"/>
    <w:rsid w:val="00172ACC"/>
    <w:rsid w:val="0019025B"/>
    <w:rsid w:val="001A48FA"/>
    <w:rsid w:val="001A7F4E"/>
    <w:rsid w:val="001B4C2C"/>
    <w:rsid w:val="001B7669"/>
    <w:rsid w:val="001F0BAA"/>
    <w:rsid w:val="001F5CF8"/>
    <w:rsid w:val="00223D4F"/>
    <w:rsid w:val="00227DFC"/>
    <w:rsid w:val="00235C96"/>
    <w:rsid w:val="00244CC5"/>
    <w:rsid w:val="002538F6"/>
    <w:rsid w:val="00280433"/>
    <w:rsid w:val="00291FEF"/>
    <w:rsid w:val="002A398D"/>
    <w:rsid w:val="002B19B9"/>
    <w:rsid w:val="002E6830"/>
    <w:rsid w:val="002E7FCD"/>
    <w:rsid w:val="002F3538"/>
    <w:rsid w:val="002F7A9D"/>
    <w:rsid w:val="0030081B"/>
    <w:rsid w:val="0031072B"/>
    <w:rsid w:val="00312C37"/>
    <w:rsid w:val="0031691E"/>
    <w:rsid w:val="00330290"/>
    <w:rsid w:val="003318F4"/>
    <w:rsid w:val="00331B08"/>
    <w:rsid w:val="003343E6"/>
    <w:rsid w:val="00353264"/>
    <w:rsid w:val="003704FE"/>
    <w:rsid w:val="003746EE"/>
    <w:rsid w:val="00381899"/>
    <w:rsid w:val="00391C2A"/>
    <w:rsid w:val="003934DA"/>
    <w:rsid w:val="00394651"/>
    <w:rsid w:val="003C35DC"/>
    <w:rsid w:val="003C442B"/>
    <w:rsid w:val="003C644D"/>
    <w:rsid w:val="003C68D5"/>
    <w:rsid w:val="003D3414"/>
    <w:rsid w:val="003F27AC"/>
    <w:rsid w:val="00400F2E"/>
    <w:rsid w:val="00403113"/>
    <w:rsid w:val="004109C7"/>
    <w:rsid w:val="00414EBB"/>
    <w:rsid w:val="0041585C"/>
    <w:rsid w:val="0043045D"/>
    <w:rsid w:val="00433D0E"/>
    <w:rsid w:val="004610B0"/>
    <w:rsid w:val="004829A2"/>
    <w:rsid w:val="004A03CA"/>
    <w:rsid w:val="004A3B9E"/>
    <w:rsid w:val="004C5FAF"/>
    <w:rsid w:val="004E1E17"/>
    <w:rsid w:val="004E6090"/>
    <w:rsid w:val="004F20B7"/>
    <w:rsid w:val="004F59AA"/>
    <w:rsid w:val="005068CB"/>
    <w:rsid w:val="00520C30"/>
    <w:rsid w:val="00527264"/>
    <w:rsid w:val="0054338B"/>
    <w:rsid w:val="0055475C"/>
    <w:rsid w:val="00563119"/>
    <w:rsid w:val="00583464"/>
    <w:rsid w:val="00592FF5"/>
    <w:rsid w:val="00594C71"/>
    <w:rsid w:val="00595D9C"/>
    <w:rsid w:val="005A44A8"/>
    <w:rsid w:val="005B57A2"/>
    <w:rsid w:val="005C2A42"/>
    <w:rsid w:val="005D628B"/>
    <w:rsid w:val="0061223B"/>
    <w:rsid w:val="00640B1F"/>
    <w:rsid w:val="00645E29"/>
    <w:rsid w:val="00693D79"/>
    <w:rsid w:val="00696841"/>
    <w:rsid w:val="006A7894"/>
    <w:rsid w:val="006C2CC2"/>
    <w:rsid w:val="006D51E3"/>
    <w:rsid w:val="006E1004"/>
    <w:rsid w:val="007039B4"/>
    <w:rsid w:val="00717A24"/>
    <w:rsid w:val="00737EEE"/>
    <w:rsid w:val="00756A9F"/>
    <w:rsid w:val="00757739"/>
    <w:rsid w:val="007600CB"/>
    <w:rsid w:val="0076019B"/>
    <w:rsid w:val="007706C9"/>
    <w:rsid w:val="007A40E3"/>
    <w:rsid w:val="007A6290"/>
    <w:rsid w:val="007C7384"/>
    <w:rsid w:val="007D1563"/>
    <w:rsid w:val="007E03BB"/>
    <w:rsid w:val="007F233D"/>
    <w:rsid w:val="007F5D1F"/>
    <w:rsid w:val="0080139B"/>
    <w:rsid w:val="00805ACB"/>
    <w:rsid w:val="00847261"/>
    <w:rsid w:val="0084776A"/>
    <w:rsid w:val="00853CEE"/>
    <w:rsid w:val="00884DCF"/>
    <w:rsid w:val="00890C59"/>
    <w:rsid w:val="00891646"/>
    <w:rsid w:val="008922DD"/>
    <w:rsid w:val="0089277B"/>
    <w:rsid w:val="008A46E9"/>
    <w:rsid w:val="008A59A0"/>
    <w:rsid w:val="008A6BF1"/>
    <w:rsid w:val="008B6EDD"/>
    <w:rsid w:val="008C1910"/>
    <w:rsid w:val="008C467C"/>
    <w:rsid w:val="008F72BB"/>
    <w:rsid w:val="009011E6"/>
    <w:rsid w:val="00901989"/>
    <w:rsid w:val="00903A35"/>
    <w:rsid w:val="00916C78"/>
    <w:rsid w:val="00953C66"/>
    <w:rsid w:val="009651DD"/>
    <w:rsid w:val="0096555A"/>
    <w:rsid w:val="0097075B"/>
    <w:rsid w:val="00973E86"/>
    <w:rsid w:val="009810BE"/>
    <w:rsid w:val="00985F42"/>
    <w:rsid w:val="00994E1B"/>
    <w:rsid w:val="009B17A4"/>
    <w:rsid w:val="009B2037"/>
    <w:rsid w:val="009D4778"/>
    <w:rsid w:val="009E42A0"/>
    <w:rsid w:val="009E6F16"/>
    <w:rsid w:val="00A0045E"/>
    <w:rsid w:val="00A00614"/>
    <w:rsid w:val="00A01B5A"/>
    <w:rsid w:val="00A07C60"/>
    <w:rsid w:val="00A1162B"/>
    <w:rsid w:val="00A17C2D"/>
    <w:rsid w:val="00A34E26"/>
    <w:rsid w:val="00A44372"/>
    <w:rsid w:val="00A90838"/>
    <w:rsid w:val="00AA2080"/>
    <w:rsid w:val="00AA5A94"/>
    <w:rsid w:val="00AB2374"/>
    <w:rsid w:val="00AB36DF"/>
    <w:rsid w:val="00AC3DAC"/>
    <w:rsid w:val="00AC76DD"/>
    <w:rsid w:val="00AD37B3"/>
    <w:rsid w:val="00AD7632"/>
    <w:rsid w:val="00AE15FF"/>
    <w:rsid w:val="00B062EF"/>
    <w:rsid w:val="00B07AE9"/>
    <w:rsid w:val="00B213BE"/>
    <w:rsid w:val="00B219E6"/>
    <w:rsid w:val="00B45CD7"/>
    <w:rsid w:val="00B771AD"/>
    <w:rsid w:val="00B77522"/>
    <w:rsid w:val="00B918B4"/>
    <w:rsid w:val="00BA2A9B"/>
    <w:rsid w:val="00BA62DA"/>
    <w:rsid w:val="00BB39AF"/>
    <w:rsid w:val="00BB510E"/>
    <w:rsid w:val="00BD14CC"/>
    <w:rsid w:val="00BD39FB"/>
    <w:rsid w:val="00BE2DF5"/>
    <w:rsid w:val="00BE5C1B"/>
    <w:rsid w:val="00BF05B7"/>
    <w:rsid w:val="00BF2B75"/>
    <w:rsid w:val="00C25F4C"/>
    <w:rsid w:val="00C3018F"/>
    <w:rsid w:val="00C3163A"/>
    <w:rsid w:val="00C55783"/>
    <w:rsid w:val="00C55D3D"/>
    <w:rsid w:val="00C55E51"/>
    <w:rsid w:val="00C9326D"/>
    <w:rsid w:val="00C95347"/>
    <w:rsid w:val="00CB0E71"/>
    <w:rsid w:val="00CB23A6"/>
    <w:rsid w:val="00CB7969"/>
    <w:rsid w:val="00CC09A7"/>
    <w:rsid w:val="00CC134C"/>
    <w:rsid w:val="00CC2060"/>
    <w:rsid w:val="00CE7698"/>
    <w:rsid w:val="00CF1441"/>
    <w:rsid w:val="00CF26FD"/>
    <w:rsid w:val="00D001DD"/>
    <w:rsid w:val="00D10E43"/>
    <w:rsid w:val="00D1601F"/>
    <w:rsid w:val="00D348C4"/>
    <w:rsid w:val="00D437ED"/>
    <w:rsid w:val="00D50272"/>
    <w:rsid w:val="00D54D77"/>
    <w:rsid w:val="00D7117B"/>
    <w:rsid w:val="00D757F6"/>
    <w:rsid w:val="00D84744"/>
    <w:rsid w:val="00D873DF"/>
    <w:rsid w:val="00D9639E"/>
    <w:rsid w:val="00DA1547"/>
    <w:rsid w:val="00DC6183"/>
    <w:rsid w:val="00DD44E0"/>
    <w:rsid w:val="00DE4B25"/>
    <w:rsid w:val="00E35297"/>
    <w:rsid w:val="00E36BED"/>
    <w:rsid w:val="00E44A3F"/>
    <w:rsid w:val="00E4678D"/>
    <w:rsid w:val="00E61940"/>
    <w:rsid w:val="00E87539"/>
    <w:rsid w:val="00E90785"/>
    <w:rsid w:val="00E91BA3"/>
    <w:rsid w:val="00E939C3"/>
    <w:rsid w:val="00EA357B"/>
    <w:rsid w:val="00EB39E1"/>
    <w:rsid w:val="00ED1FB9"/>
    <w:rsid w:val="00EF2080"/>
    <w:rsid w:val="00F005C6"/>
    <w:rsid w:val="00F03DD0"/>
    <w:rsid w:val="00F46BF9"/>
    <w:rsid w:val="00F47594"/>
    <w:rsid w:val="00F54C13"/>
    <w:rsid w:val="00F62AE2"/>
    <w:rsid w:val="00F6493D"/>
    <w:rsid w:val="00F85F52"/>
    <w:rsid w:val="00F95CFD"/>
    <w:rsid w:val="00F97D2B"/>
    <w:rsid w:val="00FA2A7F"/>
    <w:rsid w:val="00FA3D6B"/>
    <w:rsid w:val="00FB6AF6"/>
    <w:rsid w:val="00FF1458"/>
    <w:rsid w:val="00FF1683"/>
    <w:rsid w:val="00FF61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6CD4E8"/>
  <w15:docId w15:val="{E8DB6351-6708-41F6-AA6A-8FEC6CE87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81F"/>
    <w:rPr>
      <w:rFonts w:asciiTheme="minorHAnsi" w:hAnsiTheme="minorHAnsi"/>
      <w:sz w:val="22"/>
      <w:szCs w:val="24"/>
      <w:lang w:val="en-US" w:eastAsia="en-US"/>
    </w:rPr>
  </w:style>
  <w:style w:type="paragraph" w:styleId="Heading1">
    <w:name w:val="heading 1"/>
    <w:basedOn w:val="Normal"/>
    <w:next w:val="Normal"/>
    <w:qFormat/>
    <w:rsid w:val="00595D9C"/>
    <w:pPr>
      <w:keepNext/>
      <w:numPr>
        <w:numId w:val="1"/>
      </w:numPr>
      <w:tabs>
        <w:tab w:val="left" w:pos="360"/>
      </w:tabs>
      <w:spacing w:before="240" w:after="60"/>
      <w:outlineLvl w:val="0"/>
    </w:pPr>
    <w:rPr>
      <w:rFonts w:ascii="Arial" w:hAnsi="Arial" w:cs="Arial"/>
      <w:b/>
      <w:bCs/>
      <w:kern w:val="32"/>
      <w:sz w:val="32"/>
      <w:szCs w:val="32"/>
    </w:rPr>
  </w:style>
  <w:style w:type="paragraph" w:styleId="Heading2">
    <w:name w:val="heading 2"/>
    <w:basedOn w:val="Normal"/>
    <w:next w:val="Normal"/>
    <w:qFormat/>
    <w:rsid w:val="00595D9C"/>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595D9C"/>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rsid w:val="00595D9C"/>
    <w:pPr>
      <w:keepNext/>
      <w:numPr>
        <w:ilvl w:val="3"/>
        <w:numId w:val="1"/>
      </w:numPr>
      <w:spacing w:before="240" w:after="60"/>
      <w:outlineLvl w:val="3"/>
    </w:pPr>
    <w:rPr>
      <w:b/>
      <w:bCs/>
      <w:sz w:val="28"/>
      <w:szCs w:val="28"/>
    </w:rPr>
  </w:style>
  <w:style w:type="paragraph" w:styleId="Heading5">
    <w:name w:val="heading 5"/>
    <w:basedOn w:val="Normal"/>
    <w:next w:val="Normal"/>
    <w:qFormat/>
    <w:rsid w:val="00595D9C"/>
    <w:pPr>
      <w:numPr>
        <w:ilvl w:val="4"/>
        <w:numId w:val="1"/>
      </w:numPr>
      <w:spacing w:before="240" w:after="60"/>
      <w:outlineLvl w:val="4"/>
    </w:pPr>
    <w:rPr>
      <w:b/>
      <w:bCs/>
      <w:i/>
      <w:iCs/>
      <w:sz w:val="26"/>
      <w:szCs w:val="26"/>
    </w:rPr>
  </w:style>
  <w:style w:type="paragraph" w:styleId="Heading6">
    <w:name w:val="heading 6"/>
    <w:basedOn w:val="Normal"/>
    <w:next w:val="Normal"/>
    <w:qFormat/>
    <w:rsid w:val="00595D9C"/>
    <w:pPr>
      <w:numPr>
        <w:ilvl w:val="5"/>
        <w:numId w:val="1"/>
      </w:numPr>
      <w:spacing w:before="240" w:after="60"/>
      <w:outlineLvl w:val="5"/>
    </w:pPr>
    <w:rPr>
      <w:b/>
      <w:bCs/>
      <w:szCs w:val="22"/>
    </w:rPr>
  </w:style>
  <w:style w:type="paragraph" w:styleId="Heading7">
    <w:name w:val="heading 7"/>
    <w:basedOn w:val="Normal"/>
    <w:next w:val="Normal"/>
    <w:qFormat/>
    <w:rsid w:val="00595D9C"/>
    <w:pPr>
      <w:numPr>
        <w:ilvl w:val="6"/>
        <w:numId w:val="1"/>
      </w:numPr>
      <w:spacing w:before="240" w:after="60"/>
      <w:outlineLvl w:val="6"/>
    </w:pPr>
    <w:rPr>
      <w:sz w:val="24"/>
    </w:rPr>
  </w:style>
  <w:style w:type="paragraph" w:styleId="Heading8">
    <w:name w:val="heading 8"/>
    <w:basedOn w:val="Normal"/>
    <w:next w:val="Normal"/>
    <w:qFormat/>
    <w:rsid w:val="00595D9C"/>
    <w:pPr>
      <w:numPr>
        <w:ilvl w:val="7"/>
        <w:numId w:val="1"/>
      </w:numPr>
      <w:spacing w:before="240" w:after="60"/>
      <w:outlineLvl w:val="7"/>
    </w:pPr>
    <w:rPr>
      <w:i/>
      <w:iCs/>
      <w:sz w:val="24"/>
    </w:rPr>
  </w:style>
  <w:style w:type="paragraph" w:styleId="Heading9">
    <w:name w:val="heading 9"/>
    <w:basedOn w:val="Normal"/>
    <w:next w:val="Normal"/>
    <w:qFormat/>
    <w:rsid w:val="00595D9C"/>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itle">
    <w:name w:val="Title"/>
    <w:basedOn w:val="Normal"/>
    <w:qFormat/>
    <w:rsid w:val="00D873DF"/>
    <w:pPr>
      <w:spacing w:before="240" w:after="60"/>
      <w:jc w:val="center"/>
      <w:outlineLvl w:val="0"/>
    </w:pPr>
    <w:rPr>
      <w:rFonts w:ascii="Arial" w:hAnsi="Arial" w:cs="Arial"/>
      <w:b/>
      <w:bCs/>
      <w:kern w:val="28"/>
      <w:sz w:val="32"/>
      <w:szCs w:val="32"/>
    </w:rPr>
  </w:style>
  <w:style w:type="paragraph" w:styleId="Header">
    <w:name w:val="header"/>
    <w:basedOn w:val="Normal"/>
    <w:rsid w:val="00D873DF"/>
    <w:pPr>
      <w:tabs>
        <w:tab w:val="center" w:pos="4320"/>
        <w:tab w:val="right" w:pos="8640"/>
      </w:tabs>
    </w:pPr>
  </w:style>
  <w:style w:type="paragraph" w:styleId="Footer">
    <w:name w:val="footer"/>
    <w:basedOn w:val="Normal"/>
    <w:rsid w:val="00D873DF"/>
    <w:pPr>
      <w:tabs>
        <w:tab w:val="center" w:pos="4320"/>
        <w:tab w:val="right" w:pos="8640"/>
      </w:tabs>
    </w:pPr>
  </w:style>
  <w:style w:type="character" w:styleId="CommentReference">
    <w:name w:val="annotation reference"/>
    <w:semiHidden/>
    <w:rsid w:val="00E90785"/>
    <w:rPr>
      <w:sz w:val="16"/>
      <w:szCs w:val="16"/>
    </w:rPr>
  </w:style>
  <w:style w:type="paragraph" w:styleId="CommentText">
    <w:name w:val="annotation text"/>
    <w:basedOn w:val="Normal"/>
    <w:semiHidden/>
    <w:rsid w:val="00E90785"/>
    <w:pPr>
      <w:spacing w:before="120"/>
      <w:jc w:val="both"/>
    </w:pPr>
    <w:rPr>
      <w:color w:val="000000"/>
      <w:szCs w:val="20"/>
      <w:lang w:eastAsia="ja-JP"/>
    </w:rPr>
  </w:style>
  <w:style w:type="paragraph" w:styleId="CommentSubject">
    <w:name w:val="annotation subject"/>
    <w:basedOn w:val="CommentText"/>
    <w:next w:val="CommentText"/>
    <w:semiHidden/>
    <w:rsid w:val="007F233D"/>
    <w:pPr>
      <w:spacing w:before="0"/>
      <w:jc w:val="left"/>
    </w:pPr>
    <w:rPr>
      <w:b/>
      <w:bCs/>
      <w:color w:val="auto"/>
      <w:lang w:eastAsia="en-US"/>
    </w:rPr>
  </w:style>
  <w:style w:type="paragraph" w:styleId="BalloonText">
    <w:name w:val="Balloon Text"/>
    <w:basedOn w:val="Normal"/>
    <w:semiHidden/>
    <w:rsid w:val="007F233D"/>
    <w:rPr>
      <w:rFonts w:ascii="Tahoma" w:hAnsi="Tahoma" w:cs="Tahoma"/>
      <w:sz w:val="16"/>
      <w:szCs w:val="16"/>
    </w:rPr>
  </w:style>
  <w:style w:type="paragraph" w:styleId="TOC1">
    <w:name w:val="toc 1"/>
    <w:basedOn w:val="Normal"/>
    <w:next w:val="Normal"/>
    <w:autoRedefine/>
    <w:uiPriority w:val="39"/>
    <w:rsid w:val="000B410A"/>
  </w:style>
  <w:style w:type="character" w:styleId="Hyperlink">
    <w:name w:val="Hyperlink"/>
    <w:uiPriority w:val="99"/>
    <w:rsid w:val="000B410A"/>
    <w:rPr>
      <w:color w:val="0000FF"/>
      <w:u w:val="single"/>
    </w:rPr>
  </w:style>
  <w:style w:type="table" w:styleId="TableGrid">
    <w:name w:val="Table Grid"/>
    <w:basedOn w:val="TableNormal"/>
    <w:rsid w:val="005D6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rsid w:val="005C2A42"/>
    <w:pPr>
      <w:tabs>
        <w:tab w:val="left" w:pos="180"/>
        <w:tab w:val="left" w:pos="540"/>
      </w:tabs>
      <w:ind w:left="720" w:hanging="360"/>
      <w:jc w:val="both"/>
    </w:pPr>
    <w:rPr>
      <w:color w:val="000000"/>
      <w:szCs w:val="20"/>
    </w:rPr>
  </w:style>
  <w:style w:type="paragraph" w:styleId="BlockText">
    <w:name w:val="Block Text"/>
    <w:basedOn w:val="Normal"/>
    <w:rsid w:val="00CC134C"/>
    <w:pPr>
      <w:spacing w:before="120" w:after="120"/>
      <w:ind w:left="1440" w:right="1440"/>
      <w:jc w:val="both"/>
    </w:pPr>
    <w:rPr>
      <w:color w:val="000000"/>
      <w:szCs w:val="20"/>
      <w:lang w:eastAsia="zh-CN"/>
    </w:rPr>
  </w:style>
  <w:style w:type="paragraph" w:styleId="TOC2">
    <w:name w:val="toc 2"/>
    <w:basedOn w:val="Normal"/>
    <w:next w:val="Normal"/>
    <w:autoRedefine/>
    <w:uiPriority w:val="39"/>
    <w:rsid w:val="00D1601F"/>
    <w:pPr>
      <w:tabs>
        <w:tab w:val="left" w:pos="1080"/>
        <w:tab w:val="right" w:leader="dot" w:pos="9350"/>
      </w:tabs>
      <w:ind w:left="450"/>
    </w:pPr>
    <w:rPr>
      <w:noProof/>
    </w:rPr>
  </w:style>
  <w:style w:type="paragraph" w:customStyle="1" w:styleId="Style1">
    <w:name w:val="Style1"/>
    <w:basedOn w:val="TOC2"/>
    <w:autoRedefine/>
    <w:qFormat/>
    <w:rsid w:val="00D1601F"/>
  </w:style>
  <w:style w:type="paragraph" w:styleId="Revision">
    <w:name w:val="Revision"/>
    <w:hidden/>
    <w:uiPriority w:val="99"/>
    <w:semiHidden/>
    <w:rsid w:val="00BD39FB"/>
    <w:rPr>
      <w:szCs w:val="24"/>
      <w:lang w:val="en-US" w:eastAsia="en-US"/>
    </w:rPr>
  </w:style>
  <w:style w:type="paragraph" w:styleId="ListParagraph">
    <w:name w:val="List Paragraph"/>
    <w:basedOn w:val="Normal"/>
    <w:uiPriority w:val="34"/>
    <w:qFormat/>
    <w:rsid w:val="00645E29"/>
    <w:pPr>
      <w:ind w:left="720"/>
      <w:contextualSpacing/>
    </w:pPr>
  </w:style>
  <w:style w:type="paragraph" w:styleId="Caption">
    <w:name w:val="caption"/>
    <w:basedOn w:val="Normal"/>
    <w:next w:val="Normal"/>
    <w:unhideWhenUsed/>
    <w:qFormat/>
    <w:rsid w:val="00051198"/>
    <w:pPr>
      <w:spacing w:after="200"/>
      <w:jc w:val="center"/>
    </w:pPr>
    <w:rPr>
      <w:i/>
      <w:iCs/>
      <w:color w:val="1F497D" w:themeColor="text2"/>
      <w:sz w:val="18"/>
      <w:szCs w:val="18"/>
    </w:rPr>
  </w:style>
  <w:style w:type="character" w:styleId="Emphasis">
    <w:name w:val="Emphasis"/>
    <w:basedOn w:val="DefaultParagraphFont"/>
    <w:qFormat/>
    <w:rsid w:val="001B7669"/>
    <w:rPr>
      <w:i/>
      <w:iCs/>
    </w:rPr>
  </w:style>
  <w:style w:type="character" w:styleId="Strong">
    <w:name w:val="Strong"/>
    <w:basedOn w:val="DefaultParagraphFont"/>
    <w:qFormat/>
    <w:rsid w:val="001B7669"/>
    <w:rPr>
      <w:b/>
      <w:bCs/>
    </w:rPr>
  </w:style>
  <w:style w:type="paragraph" w:styleId="TOC3">
    <w:name w:val="toc 3"/>
    <w:basedOn w:val="Normal"/>
    <w:next w:val="Normal"/>
    <w:autoRedefine/>
    <w:uiPriority w:val="39"/>
    <w:unhideWhenUsed/>
    <w:rsid w:val="00CB796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w3.org/TR/xmlschema-0/%23DefnDeclars"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mailto:rich@rshriver.com"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s://tools.ietf.org/html/rfc2046"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imn@lasalletch.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ools.ietf.org/html/rfc2045" TargetMode="Externa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yperlink" Target="http://www.w3.org/TR/xml-media-typ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w3.org/TR/xml-media-types/%23contentTyp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713D4-6E99-43E4-AB4E-9CD212B75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5662</TotalTime>
  <Pages>15</Pages>
  <Words>4231</Words>
  <Characters>24123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FIX Protocol Gap Analysis Proposal Template</vt:lpstr>
    </vt:vector>
  </TitlesOfParts>
  <Company>FIX Protocol Limited</Company>
  <LinksUpToDate>false</LinksUpToDate>
  <CharactersWithSpaces>28298</CharactersWithSpaces>
  <SharedDoc>false</SharedDoc>
  <HLinks>
    <vt:vector size="84" baseType="variant">
      <vt:variant>
        <vt:i4>1245242</vt:i4>
      </vt:variant>
      <vt:variant>
        <vt:i4>80</vt:i4>
      </vt:variant>
      <vt:variant>
        <vt:i4>0</vt:i4>
      </vt:variant>
      <vt:variant>
        <vt:i4>5</vt:i4>
      </vt:variant>
      <vt:variant>
        <vt:lpwstr/>
      </vt:variant>
      <vt:variant>
        <vt:lpwstr>_Toc303092369</vt:lpwstr>
      </vt:variant>
      <vt:variant>
        <vt:i4>1245242</vt:i4>
      </vt:variant>
      <vt:variant>
        <vt:i4>74</vt:i4>
      </vt:variant>
      <vt:variant>
        <vt:i4>0</vt:i4>
      </vt:variant>
      <vt:variant>
        <vt:i4>5</vt:i4>
      </vt:variant>
      <vt:variant>
        <vt:lpwstr/>
      </vt:variant>
      <vt:variant>
        <vt:lpwstr>_Toc303092368</vt:lpwstr>
      </vt:variant>
      <vt:variant>
        <vt:i4>1245242</vt:i4>
      </vt:variant>
      <vt:variant>
        <vt:i4>68</vt:i4>
      </vt:variant>
      <vt:variant>
        <vt:i4>0</vt:i4>
      </vt:variant>
      <vt:variant>
        <vt:i4>5</vt:i4>
      </vt:variant>
      <vt:variant>
        <vt:lpwstr/>
      </vt:variant>
      <vt:variant>
        <vt:lpwstr>_Toc303092367</vt:lpwstr>
      </vt:variant>
      <vt:variant>
        <vt:i4>1245242</vt:i4>
      </vt:variant>
      <vt:variant>
        <vt:i4>62</vt:i4>
      </vt:variant>
      <vt:variant>
        <vt:i4>0</vt:i4>
      </vt:variant>
      <vt:variant>
        <vt:i4>5</vt:i4>
      </vt:variant>
      <vt:variant>
        <vt:lpwstr/>
      </vt:variant>
      <vt:variant>
        <vt:lpwstr>_Toc303092366</vt:lpwstr>
      </vt:variant>
      <vt:variant>
        <vt:i4>1245242</vt:i4>
      </vt:variant>
      <vt:variant>
        <vt:i4>56</vt:i4>
      </vt:variant>
      <vt:variant>
        <vt:i4>0</vt:i4>
      </vt:variant>
      <vt:variant>
        <vt:i4>5</vt:i4>
      </vt:variant>
      <vt:variant>
        <vt:lpwstr/>
      </vt:variant>
      <vt:variant>
        <vt:lpwstr>_Toc303092365</vt:lpwstr>
      </vt:variant>
      <vt:variant>
        <vt:i4>1245242</vt:i4>
      </vt:variant>
      <vt:variant>
        <vt:i4>50</vt:i4>
      </vt:variant>
      <vt:variant>
        <vt:i4>0</vt:i4>
      </vt:variant>
      <vt:variant>
        <vt:i4>5</vt:i4>
      </vt:variant>
      <vt:variant>
        <vt:lpwstr/>
      </vt:variant>
      <vt:variant>
        <vt:lpwstr>_Toc303092364</vt:lpwstr>
      </vt:variant>
      <vt:variant>
        <vt:i4>1245242</vt:i4>
      </vt:variant>
      <vt:variant>
        <vt:i4>44</vt:i4>
      </vt:variant>
      <vt:variant>
        <vt:i4>0</vt:i4>
      </vt:variant>
      <vt:variant>
        <vt:i4>5</vt:i4>
      </vt:variant>
      <vt:variant>
        <vt:lpwstr/>
      </vt:variant>
      <vt:variant>
        <vt:lpwstr>_Toc303092363</vt:lpwstr>
      </vt:variant>
      <vt:variant>
        <vt:i4>1245242</vt:i4>
      </vt:variant>
      <vt:variant>
        <vt:i4>38</vt:i4>
      </vt:variant>
      <vt:variant>
        <vt:i4>0</vt:i4>
      </vt:variant>
      <vt:variant>
        <vt:i4>5</vt:i4>
      </vt:variant>
      <vt:variant>
        <vt:lpwstr/>
      </vt:variant>
      <vt:variant>
        <vt:lpwstr>_Toc303092362</vt:lpwstr>
      </vt:variant>
      <vt:variant>
        <vt:i4>1245242</vt:i4>
      </vt:variant>
      <vt:variant>
        <vt:i4>32</vt:i4>
      </vt:variant>
      <vt:variant>
        <vt:i4>0</vt:i4>
      </vt:variant>
      <vt:variant>
        <vt:i4>5</vt:i4>
      </vt:variant>
      <vt:variant>
        <vt:lpwstr/>
      </vt:variant>
      <vt:variant>
        <vt:lpwstr>_Toc303092361</vt:lpwstr>
      </vt:variant>
      <vt:variant>
        <vt:i4>1245242</vt:i4>
      </vt:variant>
      <vt:variant>
        <vt:i4>26</vt:i4>
      </vt:variant>
      <vt:variant>
        <vt:i4>0</vt:i4>
      </vt:variant>
      <vt:variant>
        <vt:i4>5</vt:i4>
      </vt:variant>
      <vt:variant>
        <vt:lpwstr/>
      </vt:variant>
      <vt:variant>
        <vt:lpwstr>_Toc303092360</vt:lpwstr>
      </vt:variant>
      <vt:variant>
        <vt:i4>1048634</vt:i4>
      </vt:variant>
      <vt:variant>
        <vt:i4>20</vt:i4>
      </vt:variant>
      <vt:variant>
        <vt:i4>0</vt:i4>
      </vt:variant>
      <vt:variant>
        <vt:i4>5</vt:i4>
      </vt:variant>
      <vt:variant>
        <vt:lpwstr/>
      </vt:variant>
      <vt:variant>
        <vt:lpwstr>_Toc303092359</vt:lpwstr>
      </vt:variant>
      <vt:variant>
        <vt:i4>1048634</vt:i4>
      </vt:variant>
      <vt:variant>
        <vt:i4>14</vt:i4>
      </vt:variant>
      <vt:variant>
        <vt:i4>0</vt:i4>
      </vt:variant>
      <vt:variant>
        <vt:i4>5</vt:i4>
      </vt:variant>
      <vt:variant>
        <vt:lpwstr/>
      </vt:variant>
      <vt:variant>
        <vt:lpwstr>_Toc303092358</vt:lpwstr>
      </vt:variant>
      <vt:variant>
        <vt:i4>1048634</vt:i4>
      </vt:variant>
      <vt:variant>
        <vt:i4>8</vt:i4>
      </vt:variant>
      <vt:variant>
        <vt:i4>0</vt:i4>
      </vt:variant>
      <vt:variant>
        <vt:i4>5</vt:i4>
      </vt:variant>
      <vt:variant>
        <vt:lpwstr/>
      </vt:variant>
      <vt:variant>
        <vt:lpwstr>_Toc303092357</vt:lpwstr>
      </vt:variant>
      <vt:variant>
        <vt:i4>1048634</vt:i4>
      </vt:variant>
      <vt:variant>
        <vt:i4>2</vt:i4>
      </vt:variant>
      <vt:variant>
        <vt:i4>0</vt:i4>
      </vt:variant>
      <vt:variant>
        <vt:i4>5</vt:i4>
      </vt:variant>
      <vt:variant>
        <vt:lpwstr/>
      </vt:variant>
      <vt:variant>
        <vt:lpwstr>_Toc303092356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FIX Protocol Gap Analysis Proposal Template</dc:title>
  <dc:creator>Jim Northey</dc:creator>
  <cp:lastModifiedBy>Jim Northey</cp:lastModifiedBy>
  <cp:revision>40</cp:revision>
  <cp:lastPrinted>2015-07-06T19:53:00Z</cp:lastPrinted>
  <dcterms:created xsi:type="dcterms:W3CDTF">2013-03-25T02:34:00Z</dcterms:created>
  <dcterms:modified xsi:type="dcterms:W3CDTF">2015-08-07T19:51:00Z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FolderId">
    <vt:lpwstr/>
  </property>
  <property fmtid="{D5CDD505-2E9C-101B-9397-08002B2CF9AE}" pid="3" name="Offisync_SaveTime">
    <vt:lpwstr/>
  </property>
  <property fmtid="{D5CDD505-2E9C-101B-9397-08002B2CF9AE}" pid="4" name="Offisync_IsSaved">
    <vt:lpwstr>False</vt:lpwstr>
  </property>
  <property fmtid="{D5CDD505-2E9C-101B-9397-08002B2CF9AE}" pid="5" name="Offisync_UniqueId">
    <vt:lpwstr>197418;22985981</vt:lpwstr>
  </property>
  <property fmtid="{D5CDD505-2E9C-101B-9397-08002B2CF9AE}" pid="6" name="CentralDesktop_MDAdded">
    <vt:lpwstr>True</vt:lpwstr>
  </property>
  <property fmtid="{D5CDD505-2E9C-101B-9397-08002B2CF9AE}" pid="7" name="Offisync_FileTitle">
    <vt:lpwstr/>
  </property>
  <property fmtid="{D5CDD505-2E9C-101B-9397-08002B2CF9AE}" pid="8" name="Offisync_UpdateToken">
    <vt:lpwstr>2013-04-01T20:43:24+0200</vt:lpwstr>
  </property>
  <property fmtid="{D5CDD505-2E9C-101B-9397-08002B2CF9AE}" pid="9" name="Offisync_ProviderName">
    <vt:lpwstr>Central Desktop</vt:lpwstr>
  </property>
</Properties>
</file>