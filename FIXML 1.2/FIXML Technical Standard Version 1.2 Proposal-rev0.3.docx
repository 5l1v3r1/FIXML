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54970" w14:textId="77777777" w:rsidR="00D873DF" w:rsidRDefault="00D873DF" w:rsidP="00D873DF"/>
    <w:p w14:paraId="301F2847" w14:textId="77777777" w:rsidR="00D873DF" w:rsidRDefault="00D873DF" w:rsidP="00D873DF"/>
    <w:p w14:paraId="3658F66C" w14:textId="77777777" w:rsidR="00D873DF" w:rsidRDefault="00D873DF" w:rsidP="00D873DF"/>
    <w:p w14:paraId="0DF263C8" w14:textId="77777777" w:rsidR="00D873DF" w:rsidRDefault="00D873DF" w:rsidP="00D873DF"/>
    <w:p w14:paraId="26EA9B44" w14:textId="77777777" w:rsidR="00D873DF" w:rsidRDefault="00D873DF" w:rsidP="00D873DF"/>
    <w:p w14:paraId="11534E9B" w14:textId="77777777" w:rsidR="00D873DF" w:rsidRDefault="00CF1441" w:rsidP="00D873DF">
      <w:pPr>
        <w:jc w:val="center"/>
      </w:pPr>
      <w:r>
        <w:rPr>
          <w:noProof/>
        </w:rPr>
        <w:drawing>
          <wp:inline distT="0" distB="0" distL="0" distR="0" wp14:anchorId="21CE13CF" wp14:editId="79DAA897">
            <wp:extent cx="2950210" cy="691515"/>
            <wp:effectExtent l="19050" t="0" r="254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0210" cy="691515"/>
                    </a:xfrm>
                    <a:prstGeom prst="rect">
                      <a:avLst/>
                    </a:prstGeom>
                    <a:noFill/>
                    <a:ln w="9525">
                      <a:noFill/>
                      <a:miter lim="800000"/>
                      <a:headEnd/>
                      <a:tailEnd/>
                    </a:ln>
                  </pic:spPr>
                </pic:pic>
              </a:graphicData>
            </a:graphic>
          </wp:inline>
        </w:drawing>
      </w:r>
    </w:p>
    <w:p w14:paraId="43FB4E0D" w14:textId="77777777" w:rsidR="00D873DF" w:rsidRDefault="00D873DF" w:rsidP="00D873DF"/>
    <w:p w14:paraId="1AEE15FA" w14:textId="77777777" w:rsidR="00D873DF" w:rsidRDefault="00D873DF" w:rsidP="00D873DF"/>
    <w:p w14:paraId="3ACDD5B6" w14:textId="77777777" w:rsidR="00D873DF" w:rsidRDefault="00D873DF" w:rsidP="00D873DF"/>
    <w:p w14:paraId="058C824F" w14:textId="77777777" w:rsidR="00D873DF" w:rsidRDefault="00D873DF" w:rsidP="00D873DF"/>
    <w:p w14:paraId="7A6FC658" w14:textId="77777777" w:rsidR="00D873DF" w:rsidRDefault="00D873DF" w:rsidP="00D873DF"/>
    <w:p w14:paraId="2D192045" w14:textId="77777777" w:rsidR="00D873DF" w:rsidRDefault="00D873DF" w:rsidP="00D873DF"/>
    <w:p w14:paraId="37F7CC1C" w14:textId="77777777" w:rsidR="00D873DF" w:rsidRDefault="00D873DF" w:rsidP="00D873DF"/>
    <w:p w14:paraId="385E2E3B" w14:textId="77777777" w:rsidR="00D873DF" w:rsidRDefault="00D873DF" w:rsidP="00D873DF">
      <w:pPr>
        <w:pStyle w:val="Title"/>
        <w:rPr>
          <w:sz w:val="40"/>
          <w:szCs w:val="40"/>
        </w:rPr>
      </w:pPr>
      <w:r>
        <w:rPr>
          <w:sz w:val="40"/>
          <w:szCs w:val="40"/>
        </w:rPr>
        <w:t>[</w:t>
      </w:r>
      <w:r w:rsidR="006E1004">
        <w:rPr>
          <w:sz w:val="40"/>
          <w:szCs w:val="40"/>
        </w:rPr>
        <w:t>Global Technical Committee</w:t>
      </w:r>
      <w:r>
        <w:rPr>
          <w:sz w:val="40"/>
          <w:szCs w:val="40"/>
        </w:rPr>
        <w:t>]</w:t>
      </w:r>
    </w:p>
    <w:p w14:paraId="10206208" w14:textId="6A42728C" w:rsidR="00D873DF" w:rsidRDefault="006E1004" w:rsidP="00D873DF">
      <w:pPr>
        <w:pStyle w:val="Title"/>
        <w:rPr>
          <w:sz w:val="40"/>
          <w:szCs w:val="40"/>
        </w:rPr>
      </w:pPr>
      <w:bookmarkStart w:id="0" w:name="DocTitle"/>
      <w:r>
        <w:rPr>
          <w:sz w:val="40"/>
          <w:szCs w:val="40"/>
        </w:rPr>
        <w:t>FIXML</w:t>
      </w:r>
      <w:bookmarkEnd w:id="0"/>
      <w:ins w:id="1" w:author="Rich Shriver" w:date="2015-08-28T05:36:00Z">
        <w:r w:rsidR="005539D8">
          <w:rPr>
            <w:sz w:val="40"/>
            <w:szCs w:val="40"/>
          </w:rPr>
          <w:t xml:space="preserve"> Technical Standard Version 1.2</w:t>
        </w:r>
      </w:ins>
    </w:p>
    <w:p w14:paraId="455D8328" w14:textId="77777777" w:rsidR="00D873DF" w:rsidRDefault="00D873DF" w:rsidP="00353264"/>
    <w:p w14:paraId="2F7D5C7D" w14:textId="77777777" w:rsidR="00D873DF" w:rsidRDefault="00D873DF" w:rsidP="00353264"/>
    <w:p w14:paraId="775201C5" w14:textId="77777777" w:rsidR="00D873DF" w:rsidRDefault="00D873DF" w:rsidP="00353264"/>
    <w:p w14:paraId="201AE505" w14:textId="77777777" w:rsidR="00D873DF" w:rsidRDefault="00D873DF" w:rsidP="00353264"/>
    <w:p w14:paraId="42D0AD6F" w14:textId="77777777" w:rsidR="00D873DF" w:rsidRDefault="00D873DF" w:rsidP="00353264"/>
    <w:p w14:paraId="5A9A5324" w14:textId="77777777" w:rsidR="00353264" w:rsidRDefault="00353264" w:rsidP="00353264"/>
    <w:p w14:paraId="6D74616B" w14:textId="77777777" w:rsidR="00353264" w:rsidRDefault="00353264" w:rsidP="00353264"/>
    <w:p w14:paraId="24CA41CE" w14:textId="77777777" w:rsidR="00353264" w:rsidRDefault="00353264" w:rsidP="00353264"/>
    <w:p w14:paraId="7E4B4018" w14:textId="77777777" w:rsidR="00353264" w:rsidRDefault="00353264" w:rsidP="00353264"/>
    <w:p w14:paraId="27E6C4C4" w14:textId="4CE27CEB" w:rsidR="00D873DF" w:rsidRDefault="005A44A8" w:rsidP="00D873DF">
      <w:pPr>
        <w:pStyle w:val="Title"/>
        <w:rPr>
          <w:sz w:val="24"/>
          <w:szCs w:val="24"/>
        </w:rPr>
      </w:pPr>
      <w:bookmarkStart w:id="2" w:name="RevDate"/>
      <w:r>
        <w:rPr>
          <w:sz w:val="24"/>
          <w:szCs w:val="24"/>
        </w:rPr>
        <w:t>201</w:t>
      </w:r>
      <w:ins w:id="3" w:author="Rich Shriver" w:date="2016-04-20T10:55:00Z">
        <w:r w:rsidR="00624C4B">
          <w:rPr>
            <w:sz w:val="24"/>
            <w:szCs w:val="24"/>
          </w:rPr>
          <w:t>6</w:t>
        </w:r>
      </w:ins>
      <w:del w:id="4" w:author="Rich Shriver" w:date="2016-04-20T10:55:00Z">
        <w:r w:rsidDel="00624C4B">
          <w:rPr>
            <w:sz w:val="24"/>
            <w:szCs w:val="24"/>
          </w:rPr>
          <w:delText>5</w:delText>
        </w:r>
      </w:del>
      <w:r w:rsidR="00DB4F6F">
        <w:rPr>
          <w:sz w:val="24"/>
          <w:szCs w:val="24"/>
        </w:rPr>
        <w:t>-</w:t>
      </w:r>
      <w:ins w:id="5" w:author="Rich Shriver" w:date="2016-04-20T10:55:00Z">
        <w:r w:rsidR="00624C4B">
          <w:rPr>
            <w:sz w:val="24"/>
            <w:szCs w:val="24"/>
          </w:rPr>
          <w:t>04</w:t>
        </w:r>
      </w:ins>
      <w:del w:id="6" w:author="Rich Shriver" w:date="2016-04-20T10:55:00Z">
        <w:r w:rsidR="00DB4F6F" w:rsidDel="00624C4B">
          <w:rPr>
            <w:sz w:val="24"/>
            <w:szCs w:val="24"/>
          </w:rPr>
          <w:delText>12</w:delText>
        </w:r>
      </w:del>
      <w:r w:rsidR="00DB4F6F">
        <w:rPr>
          <w:sz w:val="24"/>
          <w:szCs w:val="24"/>
        </w:rPr>
        <w:t>-2</w:t>
      </w:r>
      <w:ins w:id="7" w:author="Rich Shriver" w:date="2016-04-20T10:55:00Z">
        <w:r w:rsidR="00624C4B">
          <w:rPr>
            <w:sz w:val="24"/>
            <w:szCs w:val="24"/>
          </w:rPr>
          <w:t>0</w:t>
        </w:r>
      </w:ins>
      <w:del w:id="8" w:author="Rich Shriver" w:date="2016-04-20T10:55:00Z">
        <w:r w:rsidR="00DB4F6F" w:rsidDel="00624C4B">
          <w:rPr>
            <w:sz w:val="24"/>
            <w:szCs w:val="24"/>
          </w:rPr>
          <w:delText>8</w:delText>
        </w:r>
      </w:del>
      <w:r>
        <w:rPr>
          <w:sz w:val="24"/>
          <w:szCs w:val="24"/>
        </w:rPr>
        <w:t>-</w:t>
      </w:r>
      <w:bookmarkEnd w:id="2"/>
    </w:p>
    <w:p w14:paraId="5B176A58" w14:textId="59238BFA" w:rsidR="00D873DF" w:rsidRDefault="006E1004" w:rsidP="00D873DF">
      <w:pPr>
        <w:pStyle w:val="Title"/>
        <w:rPr>
          <w:sz w:val="24"/>
          <w:szCs w:val="24"/>
        </w:rPr>
      </w:pPr>
      <w:bookmarkStart w:id="9" w:name="RevNum"/>
      <w:r>
        <w:rPr>
          <w:sz w:val="24"/>
          <w:szCs w:val="24"/>
        </w:rPr>
        <w:t>Rev</w:t>
      </w:r>
      <w:ins w:id="10" w:author="Jim Northey" w:date="2015-12-21T20:19:00Z">
        <w:r w:rsidR="00DB4F6F">
          <w:rPr>
            <w:sz w:val="24"/>
            <w:szCs w:val="24"/>
          </w:rPr>
          <w:t xml:space="preserve"> 0.</w:t>
        </w:r>
      </w:ins>
      <w:ins w:id="11" w:author="Rich Shriver" w:date="2016-02-26T11:04:00Z">
        <w:r w:rsidR="00EC44D0">
          <w:rPr>
            <w:sz w:val="24"/>
            <w:szCs w:val="24"/>
          </w:rPr>
          <w:t>3</w:t>
        </w:r>
      </w:ins>
      <w:bookmarkEnd w:id="9"/>
    </w:p>
    <w:p w14:paraId="2C579553" w14:textId="77777777" w:rsidR="003318F4" w:rsidRPr="00701C7C" w:rsidRDefault="0041585C" w:rsidP="00D873DF">
      <w:pPr>
        <w:pStyle w:val="Title"/>
        <w:rPr>
          <w:sz w:val="24"/>
          <w:szCs w:val="24"/>
        </w:rPr>
      </w:pPr>
      <w:r>
        <w:rPr>
          <w:sz w:val="24"/>
          <w:szCs w:val="24"/>
        </w:rPr>
        <w:t xml:space="preserve">Proposal Status: </w:t>
      </w:r>
      <w:r w:rsidR="006E1004">
        <w:rPr>
          <w:sz w:val="24"/>
          <w:szCs w:val="24"/>
        </w:rPr>
        <w:t>Draft</w:t>
      </w:r>
    </w:p>
    <w:p w14:paraId="37086573" w14:textId="77777777" w:rsidR="00D873DF" w:rsidRDefault="00D873DF" w:rsidP="00D873DF"/>
    <w:p w14:paraId="5828AD84" w14:textId="77777777" w:rsidR="00D873DF" w:rsidRDefault="00D873DF">
      <w:pPr>
        <w:sectPr w:rsidR="00D873DF" w:rsidSect="00142D98">
          <w:headerReference w:type="default" r:id="rId9"/>
          <w:footerReference w:type="default" r:id="rId10"/>
          <w:pgSz w:w="12240" w:h="15840" w:code="1"/>
          <w:pgMar w:top="1440" w:right="1440" w:bottom="1440" w:left="1440" w:header="720" w:footer="720" w:gutter="0"/>
          <w:cols w:space="720"/>
          <w:docGrid w:linePitch="360"/>
        </w:sectPr>
      </w:pPr>
    </w:p>
    <w:p w14:paraId="2B957865" w14:textId="77777777" w:rsidR="00640B1F" w:rsidRDefault="00640B1F" w:rsidP="00640B1F">
      <w:pPr>
        <w:pStyle w:val="Title"/>
        <w:rPr>
          <w:u w:val="single"/>
        </w:rPr>
      </w:pPr>
      <w:bookmarkStart w:id="12" w:name="_Toc105491794"/>
      <w:r>
        <w:rPr>
          <w:u w:val="single"/>
        </w:rPr>
        <w:lastRenderedPageBreak/>
        <w:t>DISCLAIMER</w:t>
      </w:r>
      <w:bookmarkEnd w:id="12"/>
    </w:p>
    <w:p w14:paraId="2038938F" w14:textId="77777777" w:rsidR="00640B1F" w:rsidRDefault="00640B1F" w:rsidP="00640B1F">
      <w:pPr>
        <w:pStyle w:val="BodyText"/>
      </w:pPr>
    </w:p>
    <w:p w14:paraId="358198C3" w14:textId="77777777" w:rsidR="00640B1F" w:rsidRDefault="00640B1F" w:rsidP="00640B1F">
      <w:pPr>
        <w:pStyle w:val="BodyText"/>
      </w:pPr>
    </w:p>
    <w:p w14:paraId="47CE3314"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C8A4F9F" w14:textId="77777777" w:rsidR="00F85F52" w:rsidRDefault="00F85F52" w:rsidP="00F85F52">
      <w:pPr>
        <w:numPr>
          <w:ilvl w:val="12"/>
          <w:numId w:val="0"/>
        </w:numPr>
      </w:pPr>
    </w:p>
    <w:p w14:paraId="711D59EE"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0E0FF121" w14:textId="77777777" w:rsidR="003318F4" w:rsidRDefault="003318F4" w:rsidP="00F85F52">
      <w:pPr>
        <w:numPr>
          <w:ilvl w:val="12"/>
          <w:numId w:val="0"/>
        </w:numPr>
      </w:pPr>
    </w:p>
    <w:p w14:paraId="14A24799"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 xml:space="preserve">AY BE UPDATED, REPLACED, OR MADE OBSOLETE BY OTHER DOCUMENTS AT ANY TIME.  THE FPL GLOBAL TECHNICAL COMMITTEE WILL NOT ALLOW EARLY IMPLEMENTATION TO CONSTRAIN ITS ABILITY TO MAKE CHANGES TO THIS SPECIFICATION PRIOR TO FINAL RELEASE.  IT IS INAPPROPRIATE TO USE FPL WORKING DRAFTS AS REFERENCE MATERIAL OR TO CITE THEM AS OTHER THAN “WORKS IN PROGRESS”.  THE FPL 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30A16C6F" w14:textId="77777777" w:rsidR="00F85F52" w:rsidRDefault="00F85F52" w:rsidP="00F85F52">
      <w:pPr>
        <w:numPr>
          <w:ilvl w:val="12"/>
          <w:numId w:val="0"/>
        </w:numPr>
      </w:pPr>
    </w:p>
    <w:p w14:paraId="3BC9AC7A" w14:textId="77777777" w:rsidR="00F85F52" w:rsidRDefault="00F85F52" w:rsidP="00F85F52">
      <w:pPr>
        <w:numPr>
          <w:ilvl w:val="12"/>
          <w:numId w:val="0"/>
        </w:numPr>
      </w:pPr>
      <w:r>
        <w:t>No proprietary or ownership interest of any kind is granted with respect to the FIX Protocol (or any rights therein).</w:t>
      </w:r>
    </w:p>
    <w:p w14:paraId="42EA891B" w14:textId="77777777" w:rsidR="00F85F52" w:rsidRDefault="00F85F52" w:rsidP="00F85F52">
      <w:pPr>
        <w:numPr>
          <w:ilvl w:val="12"/>
          <w:numId w:val="0"/>
        </w:numPr>
        <w:tabs>
          <w:tab w:val="right" w:pos="7560"/>
        </w:tabs>
        <w:rPr>
          <w:sz w:val="12"/>
        </w:rPr>
      </w:pPr>
    </w:p>
    <w:p w14:paraId="3A9AA0E8" w14:textId="77777777" w:rsidR="00F85F52" w:rsidRDefault="00F85F52" w:rsidP="00F85F52">
      <w:pPr>
        <w:numPr>
          <w:ilvl w:val="12"/>
          <w:numId w:val="0"/>
        </w:numPr>
      </w:pPr>
      <w:r>
        <w:t>Copyright 200</w:t>
      </w:r>
      <w:r w:rsidR="00BB39AF">
        <w:t>3-201</w:t>
      </w:r>
      <w:r w:rsidR="005A44A8">
        <w:t>5</w:t>
      </w:r>
      <w:r>
        <w:t xml:space="preserve"> FIX Protocol Limited, all rights reserved</w:t>
      </w:r>
      <w:r w:rsidR="00BD39FB">
        <w:t>.</w:t>
      </w:r>
    </w:p>
    <w:p w14:paraId="591BC4CA" w14:textId="77777777" w:rsidR="00F85F52" w:rsidRPr="00E90785" w:rsidRDefault="00F85F52" w:rsidP="00E90785">
      <w:pPr>
        <w:pStyle w:val="BodyText"/>
      </w:pPr>
    </w:p>
    <w:p w14:paraId="1959516D" w14:textId="77777777" w:rsidR="00640B1F" w:rsidRDefault="00640B1F" w:rsidP="00640B1F">
      <w:pPr>
        <w:pStyle w:val="Title"/>
      </w:pPr>
      <w:r>
        <w:br w:type="page"/>
      </w:r>
      <w:bookmarkStart w:id="13" w:name="_Toc105491795"/>
      <w:r>
        <w:lastRenderedPageBreak/>
        <w:t>Table of Contents</w:t>
      </w:r>
      <w:bookmarkEnd w:id="13"/>
    </w:p>
    <w:p w14:paraId="1295867C" w14:textId="77777777" w:rsidR="00696841" w:rsidRPr="00696841" w:rsidRDefault="00696841"/>
    <w:p w14:paraId="67F7469D" w14:textId="2678DD3A" w:rsidR="00624C4B" w:rsidRDefault="000B410A">
      <w:pPr>
        <w:pStyle w:val="TOC1"/>
        <w:tabs>
          <w:tab w:val="right" w:leader="dot" w:pos="9350"/>
        </w:tabs>
        <w:rPr>
          <w:rFonts w:eastAsiaTheme="minorEastAsia" w:cstheme="minorBidi"/>
          <w:noProof/>
          <w:szCs w:val="22"/>
        </w:rPr>
      </w:pPr>
      <w:r>
        <w:fldChar w:fldCharType="begin"/>
      </w:r>
      <w:r>
        <w:instrText xml:space="preserve"> TOC \o "2-3" \h \z \t "Heading 1,1" </w:instrText>
      </w:r>
      <w:r>
        <w:fldChar w:fldCharType="separate"/>
      </w:r>
      <w:hyperlink w:anchor="_Toc448913096" w:history="1">
        <w:r w:rsidR="00624C4B" w:rsidRPr="00285338">
          <w:rPr>
            <w:rStyle w:val="Hyperlink"/>
            <w:noProof/>
          </w:rPr>
          <w:t>Document History</w:t>
        </w:r>
        <w:r w:rsidR="00624C4B">
          <w:rPr>
            <w:noProof/>
            <w:webHidden/>
          </w:rPr>
          <w:tab/>
        </w:r>
        <w:r w:rsidR="00624C4B">
          <w:rPr>
            <w:noProof/>
            <w:webHidden/>
          </w:rPr>
          <w:fldChar w:fldCharType="begin"/>
        </w:r>
        <w:r w:rsidR="00624C4B">
          <w:rPr>
            <w:noProof/>
            <w:webHidden/>
          </w:rPr>
          <w:instrText xml:space="preserve"> PAGEREF _Toc448913096 \h </w:instrText>
        </w:r>
        <w:r w:rsidR="00624C4B">
          <w:rPr>
            <w:noProof/>
            <w:webHidden/>
          </w:rPr>
        </w:r>
        <w:r w:rsidR="00624C4B">
          <w:rPr>
            <w:noProof/>
            <w:webHidden/>
          </w:rPr>
          <w:fldChar w:fldCharType="separate"/>
        </w:r>
        <w:r w:rsidR="00624C4B">
          <w:rPr>
            <w:noProof/>
            <w:webHidden/>
          </w:rPr>
          <w:t>5</w:t>
        </w:r>
        <w:r w:rsidR="00624C4B">
          <w:rPr>
            <w:noProof/>
            <w:webHidden/>
          </w:rPr>
          <w:fldChar w:fldCharType="end"/>
        </w:r>
      </w:hyperlink>
    </w:p>
    <w:p w14:paraId="145CF6AA" w14:textId="197EA941" w:rsidR="00624C4B" w:rsidRDefault="00624C4B">
      <w:pPr>
        <w:pStyle w:val="TOC1"/>
        <w:tabs>
          <w:tab w:val="left" w:pos="450"/>
          <w:tab w:val="right" w:leader="dot" w:pos="9350"/>
        </w:tabs>
        <w:rPr>
          <w:rFonts w:eastAsiaTheme="minorEastAsia" w:cstheme="minorBidi"/>
          <w:noProof/>
          <w:szCs w:val="22"/>
        </w:rPr>
      </w:pPr>
      <w:hyperlink w:anchor="_Toc448913097" w:history="1">
        <w:r w:rsidRPr="00285338">
          <w:rPr>
            <w:rStyle w:val="Hyperlink"/>
            <w:noProof/>
          </w:rPr>
          <w:t>1</w:t>
        </w:r>
        <w:r>
          <w:rPr>
            <w:rFonts w:eastAsiaTheme="minorEastAsia" w:cstheme="minorBidi"/>
            <w:noProof/>
            <w:szCs w:val="22"/>
          </w:rPr>
          <w:tab/>
        </w:r>
        <w:r w:rsidRPr="00285338">
          <w:rPr>
            <w:rStyle w:val="Hyperlink"/>
            <w:noProof/>
          </w:rPr>
          <w:t>Introduction</w:t>
        </w:r>
        <w:r>
          <w:rPr>
            <w:noProof/>
            <w:webHidden/>
          </w:rPr>
          <w:tab/>
        </w:r>
        <w:r>
          <w:rPr>
            <w:noProof/>
            <w:webHidden/>
          </w:rPr>
          <w:fldChar w:fldCharType="begin"/>
        </w:r>
        <w:r>
          <w:rPr>
            <w:noProof/>
            <w:webHidden/>
          </w:rPr>
          <w:instrText xml:space="preserve"> PAGEREF _Toc448913097 \h </w:instrText>
        </w:r>
        <w:r>
          <w:rPr>
            <w:noProof/>
            <w:webHidden/>
          </w:rPr>
        </w:r>
        <w:r>
          <w:rPr>
            <w:noProof/>
            <w:webHidden/>
          </w:rPr>
          <w:fldChar w:fldCharType="separate"/>
        </w:r>
        <w:r>
          <w:rPr>
            <w:noProof/>
            <w:webHidden/>
          </w:rPr>
          <w:t>6</w:t>
        </w:r>
        <w:r>
          <w:rPr>
            <w:noProof/>
            <w:webHidden/>
          </w:rPr>
          <w:fldChar w:fldCharType="end"/>
        </w:r>
      </w:hyperlink>
    </w:p>
    <w:p w14:paraId="4D6F9460" w14:textId="66FEA5A6" w:rsidR="00624C4B" w:rsidRDefault="00624C4B">
      <w:pPr>
        <w:pStyle w:val="TOC2"/>
        <w:rPr>
          <w:rFonts w:eastAsiaTheme="minorEastAsia" w:cstheme="minorBidi"/>
          <w:szCs w:val="22"/>
        </w:rPr>
      </w:pPr>
      <w:hyperlink w:anchor="_Toc448913098" w:history="1">
        <w:r w:rsidRPr="00285338">
          <w:rPr>
            <w:rStyle w:val="Hyperlink"/>
          </w:rPr>
          <w:t>1.1</w:t>
        </w:r>
        <w:r>
          <w:rPr>
            <w:rFonts w:eastAsiaTheme="minorEastAsia" w:cstheme="minorBidi"/>
            <w:szCs w:val="22"/>
          </w:rPr>
          <w:tab/>
        </w:r>
        <w:r w:rsidRPr="00285338">
          <w:rPr>
            <w:rStyle w:val="Hyperlink"/>
          </w:rPr>
          <w:t>Authors</w:t>
        </w:r>
        <w:r>
          <w:rPr>
            <w:webHidden/>
          </w:rPr>
          <w:tab/>
        </w:r>
        <w:r>
          <w:rPr>
            <w:webHidden/>
          </w:rPr>
          <w:fldChar w:fldCharType="begin"/>
        </w:r>
        <w:r>
          <w:rPr>
            <w:webHidden/>
          </w:rPr>
          <w:instrText xml:space="preserve"> PAGEREF _Toc448913098 \h </w:instrText>
        </w:r>
        <w:r>
          <w:rPr>
            <w:webHidden/>
          </w:rPr>
        </w:r>
        <w:r>
          <w:rPr>
            <w:webHidden/>
          </w:rPr>
          <w:fldChar w:fldCharType="separate"/>
        </w:r>
        <w:r>
          <w:rPr>
            <w:webHidden/>
          </w:rPr>
          <w:t>6</w:t>
        </w:r>
        <w:r>
          <w:rPr>
            <w:webHidden/>
          </w:rPr>
          <w:fldChar w:fldCharType="end"/>
        </w:r>
      </w:hyperlink>
    </w:p>
    <w:p w14:paraId="4C9BFEB1" w14:textId="34C32538" w:rsidR="00624C4B" w:rsidRDefault="00624C4B">
      <w:pPr>
        <w:pStyle w:val="TOC1"/>
        <w:tabs>
          <w:tab w:val="left" w:pos="450"/>
          <w:tab w:val="right" w:leader="dot" w:pos="9350"/>
        </w:tabs>
        <w:rPr>
          <w:rFonts w:eastAsiaTheme="minorEastAsia" w:cstheme="minorBidi"/>
          <w:noProof/>
          <w:szCs w:val="22"/>
        </w:rPr>
      </w:pPr>
      <w:hyperlink w:anchor="_Toc448913099" w:history="1">
        <w:r w:rsidRPr="00285338">
          <w:rPr>
            <w:rStyle w:val="Hyperlink"/>
            <w:noProof/>
          </w:rPr>
          <w:t>2</w:t>
        </w:r>
        <w:r>
          <w:rPr>
            <w:rFonts w:eastAsiaTheme="minorEastAsia" w:cstheme="minorBidi"/>
            <w:noProof/>
            <w:szCs w:val="22"/>
          </w:rPr>
          <w:tab/>
        </w:r>
        <w:r w:rsidRPr="00285338">
          <w:rPr>
            <w:rStyle w:val="Hyperlink"/>
            <w:noProof/>
          </w:rPr>
          <w:t>Business and Technical Requirements</w:t>
        </w:r>
        <w:r>
          <w:rPr>
            <w:noProof/>
            <w:webHidden/>
          </w:rPr>
          <w:tab/>
        </w:r>
        <w:r>
          <w:rPr>
            <w:noProof/>
            <w:webHidden/>
          </w:rPr>
          <w:fldChar w:fldCharType="begin"/>
        </w:r>
        <w:r>
          <w:rPr>
            <w:noProof/>
            <w:webHidden/>
          </w:rPr>
          <w:instrText xml:space="preserve"> PAGEREF _Toc448913099 \h </w:instrText>
        </w:r>
        <w:r>
          <w:rPr>
            <w:noProof/>
            <w:webHidden/>
          </w:rPr>
        </w:r>
        <w:r>
          <w:rPr>
            <w:noProof/>
            <w:webHidden/>
          </w:rPr>
          <w:fldChar w:fldCharType="separate"/>
        </w:r>
        <w:r>
          <w:rPr>
            <w:noProof/>
            <w:webHidden/>
          </w:rPr>
          <w:t>6</w:t>
        </w:r>
        <w:r>
          <w:rPr>
            <w:noProof/>
            <w:webHidden/>
          </w:rPr>
          <w:fldChar w:fldCharType="end"/>
        </w:r>
      </w:hyperlink>
    </w:p>
    <w:p w14:paraId="1786A1A6" w14:textId="17FE9ADF" w:rsidR="00624C4B" w:rsidRDefault="00624C4B">
      <w:pPr>
        <w:pStyle w:val="TOC2"/>
        <w:rPr>
          <w:rFonts w:eastAsiaTheme="minorEastAsia" w:cstheme="minorBidi"/>
          <w:szCs w:val="22"/>
        </w:rPr>
      </w:pPr>
      <w:hyperlink w:anchor="_Toc448913100" w:history="1">
        <w:r w:rsidRPr="00285338">
          <w:rPr>
            <w:rStyle w:val="Hyperlink"/>
          </w:rPr>
          <w:t>2.1</w:t>
        </w:r>
        <w:r>
          <w:rPr>
            <w:rFonts w:eastAsiaTheme="minorEastAsia" w:cstheme="minorBidi"/>
            <w:szCs w:val="22"/>
          </w:rPr>
          <w:tab/>
        </w:r>
        <w:r w:rsidRPr="00285338">
          <w:rPr>
            <w:rStyle w:val="Hyperlink"/>
          </w:rPr>
          <w:t>Encoded Fields Support</w:t>
        </w:r>
        <w:r>
          <w:rPr>
            <w:webHidden/>
          </w:rPr>
          <w:tab/>
        </w:r>
        <w:r>
          <w:rPr>
            <w:webHidden/>
          </w:rPr>
          <w:fldChar w:fldCharType="begin"/>
        </w:r>
        <w:r>
          <w:rPr>
            <w:webHidden/>
          </w:rPr>
          <w:instrText xml:space="preserve"> PAGEREF _Toc448913100 \h </w:instrText>
        </w:r>
        <w:r>
          <w:rPr>
            <w:webHidden/>
          </w:rPr>
        </w:r>
        <w:r>
          <w:rPr>
            <w:webHidden/>
          </w:rPr>
          <w:fldChar w:fldCharType="separate"/>
        </w:r>
        <w:r>
          <w:rPr>
            <w:webHidden/>
          </w:rPr>
          <w:t>6</w:t>
        </w:r>
        <w:r>
          <w:rPr>
            <w:webHidden/>
          </w:rPr>
          <w:fldChar w:fldCharType="end"/>
        </w:r>
      </w:hyperlink>
    </w:p>
    <w:p w14:paraId="22F40C83" w14:textId="546564C1" w:rsidR="00624C4B" w:rsidRDefault="00624C4B">
      <w:pPr>
        <w:pStyle w:val="TOC2"/>
        <w:rPr>
          <w:rFonts w:eastAsiaTheme="minorEastAsia" w:cstheme="minorBidi"/>
          <w:szCs w:val="22"/>
        </w:rPr>
      </w:pPr>
      <w:hyperlink w:anchor="_Toc448913101" w:history="1">
        <w:r w:rsidRPr="00285338">
          <w:rPr>
            <w:rStyle w:val="Hyperlink"/>
          </w:rPr>
          <w:t>2.2</w:t>
        </w:r>
        <w:r>
          <w:rPr>
            <w:rFonts w:eastAsiaTheme="minorEastAsia" w:cstheme="minorBidi"/>
            <w:szCs w:val="22"/>
          </w:rPr>
          <w:tab/>
        </w:r>
        <w:r w:rsidRPr="00285338">
          <w:rPr>
            <w:rStyle w:val="Hyperlink"/>
          </w:rPr>
          <w:t>Binary Data Content Support</w:t>
        </w:r>
        <w:r>
          <w:rPr>
            <w:webHidden/>
          </w:rPr>
          <w:tab/>
        </w:r>
        <w:r>
          <w:rPr>
            <w:webHidden/>
          </w:rPr>
          <w:fldChar w:fldCharType="begin"/>
        </w:r>
        <w:r>
          <w:rPr>
            <w:webHidden/>
          </w:rPr>
          <w:instrText xml:space="preserve"> PAGEREF _Toc448913101 \h </w:instrText>
        </w:r>
        <w:r>
          <w:rPr>
            <w:webHidden/>
          </w:rPr>
        </w:r>
        <w:r>
          <w:rPr>
            <w:webHidden/>
          </w:rPr>
          <w:fldChar w:fldCharType="separate"/>
        </w:r>
        <w:r>
          <w:rPr>
            <w:webHidden/>
          </w:rPr>
          <w:t>7</w:t>
        </w:r>
        <w:r>
          <w:rPr>
            <w:webHidden/>
          </w:rPr>
          <w:fldChar w:fldCharType="end"/>
        </w:r>
      </w:hyperlink>
    </w:p>
    <w:p w14:paraId="0790C1B4" w14:textId="075881C8" w:rsidR="00624C4B" w:rsidRDefault="00624C4B">
      <w:pPr>
        <w:pStyle w:val="TOC2"/>
        <w:rPr>
          <w:rFonts w:eastAsiaTheme="minorEastAsia" w:cstheme="minorBidi"/>
          <w:szCs w:val="22"/>
        </w:rPr>
      </w:pPr>
      <w:hyperlink w:anchor="_Toc448913102" w:history="1">
        <w:r w:rsidRPr="00285338">
          <w:rPr>
            <w:rStyle w:val="Hyperlink"/>
          </w:rPr>
          <w:t>2.3</w:t>
        </w:r>
        <w:r>
          <w:rPr>
            <w:rFonts w:eastAsiaTheme="minorEastAsia" w:cstheme="minorBidi"/>
            <w:szCs w:val="22"/>
          </w:rPr>
          <w:tab/>
        </w:r>
        <w:r w:rsidRPr="00285338">
          <w:rPr>
            <w:rStyle w:val="Hyperlink"/>
          </w:rPr>
          <w:t>FIXML Inlined Components Changes</w:t>
        </w:r>
        <w:r>
          <w:rPr>
            <w:webHidden/>
          </w:rPr>
          <w:tab/>
        </w:r>
        <w:r>
          <w:rPr>
            <w:webHidden/>
          </w:rPr>
          <w:fldChar w:fldCharType="begin"/>
        </w:r>
        <w:r>
          <w:rPr>
            <w:webHidden/>
          </w:rPr>
          <w:instrText xml:space="preserve"> PAGEREF _Toc448913102 \h </w:instrText>
        </w:r>
        <w:r>
          <w:rPr>
            <w:webHidden/>
          </w:rPr>
        </w:r>
        <w:r>
          <w:rPr>
            <w:webHidden/>
          </w:rPr>
          <w:fldChar w:fldCharType="separate"/>
        </w:r>
        <w:r>
          <w:rPr>
            <w:webHidden/>
          </w:rPr>
          <w:t>7</w:t>
        </w:r>
        <w:r>
          <w:rPr>
            <w:webHidden/>
          </w:rPr>
          <w:fldChar w:fldCharType="end"/>
        </w:r>
      </w:hyperlink>
    </w:p>
    <w:p w14:paraId="5763CE23" w14:textId="44B80964" w:rsidR="00624C4B" w:rsidRDefault="00624C4B">
      <w:pPr>
        <w:pStyle w:val="TOC2"/>
        <w:rPr>
          <w:rFonts w:eastAsiaTheme="minorEastAsia" w:cstheme="minorBidi"/>
          <w:szCs w:val="22"/>
        </w:rPr>
      </w:pPr>
      <w:hyperlink w:anchor="_Toc448913103" w:history="1">
        <w:r w:rsidRPr="00285338">
          <w:rPr>
            <w:rStyle w:val="Hyperlink"/>
          </w:rPr>
          <w:t>2.4</w:t>
        </w:r>
        <w:r>
          <w:rPr>
            <w:rFonts w:eastAsiaTheme="minorEastAsia" w:cstheme="minorBidi"/>
            <w:szCs w:val="22"/>
          </w:rPr>
          <w:tab/>
        </w:r>
        <w:r w:rsidRPr="00285338">
          <w:rPr>
            <w:rStyle w:val="Hyperlink"/>
          </w:rPr>
          <w:t>FIX XML Namespace Standard</w:t>
        </w:r>
        <w:r>
          <w:rPr>
            <w:webHidden/>
          </w:rPr>
          <w:tab/>
        </w:r>
        <w:r>
          <w:rPr>
            <w:webHidden/>
          </w:rPr>
          <w:fldChar w:fldCharType="begin"/>
        </w:r>
        <w:r>
          <w:rPr>
            <w:webHidden/>
          </w:rPr>
          <w:instrText xml:space="preserve"> PAGEREF _Toc448913103 \h </w:instrText>
        </w:r>
        <w:r>
          <w:rPr>
            <w:webHidden/>
          </w:rPr>
        </w:r>
        <w:r>
          <w:rPr>
            <w:webHidden/>
          </w:rPr>
          <w:fldChar w:fldCharType="separate"/>
        </w:r>
        <w:r>
          <w:rPr>
            <w:webHidden/>
          </w:rPr>
          <w:t>7</w:t>
        </w:r>
        <w:r>
          <w:rPr>
            <w:webHidden/>
          </w:rPr>
          <w:fldChar w:fldCharType="end"/>
        </w:r>
      </w:hyperlink>
    </w:p>
    <w:p w14:paraId="2AE7F3F3" w14:textId="059E4374" w:rsidR="00624C4B" w:rsidRDefault="00624C4B">
      <w:pPr>
        <w:pStyle w:val="TOC1"/>
        <w:tabs>
          <w:tab w:val="left" w:pos="450"/>
          <w:tab w:val="right" w:leader="dot" w:pos="9350"/>
        </w:tabs>
        <w:rPr>
          <w:rFonts w:eastAsiaTheme="minorEastAsia" w:cstheme="minorBidi"/>
          <w:noProof/>
          <w:szCs w:val="22"/>
        </w:rPr>
      </w:pPr>
      <w:hyperlink w:anchor="_Toc448913104" w:history="1">
        <w:r w:rsidRPr="00285338">
          <w:rPr>
            <w:rStyle w:val="Hyperlink"/>
            <w:noProof/>
          </w:rPr>
          <w:t>3</w:t>
        </w:r>
        <w:r>
          <w:rPr>
            <w:rFonts w:eastAsiaTheme="minorEastAsia" w:cstheme="minorBidi"/>
            <w:noProof/>
            <w:szCs w:val="22"/>
          </w:rPr>
          <w:tab/>
        </w:r>
        <w:r w:rsidRPr="00285338">
          <w:rPr>
            <w:rStyle w:val="Hyperlink"/>
            <w:noProof/>
          </w:rPr>
          <w:t>Issues and Discussion Points</w:t>
        </w:r>
        <w:r>
          <w:rPr>
            <w:noProof/>
            <w:webHidden/>
          </w:rPr>
          <w:tab/>
        </w:r>
        <w:r>
          <w:rPr>
            <w:noProof/>
            <w:webHidden/>
          </w:rPr>
          <w:fldChar w:fldCharType="begin"/>
        </w:r>
        <w:r>
          <w:rPr>
            <w:noProof/>
            <w:webHidden/>
          </w:rPr>
          <w:instrText xml:space="preserve"> PAGEREF _Toc448913104 \h </w:instrText>
        </w:r>
        <w:r>
          <w:rPr>
            <w:noProof/>
            <w:webHidden/>
          </w:rPr>
        </w:r>
        <w:r>
          <w:rPr>
            <w:noProof/>
            <w:webHidden/>
          </w:rPr>
          <w:fldChar w:fldCharType="separate"/>
        </w:r>
        <w:r>
          <w:rPr>
            <w:noProof/>
            <w:webHidden/>
          </w:rPr>
          <w:t>7</w:t>
        </w:r>
        <w:r>
          <w:rPr>
            <w:noProof/>
            <w:webHidden/>
          </w:rPr>
          <w:fldChar w:fldCharType="end"/>
        </w:r>
      </w:hyperlink>
    </w:p>
    <w:p w14:paraId="1F8685F3" w14:textId="5254694B" w:rsidR="00624C4B" w:rsidRDefault="00624C4B">
      <w:pPr>
        <w:pStyle w:val="TOC2"/>
        <w:rPr>
          <w:rFonts w:eastAsiaTheme="minorEastAsia" w:cstheme="minorBidi"/>
          <w:szCs w:val="22"/>
        </w:rPr>
      </w:pPr>
      <w:hyperlink w:anchor="_Toc448913105" w:history="1">
        <w:r w:rsidRPr="00285338">
          <w:rPr>
            <w:rStyle w:val="Hyperlink"/>
          </w:rPr>
          <w:t>3.1</w:t>
        </w:r>
        <w:r>
          <w:rPr>
            <w:rFonts w:eastAsiaTheme="minorEastAsia" w:cstheme="minorBidi"/>
            <w:szCs w:val="22"/>
          </w:rPr>
          <w:tab/>
        </w:r>
        <w:r w:rsidRPr="00285338">
          <w:rPr>
            <w:rStyle w:val="Hyperlink"/>
          </w:rPr>
          <w:t>Should base64Binary encoding be used?</w:t>
        </w:r>
        <w:r>
          <w:rPr>
            <w:webHidden/>
          </w:rPr>
          <w:tab/>
        </w:r>
        <w:r>
          <w:rPr>
            <w:webHidden/>
          </w:rPr>
          <w:fldChar w:fldCharType="begin"/>
        </w:r>
        <w:r>
          <w:rPr>
            <w:webHidden/>
          </w:rPr>
          <w:instrText xml:space="preserve"> PAGEREF _Toc448913105 \h </w:instrText>
        </w:r>
        <w:r>
          <w:rPr>
            <w:webHidden/>
          </w:rPr>
        </w:r>
        <w:r>
          <w:rPr>
            <w:webHidden/>
          </w:rPr>
          <w:fldChar w:fldCharType="separate"/>
        </w:r>
        <w:r>
          <w:rPr>
            <w:webHidden/>
          </w:rPr>
          <w:t>7</w:t>
        </w:r>
        <w:r>
          <w:rPr>
            <w:webHidden/>
          </w:rPr>
          <w:fldChar w:fldCharType="end"/>
        </w:r>
      </w:hyperlink>
    </w:p>
    <w:p w14:paraId="06CD787F" w14:textId="38141F38" w:rsidR="00624C4B" w:rsidRDefault="00624C4B">
      <w:pPr>
        <w:pStyle w:val="TOC2"/>
        <w:rPr>
          <w:rFonts w:eastAsiaTheme="minorEastAsia" w:cstheme="minorBidi"/>
          <w:szCs w:val="22"/>
        </w:rPr>
      </w:pPr>
      <w:hyperlink w:anchor="_Toc448913106" w:history="1">
        <w:r w:rsidRPr="00285338">
          <w:rPr>
            <w:rStyle w:val="Hyperlink"/>
          </w:rPr>
          <w:t>3.2</w:t>
        </w:r>
        <w:r>
          <w:rPr>
            <w:rFonts w:eastAsiaTheme="minorEastAsia" w:cstheme="minorBidi"/>
            <w:szCs w:val="22"/>
          </w:rPr>
          <w:tab/>
        </w:r>
        <w:r w:rsidRPr="00285338">
          <w:rPr>
            <w:rStyle w:val="Hyperlink"/>
          </w:rPr>
          <w:t>Should encoded data be stored in elements or attributes?</w:t>
        </w:r>
        <w:r>
          <w:rPr>
            <w:webHidden/>
          </w:rPr>
          <w:tab/>
        </w:r>
        <w:r>
          <w:rPr>
            <w:webHidden/>
          </w:rPr>
          <w:fldChar w:fldCharType="begin"/>
        </w:r>
        <w:r>
          <w:rPr>
            <w:webHidden/>
          </w:rPr>
          <w:instrText xml:space="preserve"> PAGEREF _Toc448913106 \h </w:instrText>
        </w:r>
        <w:r>
          <w:rPr>
            <w:webHidden/>
          </w:rPr>
        </w:r>
        <w:r>
          <w:rPr>
            <w:webHidden/>
          </w:rPr>
          <w:fldChar w:fldCharType="separate"/>
        </w:r>
        <w:r>
          <w:rPr>
            <w:webHidden/>
          </w:rPr>
          <w:t>8</w:t>
        </w:r>
        <w:r>
          <w:rPr>
            <w:webHidden/>
          </w:rPr>
          <w:fldChar w:fldCharType="end"/>
        </w:r>
      </w:hyperlink>
    </w:p>
    <w:p w14:paraId="139462FA" w14:textId="33A8D769" w:rsidR="00624C4B" w:rsidRDefault="00624C4B">
      <w:pPr>
        <w:pStyle w:val="TOC2"/>
        <w:rPr>
          <w:rFonts w:eastAsiaTheme="minorEastAsia" w:cstheme="minorBidi"/>
          <w:szCs w:val="22"/>
        </w:rPr>
      </w:pPr>
      <w:hyperlink w:anchor="_Toc448913107" w:history="1">
        <w:r w:rsidRPr="00285338">
          <w:rPr>
            <w:rStyle w:val="Hyperlink"/>
          </w:rPr>
          <w:t>3.3</w:t>
        </w:r>
        <w:r>
          <w:rPr>
            <w:rFonts w:eastAsiaTheme="minorEastAsia" w:cstheme="minorBidi"/>
            <w:szCs w:val="22"/>
          </w:rPr>
          <w:tab/>
        </w:r>
        <w:r w:rsidRPr="00285338">
          <w:rPr>
            <w:rStyle w:val="Hyperlink"/>
          </w:rPr>
          <w:t>Should the related data length field be included in FIXML?</w:t>
        </w:r>
        <w:r>
          <w:rPr>
            <w:webHidden/>
          </w:rPr>
          <w:tab/>
        </w:r>
        <w:r>
          <w:rPr>
            <w:webHidden/>
          </w:rPr>
          <w:fldChar w:fldCharType="begin"/>
        </w:r>
        <w:r>
          <w:rPr>
            <w:webHidden/>
          </w:rPr>
          <w:instrText xml:space="preserve"> PAGEREF _Toc448913107 \h </w:instrText>
        </w:r>
        <w:r>
          <w:rPr>
            <w:webHidden/>
          </w:rPr>
        </w:r>
        <w:r>
          <w:rPr>
            <w:webHidden/>
          </w:rPr>
          <w:fldChar w:fldCharType="separate"/>
        </w:r>
        <w:r>
          <w:rPr>
            <w:webHidden/>
          </w:rPr>
          <w:t>8</w:t>
        </w:r>
        <w:r>
          <w:rPr>
            <w:webHidden/>
          </w:rPr>
          <w:fldChar w:fldCharType="end"/>
        </w:r>
      </w:hyperlink>
    </w:p>
    <w:p w14:paraId="3EA5C532" w14:textId="5511FA4E" w:rsidR="00624C4B" w:rsidRDefault="00624C4B">
      <w:pPr>
        <w:pStyle w:val="TOC2"/>
        <w:rPr>
          <w:rFonts w:eastAsiaTheme="minorEastAsia" w:cstheme="minorBidi"/>
          <w:szCs w:val="22"/>
        </w:rPr>
      </w:pPr>
      <w:hyperlink w:anchor="_Toc448913108" w:history="1">
        <w:r w:rsidRPr="00285338">
          <w:rPr>
            <w:rStyle w:val="Hyperlink"/>
          </w:rPr>
          <w:t>3.4</w:t>
        </w:r>
        <w:r>
          <w:rPr>
            <w:rFonts w:eastAsiaTheme="minorEastAsia" w:cstheme="minorBidi"/>
            <w:szCs w:val="22"/>
          </w:rPr>
          <w:tab/>
        </w:r>
        <w:r w:rsidRPr="00285338">
          <w:rPr>
            <w:rStyle w:val="Hyperlink"/>
          </w:rPr>
          <w:t>Should the encoded data fields be extended to include an IETF standard content type?</w:t>
        </w:r>
        <w:r>
          <w:rPr>
            <w:webHidden/>
          </w:rPr>
          <w:tab/>
        </w:r>
        <w:r>
          <w:rPr>
            <w:webHidden/>
          </w:rPr>
          <w:fldChar w:fldCharType="begin"/>
        </w:r>
        <w:r>
          <w:rPr>
            <w:webHidden/>
          </w:rPr>
          <w:instrText xml:space="preserve"> PAGEREF _Toc448913108 \h </w:instrText>
        </w:r>
        <w:r>
          <w:rPr>
            <w:webHidden/>
          </w:rPr>
        </w:r>
        <w:r>
          <w:rPr>
            <w:webHidden/>
          </w:rPr>
          <w:fldChar w:fldCharType="separate"/>
        </w:r>
        <w:r>
          <w:rPr>
            <w:webHidden/>
          </w:rPr>
          <w:t>10</w:t>
        </w:r>
        <w:r>
          <w:rPr>
            <w:webHidden/>
          </w:rPr>
          <w:fldChar w:fldCharType="end"/>
        </w:r>
      </w:hyperlink>
    </w:p>
    <w:p w14:paraId="788AE7BA" w14:textId="49ED25E2" w:rsidR="00624C4B" w:rsidRDefault="00624C4B">
      <w:pPr>
        <w:pStyle w:val="TOC2"/>
        <w:rPr>
          <w:rFonts w:eastAsiaTheme="minorEastAsia" w:cstheme="minorBidi"/>
          <w:szCs w:val="22"/>
        </w:rPr>
      </w:pPr>
      <w:hyperlink w:anchor="_Toc448913109" w:history="1">
        <w:r w:rsidRPr="00285338">
          <w:rPr>
            <w:rStyle w:val="Hyperlink"/>
          </w:rPr>
          <w:t>3.5</w:t>
        </w:r>
        <w:r>
          <w:rPr>
            <w:rFonts w:eastAsiaTheme="minorEastAsia" w:cstheme="minorBidi"/>
            <w:szCs w:val="22"/>
          </w:rPr>
          <w:tab/>
        </w:r>
        <w:r w:rsidRPr="00285338">
          <w:rPr>
            <w:rStyle w:val="Hyperlink"/>
          </w:rPr>
          <w:t>Are current FIXML fields of type data affected by these changes?</w:t>
        </w:r>
        <w:r>
          <w:rPr>
            <w:webHidden/>
          </w:rPr>
          <w:tab/>
        </w:r>
        <w:r>
          <w:rPr>
            <w:webHidden/>
          </w:rPr>
          <w:fldChar w:fldCharType="begin"/>
        </w:r>
        <w:r>
          <w:rPr>
            <w:webHidden/>
          </w:rPr>
          <w:instrText xml:space="preserve"> PAGEREF _Toc448913109 \h </w:instrText>
        </w:r>
        <w:r>
          <w:rPr>
            <w:webHidden/>
          </w:rPr>
        </w:r>
        <w:r>
          <w:rPr>
            <w:webHidden/>
          </w:rPr>
          <w:fldChar w:fldCharType="separate"/>
        </w:r>
        <w:r>
          <w:rPr>
            <w:webHidden/>
          </w:rPr>
          <w:t>10</w:t>
        </w:r>
        <w:r>
          <w:rPr>
            <w:webHidden/>
          </w:rPr>
          <w:fldChar w:fldCharType="end"/>
        </w:r>
      </w:hyperlink>
    </w:p>
    <w:p w14:paraId="03E8BF3D" w14:textId="45DFD7E9" w:rsidR="00624C4B" w:rsidRDefault="00624C4B">
      <w:pPr>
        <w:pStyle w:val="TOC2"/>
        <w:rPr>
          <w:rFonts w:eastAsiaTheme="minorEastAsia" w:cstheme="minorBidi"/>
          <w:szCs w:val="22"/>
        </w:rPr>
      </w:pPr>
      <w:hyperlink w:anchor="_Toc448913110" w:history="1">
        <w:r w:rsidRPr="00285338">
          <w:rPr>
            <w:rStyle w:val="Hyperlink"/>
          </w:rPr>
          <w:t>3.6</w:t>
        </w:r>
        <w:r>
          <w:rPr>
            <w:rFonts w:eastAsiaTheme="minorEastAsia" w:cstheme="minorBidi"/>
            <w:szCs w:val="22"/>
          </w:rPr>
          <w:tab/>
        </w:r>
        <w:r w:rsidRPr="00285338">
          <w:rPr>
            <w:rStyle w:val="Hyperlink"/>
          </w:rPr>
          <w:t>Should fields of type NumInGroup also be included as attributes?</w:t>
        </w:r>
        <w:r>
          <w:rPr>
            <w:webHidden/>
          </w:rPr>
          <w:tab/>
        </w:r>
        <w:r>
          <w:rPr>
            <w:webHidden/>
          </w:rPr>
          <w:fldChar w:fldCharType="begin"/>
        </w:r>
        <w:r>
          <w:rPr>
            <w:webHidden/>
          </w:rPr>
          <w:instrText xml:space="preserve"> PAGEREF _Toc448913110 \h </w:instrText>
        </w:r>
        <w:r>
          <w:rPr>
            <w:webHidden/>
          </w:rPr>
        </w:r>
        <w:r>
          <w:rPr>
            <w:webHidden/>
          </w:rPr>
          <w:fldChar w:fldCharType="separate"/>
        </w:r>
        <w:r>
          <w:rPr>
            <w:webHidden/>
          </w:rPr>
          <w:t>11</w:t>
        </w:r>
        <w:r>
          <w:rPr>
            <w:webHidden/>
          </w:rPr>
          <w:fldChar w:fldCharType="end"/>
        </w:r>
      </w:hyperlink>
    </w:p>
    <w:p w14:paraId="12FD3399" w14:textId="61C403AB" w:rsidR="00624C4B" w:rsidRDefault="00624C4B">
      <w:pPr>
        <w:pStyle w:val="TOC1"/>
        <w:tabs>
          <w:tab w:val="left" w:pos="450"/>
          <w:tab w:val="right" w:leader="dot" w:pos="9350"/>
        </w:tabs>
        <w:rPr>
          <w:rFonts w:eastAsiaTheme="minorEastAsia" w:cstheme="minorBidi"/>
          <w:noProof/>
          <w:szCs w:val="22"/>
        </w:rPr>
      </w:pPr>
      <w:hyperlink w:anchor="_Toc448913111" w:history="1">
        <w:r w:rsidRPr="00285338">
          <w:rPr>
            <w:rStyle w:val="Hyperlink"/>
            <w:noProof/>
          </w:rPr>
          <w:t>4</w:t>
        </w:r>
        <w:r>
          <w:rPr>
            <w:rFonts w:eastAsiaTheme="minorEastAsia" w:cstheme="minorBidi"/>
            <w:noProof/>
            <w:szCs w:val="22"/>
          </w:rPr>
          <w:tab/>
        </w:r>
        <w:r w:rsidRPr="00285338">
          <w:rPr>
            <w:rStyle w:val="Hyperlink"/>
            <w:noProof/>
          </w:rPr>
          <w:t>References</w:t>
        </w:r>
        <w:r>
          <w:rPr>
            <w:noProof/>
            <w:webHidden/>
          </w:rPr>
          <w:tab/>
        </w:r>
        <w:r>
          <w:rPr>
            <w:noProof/>
            <w:webHidden/>
          </w:rPr>
          <w:fldChar w:fldCharType="begin"/>
        </w:r>
        <w:r>
          <w:rPr>
            <w:noProof/>
            <w:webHidden/>
          </w:rPr>
          <w:instrText xml:space="preserve"> PAGEREF _Toc448913111 \h </w:instrText>
        </w:r>
        <w:r>
          <w:rPr>
            <w:noProof/>
            <w:webHidden/>
          </w:rPr>
        </w:r>
        <w:r>
          <w:rPr>
            <w:noProof/>
            <w:webHidden/>
          </w:rPr>
          <w:fldChar w:fldCharType="separate"/>
        </w:r>
        <w:r>
          <w:rPr>
            <w:noProof/>
            <w:webHidden/>
          </w:rPr>
          <w:t>12</w:t>
        </w:r>
        <w:r>
          <w:rPr>
            <w:noProof/>
            <w:webHidden/>
          </w:rPr>
          <w:fldChar w:fldCharType="end"/>
        </w:r>
      </w:hyperlink>
    </w:p>
    <w:p w14:paraId="16B11D0C" w14:textId="1B7C5046" w:rsidR="00624C4B" w:rsidRDefault="00624C4B">
      <w:pPr>
        <w:pStyle w:val="TOC1"/>
        <w:tabs>
          <w:tab w:val="left" w:pos="450"/>
          <w:tab w:val="right" w:leader="dot" w:pos="9350"/>
        </w:tabs>
        <w:rPr>
          <w:rFonts w:eastAsiaTheme="minorEastAsia" w:cstheme="minorBidi"/>
          <w:noProof/>
          <w:szCs w:val="22"/>
        </w:rPr>
      </w:pPr>
      <w:hyperlink w:anchor="_Toc448913112" w:history="1">
        <w:r w:rsidRPr="00285338">
          <w:rPr>
            <w:rStyle w:val="Hyperlink"/>
            <w:noProof/>
          </w:rPr>
          <w:t>5</w:t>
        </w:r>
        <w:r>
          <w:rPr>
            <w:rFonts w:eastAsiaTheme="minorEastAsia" w:cstheme="minorBidi"/>
            <w:noProof/>
            <w:szCs w:val="22"/>
          </w:rPr>
          <w:tab/>
        </w:r>
        <w:r w:rsidRPr="00285338">
          <w:rPr>
            <w:rStyle w:val="Hyperlink"/>
            <w:noProof/>
          </w:rPr>
          <w:t>Relevant and Related Standards</w:t>
        </w:r>
        <w:r>
          <w:rPr>
            <w:noProof/>
            <w:webHidden/>
          </w:rPr>
          <w:tab/>
        </w:r>
        <w:r>
          <w:rPr>
            <w:noProof/>
            <w:webHidden/>
          </w:rPr>
          <w:fldChar w:fldCharType="begin"/>
        </w:r>
        <w:r>
          <w:rPr>
            <w:noProof/>
            <w:webHidden/>
          </w:rPr>
          <w:instrText xml:space="preserve"> PAGEREF _Toc448913112 \h </w:instrText>
        </w:r>
        <w:r>
          <w:rPr>
            <w:noProof/>
            <w:webHidden/>
          </w:rPr>
        </w:r>
        <w:r>
          <w:rPr>
            <w:noProof/>
            <w:webHidden/>
          </w:rPr>
          <w:fldChar w:fldCharType="separate"/>
        </w:r>
        <w:r>
          <w:rPr>
            <w:noProof/>
            <w:webHidden/>
          </w:rPr>
          <w:t>12</w:t>
        </w:r>
        <w:r>
          <w:rPr>
            <w:noProof/>
            <w:webHidden/>
          </w:rPr>
          <w:fldChar w:fldCharType="end"/>
        </w:r>
      </w:hyperlink>
    </w:p>
    <w:p w14:paraId="23B40C22" w14:textId="7C5F857B" w:rsidR="00624C4B" w:rsidRDefault="00624C4B">
      <w:pPr>
        <w:pStyle w:val="TOC1"/>
        <w:tabs>
          <w:tab w:val="left" w:pos="450"/>
          <w:tab w:val="right" w:leader="dot" w:pos="9350"/>
        </w:tabs>
        <w:rPr>
          <w:rFonts w:eastAsiaTheme="minorEastAsia" w:cstheme="minorBidi"/>
          <w:noProof/>
          <w:szCs w:val="22"/>
        </w:rPr>
      </w:pPr>
      <w:hyperlink w:anchor="_Toc448913113" w:history="1">
        <w:r w:rsidRPr="00285338">
          <w:rPr>
            <w:rStyle w:val="Hyperlink"/>
            <w:noProof/>
          </w:rPr>
          <w:t>6</w:t>
        </w:r>
        <w:r>
          <w:rPr>
            <w:rFonts w:eastAsiaTheme="minorEastAsia" w:cstheme="minorBidi"/>
            <w:noProof/>
            <w:szCs w:val="22"/>
          </w:rPr>
          <w:tab/>
        </w:r>
        <w:r w:rsidRPr="00285338">
          <w:rPr>
            <w:rStyle w:val="Hyperlink"/>
            <w:noProof/>
          </w:rPr>
          <w:t>Intellectual Property Disclosure</w:t>
        </w:r>
        <w:r>
          <w:rPr>
            <w:noProof/>
            <w:webHidden/>
          </w:rPr>
          <w:tab/>
        </w:r>
        <w:r>
          <w:rPr>
            <w:noProof/>
            <w:webHidden/>
          </w:rPr>
          <w:fldChar w:fldCharType="begin"/>
        </w:r>
        <w:r>
          <w:rPr>
            <w:noProof/>
            <w:webHidden/>
          </w:rPr>
          <w:instrText xml:space="preserve"> PAGEREF _Toc448913113 \h </w:instrText>
        </w:r>
        <w:r>
          <w:rPr>
            <w:noProof/>
            <w:webHidden/>
          </w:rPr>
        </w:r>
        <w:r>
          <w:rPr>
            <w:noProof/>
            <w:webHidden/>
          </w:rPr>
          <w:fldChar w:fldCharType="separate"/>
        </w:r>
        <w:r>
          <w:rPr>
            <w:noProof/>
            <w:webHidden/>
          </w:rPr>
          <w:t>12</w:t>
        </w:r>
        <w:r>
          <w:rPr>
            <w:noProof/>
            <w:webHidden/>
          </w:rPr>
          <w:fldChar w:fldCharType="end"/>
        </w:r>
      </w:hyperlink>
    </w:p>
    <w:p w14:paraId="4D4245B9" w14:textId="463DD5C1" w:rsidR="00624C4B" w:rsidRDefault="00624C4B">
      <w:pPr>
        <w:pStyle w:val="TOC1"/>
        <w:tabs>
          <w:tab w:val="left" w:pos="450"/>
          <w:tab w:val="right" w:leader="dot" w:pos="9350"/>
        </w:tabs>
        <w:rPr>
          <w:rFonts w:eastAsiaTheme="minorEastAsia" w:cstheme="minorBidi"/>
          <w:noProof/>
          <w:szCs w:val="22"/>
        </w:rPr>
      </w:pPr>
      <w:hyperlink w:anchor="_Toc448913114" w:history="1">
        <w:r w:rsidRPr="00285338">
          <w:rPr>
            <w:rStyle w:val="Hyperlink"/>
            <w:noProof/>
          </w:rPr>
          <w:t>7</w:t>
        </w:r>
        <w:r>
          <w:rPr>
            <w:rFonts w:eastAsiaTheme="minorEastAsia" w:cstheme="minorBidi"/>
            <w:noProof/>
            <w:szCs w:val="22"/>
          </w:rPr>
          <w:tab/>
        </w:r>
        <w:r w:rsidRPr="00285338">
          <w:rPr>
            <w:rStyle w:val="Hyperlink"/>
            <w:noProof/>
          </w:rPr>
          <w:t>Definitions</w:t>
        </w:r>
        <w:r>
          <w:rPr>
            <w:noProof/>
            <w:webHidden/>
          </w:rPr>
          <w:tab/>
        </w:r>
        <w:r>
          <w:rPr>
            <w:noProof/>
            <w:webHidden/>
          </w:rPr>
          <w:fldChar w:fldCharType="begin"/>
        </w:r>
        <w:r>
          <w:rPr>
            <w:noProof/>
            <w:webHidden/>
          </w:rPr>
          <w:instrText xml:space="preserve"> PAGEREF _Toc448913114 \h </w:instrText>
        </w:r>
        <w:r>
          <w:rPr>
            <w:noProof/>
            <w:webHidden/>
          </w:rPr>
        </w:r>
        <w:r>
          <w:rPr>
            <w:noProof/>
            <w:webHidden/>
          </w:rPr>
          <w:fldChar w:fldCharType="separate"/>
        </w:r>
        <w:r>
          <w:rPr>
            <w:noProof/>
            <w:webHidden/>
          </w:rPr>
          <w:t>12</w:t>
        </w:r>
        <w:r>
          <w:rPr>
            <w:noProof/>
            <w:webHidden/>
          </w:rPr>
          <w:fldChar w:fldCharType="end"/>
        </w:r>
      </w:hyperlink>
    </w:p>
    <w:p w14:paraId="0279AE17" w14:textId="62BBD9BA" w:rsidR="00624C4B" w:rsidRDefault="00624C4B">
      <w:pPr>
        <w:pStyle w:val="TOC1"/>
        <w:tabs>
          <w:tab w:val="left" w:pos="450"/>
          <w:tab w:val="right" w:leader="dot" w:pos="9350"/>
        </w:tabs>
        <w:rPr>
          <w:rFonts w:eastAsiaTheme="minorEastAsia" w:cstheme="minorBidi"/>
          <w:noProof/>
          <w:szCs w:val="22"/>
        </w:rPr>
      </w:pPr>
      <w:hyperlink w:anchor="_Toc448913115" w:history="1">
        <w:r w:rsidRPr="00285338">
          <w:rPr>
            <w:rStyle w:val="Hyperlink"/>
            <w:noProof/>
          </w:rPr>
          <w:t>8</w:t>
        </w:r>
        <w:r>
          <w:rPr>
            <w:rFonts w:eastAsiaTheme="minorEastAsia" w:cstheme="minorBidi"/>
            <w:noProof/>
            <w:szCs w:val="22"/>
          </w:rPr>
          <w:tab/>
        </w:r>
        <w:r w:rsidRPr="00285338">
          <w:rPr>
            <w:rStyle w:val="Hyperlink"/>
            <w:noProof/>
          </w:rPr>
          <w:t>Technical Changes and Enhancements</w:t>
        </w:r>
        <w:r>
          <w:rPr>
            <w:noProof/>
            <w:webHidden/>
          </w:rPr>
          <w:tab/>
        </w:r>
        <w:r>
          <w:rPr>
            <w:noProof/>
            <w:webHidden/>
          </w:rPr>
          <w:fldChar w:fldCharType="begin"/>
        </w:r>
        <w:r>
          <w:rPr>
            <w:noProof/>
            <w:webHidden/>
          </w:rPr>
          <w:instrText xml:space="preserve"> PAGEREF _Toc448913115 \h </w:instrText>
        </w:r>
        <w:r>
          <w:rPr>
            <w:noProof/>
            <w:webHidden/>
          </w:rPr>
        </w:r>
        <w:r>
          <w:rPr>
            <w:noProof/>
            <w:webHidden/>
          </w:rPr>
          <w:fldChar w:fldCharType="separate"/>
        </w:r>
        <w:r>
          <w:rPr>
            <w:noProof/>
            <w:webHidden/>
          </w:rPr>
          <w:t>13</w:t>
        </w:r>
        <w:r>
          <w:rPr>
            <w:noProof/>
            <w:webHidden/>
          </w:rPr>
          <w:fldChar w:fldCharType="end"/>
        </w:r>
      </w:hyperlink>
    </w:p>
    <w:p w14:paraId="111860B4" w14:textId="2DE174EF" w:rsidR="00624C4B" w:rsidRDefault="00624C4B">
      <w:pPr>
        <w:pStyle w:val="TOC2"/>
        <w:rPr>
          <w:rFonts w:eastAsiaTheme="minorEastAsia" w:cstheme="minorBidi"/>
          <w:szCs w:val="22"/>
        </w:rPr>
      </w:pPr>
      <w:hyperlink w:anchor="_Toc448913116" w:history="1">
        <w:r w:rsidRPr="00285338">
          <w:rPr>
            <w:rStyle w:val="Hyperlink"/>
          </w:rPr>
          <w:t>8.1</w:t>
        </w:r>
        <w:r>
          <w:rPr>
            <w:rFonts w:eastAsiaTheme="minorEastAsia" w:cstheme="minorBidi"/>
            <w:szCs w:val="22"/>
          </w:rPr>
          <w:tab/>
        </w:r>
        <w:r w:rsidRPr="00285338">
          <w:rPr>
            <w:rStyle w:val="Hyperlink"/>
          </w:rPr>
          <w:t>FIXML Datatype Changes</w:t>
        </w:r>
        <w:r>
          <w:rPr>
            <w:webHidden/>
          </w:rPr>
          <w:tab/>
        </w:r>
        <w:r>
          <w:rPr>
            <w:webHidden/>
          </w:rPr>
          <w:fldChar w:fldCharType="begin"/>
        </w:r>
        <w:r>
          <w:rPr>
            <w:webHidden/>
          </w:rPr>
          <w:instrText xml:space="preserve"> PAGEREF _Toc448913116 \h </w:instrText>
        </w:r>
        <w:r>
          <w:rPr>
            <w:webHidden/>
          </w:rPr>
        </w:r>
        <w:r>
          <w:rPr>
            <w:webHidden/>
          </w:rPr>
          <w:fldChar w:fldCharType="separate"/>
        </w:r>
        <w:r>
          <w:rPr>
            <w:webHidden/>
          </w:rPr>
          <w:t>13</w:t>
        </w:r>
        <w:r>
          <w:rPr>
            <w:webHidden/>
          </w:rPr>
          <w:fldChar w:fldCharType="end"/>
        </w:r>
      </w:hyperlink>
    </w:p>
    <w:p w14:paraId="6F42A3A5" w14:textId="6FF02337" w:rsidR="00624C4B" w:rsidRDefault="00624C4B">
      <w:pPr>
        <w:pStyle w:val="TOC3"/>
        <w:tabs>
          <w:tab w:val="left" w:pos="1320"/>
          <w:tab w:val="right" w:leader="dot" w:pos="9350"/>
        </w:tabs>
        <w:rPr>
          <w:rFonts w:eastAsiaTheme="minorEastAsia" w:cstheme="minorBidi"/>
          <w:noProof/>
          <w:szCs w:val="22"/>
        </w:rPr>
      </w:pPr>
      <w:hyperlink w:anchor="_Toc448913117" w:history="1">
        <w:r w:rsidRPr="00285338">
          <w:rPr>
            <w:rStyle w:val="Hyperlink"/>
            <w:noProof/>
          </w:rPr>
          <w:t>8.1.1</w:t>
        </w:r>
        <w:r>
          <w:rPr>
            <w:rFonts w:eastAsiaTheme="minorEastAsia" w:cstheme="minorBidi"/>
            <w:noProof/>
            <w:szCs w:val="22"/>
          </w:rPr>
          <w:tab/>
        </w:r>
        <w:r w:rsidRPr="00285338">
          <w:rPr>
            <w:rStyle w:val="Hyperlink"/>
            <w:noProof/>
          </w:rPr>
          <w:t>Change of data XML datatype (xs:base64Binary)</w:t>
        </w:r>
        <w:r>
          <w:rPr>
            <w:noProof/>
            <w:webHidden/>
          </w:rPr>
          <w:tab/>
        </w:r>
        <w:r>
          <w:rPr>
            <w:noProof/>
            <w:webHidden/>
          </w:rPr>
          <w:fldChar w:fldCharType="begin"/>
        </w:r>
        <w:r>
          <w:rPr>
            <w:noProof/>
            <w:webHidden/>
          </w:rPr>
          <w:instrText xml:space="preserve"> PAGEREF _Toc448913117 \h </w:instrText>
        </w:r>
        <w:r>
          <w:rPr>
            <w:noProof/>
            <w:webHidden/>
          </w:rPr>
        </w:r>
        <w:r>
          <w:rPr>
            <w:noProof/>
            <w:webHidden/>
          </w:rPr>
          <w:fldChar w:fldCharType="separate"/>
        </w:r>
        <w:r>
          <w:rPr>
            <w:noProof/>
            <w:webHidden/>
          </w:rPr>
          <w:t>13</w:t>
        </w:r>
        <w:r>
          <w:rPr>
            <w:noProof/>
            <w:webHidden/>
          </w:rPr>
          <w:fldChar w:fldCharType="end"/>
        </w:r>
      </w:hyperlink>
    </w:p>
    <w:p w14:paraId="6A8CE202" w14:textId="6E404C56" w:rsidR="00624C4B" w:rsidRDefault="00624C4B">
      <w:pPr>
        <w:pStyle w:val="TOC3"/>
        <w:tabs>
          <w:tab w:val="left" w:pos="1320"/>
          <w:tab w:val="right" w:leader="dot" w:pos="9350"/>
        </w:tabs>
        <w:rPr>
          <w:rFonts w:eastAsiaTheme="minorEastAsia" w:cstheme="minorBidi"/>
          <w:noProof/>
          <w:szCs w:val="22"/>
        </w:rPr>
      </w:pPr>
      <w:hyperlink w:anchor="_Toc448913118" w:history="1">
        <w:r w:rsidRPr="00285338">
          <w:rPr>
            <w:rStyle w:val="Hyperlink"/>
            <w:noProof/>
          </w:rPr>
          <w:t>8.1.2</w:t>
        </w:r>
        <w:r>
          <w:rPr>
            <w:rFonts w:eastAsiaTheme="minorEastAsia" w:cstheme="minorBidi"/>
            <w:noProof/>
            <w:szCs w:val="22"/>
          </w:rPr>
          <w:tab/>
        </w:r>
        <w:r w:rsidRPr="00285338">
          <w:rPr>
            <w:rStyle w:val="Hyperlink"/>
            <w:noProof/>
          </w:rPr>
          <w:t>Revise Length XML datatype attributes</w:t>
        </w:r>
        <w:r>
          <w:rPr>
            <w:noProof/>
            <w:webHidden/>
          </w:rPr>
          <w:tab/>
        </w:r>
        <w:r>
          <w:rPr>
            <w:noProof/>
            <w:webHidden/>
          </w:rPr>
          <w:fldChar w:fldCharType="begin"/>
        </w:r>
        <w:r>
          <w:rPr>
            <w:noProof/>
            <w:webHidden/>
          </w:rPr>
          <w:instrText xml:space="preserve"> PAGEREF _Toc448913118 \h </w:instrText>
        </w:r>
        <w:r>
          <w:rPr>
            <w:noProof/>
            <w:webHidden/>
          </w:rPr>
        </w:r>
        <w:r>
          <w:rPr>
            <w:noProof/>
            <w:webHidden/>
          </w:rPr>
          <w:fldChar w:fldCharType="separate"/>
        </w:r>
        <w:r>
          <w:rPr>
            <w:noProof/>
            <w:webHidden/>
          </w:rPr>
          <w:t>14</w:t>
        </w:r>
        <w:r>
          <w:rPr>
            <w:noProof/>
            <w:webHidden/>
          </w:rPr>
          <w:fldChar w:fldCharType="end"/>
        </w:r>
      </w:hyperlink>
    </w:p>
    <w:p w14:paraId="39C74450" w14:textId="59B46715" w:rsidR="00624C4B" w:rsidRDefault="00624C4B">
      <w:pPr>
        <w:pStyle w:val="TOC3"/>
        <w:tabs>
          <w:tab w:val="left" w:pos="1320"/>
          <w:tab w:val="right" w:leader="dot" w:pos="9350"/>
        </w:tabs>
        <w:rPr>
          <w:rFonts w:eastAsiaTheme="minorEastAsia" w:cstheme="minorBidi"/>
          <w:noProof/>
          <w:szCs w:val="22"/>
        </w:rPr>
      </w:pPr>
      <w:hyperlink w:anchor="_Toc448913119" w:history="1">
        <w:r w:rsidRPr="00285338">
          <w:rPr>
            <w:rStyle w:val="Hyperlink"/>
            <w:noProof/>
          </w:rPr>
          <w:t>8.1.3</w:t>
        </w:r>
        <w:r>
          <w:rPr>
            <w:rFonts w:eastAsiaTheme="minorEastAsia" w:cstheme="minorBidi"/>
            <w:noProof/>
            <w:szCs w:val="22"/>
          </w:rPr>
          <w:tab/>
        </w:r>
        <w:r w:rsidRPr="00285338">
          <w:rPr>
            <w:rStyle w:val="Hyperlink"/>
            <w:noProof/>
          </w:rPr>
          <w:t>Revise NumInGroup XML datatype attributes</w:t>
        </w:r>
        <w:r>
          <w:rPr>
            <w:noProof/>
            <w:webHidden/>
          </w:rPr>
          <w:tab/>
        </w:r>
        <w:r>
          <w:rPr>
            <w:noProof/>
            <w:webHidden/>
          </w:rPr>
          <w:fldChar w:fldCharType="begin"/>
        </w:r>
        <w:r>
          <w:rPr>
            <w:noProof/>
            <w:webHidden/>
          </w:rPr>
          <w:instrText xml:space="preserve"> PAGEREF _Toc448913119 \h </w:instrText>
        </w:r>
        <w:r>
          <w:rPr>
            <w:noProof/>
            <w:webHidden/>
          </w:rPr>
        </w:r>
        <w:r>
          <w:rPr>
            <w:noProof/>
            <w:webHidden/>
          </w:rPr>
          <w:fldChar w:fldCharType="separate"/>
        </w:r>
        <w:r>
          <w:rPr>
            <w:noProof/>
            <w:webHidden/>
          </w:rPr>
          <w:t>14</w:t>
        </w:r>
        <w:r>
          <w:rPr>
            <w:noProof/>
            <w:webHidden/>
          </w:rPr>
          <w:fldChar w:fldCharType="end"/>
        </w:r>
      </w:hyperlink>
    </w:p>
    <w:p w14:paraId="2C9485E2" w14:textId="0D67D194" w:rsidR="00624C4B" w:rsidRDefault="00624C4B">
      <w:pPr>
        <w:pStyle w:val="TOC2"/>
        <w:rPr>
          <w:rFonts w:eastAsiaTheme="minorEastAsia" w:cstheme="minorBidi"/>
          <w:szCs w:val="22"/>
        </w:rPr>
      </w:pPr>
      <w:hyperlink w:anchor="_Toc448913120" w:history="1">
        <w:r w:rsidRPr="00285338">
          <w:rPr>
            <w:rStyle w:val="Hyperlink"/>
          </w:rPr>
          <w:t>8.2</w:t>
        </w:r>
        <w:r>
          <w:rPr>
            <w:rFonts w:eastAsiaTheme="minorEastAsia" w:cstheme="minorBidi"/>
            <w:szCs w:val="22"/>
          </w:rPr>
          <w:tab/>
        </w:r>
        <w:r w:rsidRPr="00285338">
          <w:rPr>
            <w:rStyle w:val="Hyperlink"/>
          </w:rPr>
          <w:t>FIXML Patterns for Fields of type data</w:t>
        </w:r>
        <w:r>
          <w:rPr>
            <w:webHidden/>
          </w:rPr>
          <w:tab/>
        </w:r>
        <w:r>
          <w:rPr>
            <w:webHidden/>
          </w:rPr>
          <w:fldChar w:fldCharType="begin"/>
        </w:r>
        <w:r>
          <w:rPr>
            <w:webHidden/>
          </w:rPr>
          <w:instrText xml:space="preserve"> PAGEREF _Toc448913120 \h </w:instrText>
        </w:r>
        <w:r>
          <w:rPr>
            <w:webHidden/>
          </w:rPr>
        </w:r>
        <w:r>
          <w:rPr>
            <w:webHidden/>
          </w:rPr>
          <w:fldChar w:fldCharType="separate"/>
        </w:r>
        <w:r>
          <w:rPr>
            <w:webHidden/>
          </w:rPr>
          <w:t>15</w:t>
        </w:r>
        <w:r>
          <w:rPr>
            <w:webHidden/>
          </w:rPr>
          <w:fldChar w:fldCharType="end"/>
        </w:r>
      </w:hyperlink>
    </w:p>
    <w:p w14:paraId="58E0FA41" w14:textId="2B891F85" w:rsidR="00624C4B" w:rsidRDefault="00624C4B">
      <w:pPr>
        <w:pStyle w:val="TOC3"/>
        <w:tabs>
          <w:tab w:val="left" w:pos="1320"/>
          <w:tab w:val="right" w:leader="dot" w:pos="9350"/>
        </w:tabs>
        <w:rPr>
          <w:rFonts w:eastAsiaTheme="minorEastAsia" w:cstheme="minorBidi"/>
          <w:noProof/>
          <w:szCs w:val="22"/>
        </w:rPr>
      </w:pPr>
      <w:hyperlink w:anchor="_Toc448913121" w:history="1">
        <w:r w:rsidRPr="00285338">
          <w:rPr>
            <w:rStyle w:val="Hyperlink"/>
            <w:noProof/>
          </w:rPr>
          <w:t>8.2.1</w:t>
        </w:r>
        <w:r>
          <w:rPr>
            <w:rFonts w:eastAsiaTheme="minorEastAsia" w:cstheme="minorBidi"/>
            <w:noProof/>
            <w:szCs w:val="22"/>
          </w:rPr>
          <w:tab/>
        </w:r>
        <w:r w:rsidRPr="00285338">
          <w:rPr>
            <w:rStyle w:val="Hyperlink"/>
            <w:noProof/>
          </w:rPr>
          <w:t>Alternative 1 – Field references (for data fields) as attributes</w:t>
        </w:r>
        <w:r>
          <w:rPr>
            <w:noProof/>
            <w:webHidden/>
          </w:rPr>
          <w:tab/>
        </w:r>
        <w:r>
          <w:rPr>
            <w:noProof/>
            <w:webHidden/>
          </w:rPr>
          <w:fldChar w:fldCharType="begin"/>
        </w:r>
        <w:r>
          <w:rPr>
            <w:noProof/>
            <w:webHidden/>
          </w:rPr>
          <w:instrText xml:space="preserve"> PAGEREF _Toc448913121 \h </w:instrText>
        </w:r>
        <w:r>
          <w:rPr>
            <w:noProof/>
            <w:webHidden/>
          </w:rPr>
        </w:r>
        <w:r>
          <w:rPr>
            <w:noProof/>
            <w:webHidden/>
          </w:rPr>
          <w:fldChar w:fldCharType="separate"/>
        </w:r>
        <w:r>
          <w:rPr>
            <w:noProof/>
            <w:webHidden/>
          </w:rPr>
          <w:t>15</w:t>
        </w:r>
        <w:r>
          <w:rPr>
            <w:noProof/>
            <w:webHidden/>
          </w:rPr>
          <w:fldChar w:fldCharType="end"/>
        </w:r>
      </w:hyperlink>
    </w:p>
    <w:p w14:paraId="49ED7092" w14:textId="379EDB59" w:rsidR="00624C4B" w:rsidRDefault="00624C4B">
      <w:pPr>
        <w:pStyle w:val="TOC3"/>
        <w:tabs>
          <w:tab w:val="left" w:pos="1320"/>
          <w:tab w:val="right" w:leader="dot" w:pos="9350"/>
        </w:tabs>
        <w:rPr>
          <w:rFonts w:eastAsiaTheme="minorEastAsia" w:cstheme="minorBidi"/>
          <w:noProof/>
          <w:szCs w:val="22"/>
        </w:rPr>
      </w:pPr>
      <w:hyperlink w:anchor="_Toc448913122" w:history="1">
        <w:r w:rsidRPr="00285338">
          <w:rPr>
            <w:rStyle w:val="Hyperlink"/>
            <w:noProof/>
          </w:rPr>
          <w:t>8.2.2</w:t>
        </w:r>
        <w:r>
          <w:rPr>
            <w:rFonts w:eastAsiaTheme="minorEastAsia" w:cstheme="minorBidi"/>
            <w:noProof/>
            <w:szCs w:val="22"/>
          </w:rPr>
          <w:tab/>
        </w:r>
        <w:r w:rsidRPr="00285338">
          <w:rPr>
            <w:rStyle w:val="Hyperlink"/>
            <w:noProof/>
          </w:rPr>
          <w:t>Alternative 1 - Fields of type data defined as simpleType</w:t>
        </w:r>
        <w:r>
          <w:rPr>
            <w:noProof/>
            <w:webHidden/>
          </w:rPr>
          <w:tab/>
        </w:r>
        <w:r>
          <w:rPr>
            <w:noProof/>
            <w:webHidden/>
          </w:rPr>
          <w:fldChar w:fldCharType="begin"/>
        </w:r>
        <w:r>
          <w:rPr>
            <w:noProof/>
            <w:webHidden/>
          </w:rPr>
          <w:instrText xml:space="preserve"> PAGEREF _Toc448913122 \h </w:instrText>
        </w:r>
        <w:r>
          <w:rPr>
            <w:noProof/>
            <w:webHidden/>
          </w:rPr>
        </w:r>
        <w:r>
          <w:rPr>
            <w:noProof/>
            <w:webHidden/>
          </w:rPr>
          <w:fldChar w:fldCharType="separate"/>
        </w:r>
        <w:r>
          <w:rPr>
            <w:noProof/>
            <w:webHidden/>
          </w:rPr>
          <w:t>16</w:t>
        </w:r>
        <w:r>
          <w:rPr>
            <w:noProof/>
            <w:webHidden/>
          </w:rPr>
          <w:fldChar w:fldCharType="end"/>
        </w:r>
      </w:hyperlink>
    </w:p>
    <w:p w14:paraId="35046C87" w14:textId="01EB423E" w:rsidR="00624C4B" w:rsidRDefault="00624C4B">
      <w:pPr>
        <w:pStyle w:val="TOC3"/>
        <w:tabs>
          <w:tab w:val="left" w:pos="1320"/>
          <w:tab w:val="right" w:leader="dot" w:pos="9350"/>
        </w:tabs>
        <w:rPr>
          <w:rFonts w:eastAsiaTheme="minorEastAsia" w:cstheme="minorBidi"/>
          <w:noProof/>
          <w:szCs w:val="22"/>
        </w:rPr>
      </w:pPr>
      <w:hyperlink w:anchor="_Toc448913123" w:history="1">
        <w:r w:rsidRPr="00285338">
          <w:rPr>
            <w:rStyle w:val="Hyperlink"/>
            <w:noProof/>
          </w:rPr>
          <w:t>8.2.3</w:t>
        </w:r>
        <w:r>
          <w:rPr>
            <w:rFonts w:eastAsiaTheme="minorEastAsia" w:cstheme="minorBidi"/>
            <w:noProof/>
            <w:szCs w:val="22"/>
          </w:rPr>
          <w:tab/>
        </w:r>
        <w:r w:rsidRPr="00285338">
          <w:rPr>
            <w:rStyle w:val="Hyperlink"/>
            <w:noProof/>
          </w:rPr>
          <w:t>Alternative 2 - Field references (for data fields) as elements</w:t>
        </w:r>
        <w:r>
          <w:rPr>
            <w:noProof/>
            <w:webHidden/>
          </w:rPr>
          <w:tab/>
        </w:r>
        <w:r>
          <w:rPr>
            <w:noProof/>
            <w:webHidden/>
          </w:rPr>
          <w:fldChar w:fldCharType="begin"/>
        </w:r>
        <w:r>
          <w:rPr>
            <w:noProof/>
            <w:webHidden/>
          </w:rPr>
          <w:instrText xml:space="preserve"> PAGEREF _Toc448913123 \h </w:instrText>
        </w:r>
        <w:r>
          <w:rPr>
            <w:noProof/>
            <w:webHidden/>
          </w:rPr>
        </w:r>
        <w:r>
          <w:rPr>
            <w:noProof/>
            <w:webHidden/>
          </w:rPr>
          <w:fldChar w:fldCharType="separate"/>
        </w:r>
        <w:r>
          <w:rPr>
            <w:noProof/>
            <w:webHidden/>
          </w:rPr>
          <w:t>16</w:t>
        </w:r>
        <w:r>
          <w:rPr>
            <w:noProof/>
            <w:webHidden/>
          </w:rPr>
          <w:fldChar w:fldCharType="end"/>
        </w:r>
      </w:hyperlink>
    </w:p>
    <w:p w14:paraId="05C44892" w14:textId="08B3D017" w:rsidR="00624C4B" w:rsidRDefault="00624C4B">
      <w:pPr>
        <w:pStyle w:val="TOC3"/>
        <w:tabs>
          <w:tab w:val="left" w:pos="1320"/>
          <w:tab w:val="right" w:leader="dot" w:pos="9350"/>
        </w:tabs>
        <w:rPr>
          <w:rFonts w:eastAsiaTheme="minorEastAsia" w:cstheme="minorBidi"/>
          <w:noProof/>
          <w:szCs w:val="22"/>
        </w:rPr>
      </w:pPr>
      <w:hyperlink w:anchor="_Toc448913124" w:history="1">
        <w:r w:rsidRPr="00285338">
          <w:rPr>
            <w:rStyle w:val="Hyperlink"/>
            <w:noProof/>
          </w:rPr>
          <w:t>8.2.4</w:t>
        </w:r>
        <w:r>
          <w:rPr>
            <w:rFonts w:eastAsiaTheme="minorEastAsia" w:cstheme="minorBidi"/>
            <w:noProof/>
            <w:szCs w:val="22"/>
          </w:rPr>
          <w:tab/>
        </w:r>
        <w:r w:rsidRPr="00285338">
          <w:rPr>
            <w:rStyle w:val="Hyperlink"/>
            <w:noProof/>
          </w:rPr>
          <w:t>Alternative 2 - Fields of type data defined as complexType</w:t>
        </w:r>
        <w:r>
          <w:rPr>
            <w:noProof/>
            <w:webHidden/>
          </w:rPr>
          <w:tab/>
        </w:r>
        <w:r>
          <w:rPr>
            <w:noProof/>
            <w:webHidden/>
          </w:rPr>
          <w:fldChar w:fldCharType="begin"/>
        </w:r>
        <w:r>
          <w:rPr>
            <w:noProof/>
            <w:webHidden/>
          </w:rPr>
          <w:instrText xml:space="preserve"> PAGEREF _Toc448913124 \h </w:instrText>
        </w:r>
        <w:r>
          <w:rPr>
            <w:noProof/>
            <w:webHidden/>
          </w:rPr>
        </w:r>
        <w:r>
          <w:rPr>
            <w:noProof/>
            <w:webHidden/>
          </w:rPr>
          <w:fldChar w:fldCharType="separate"/>
        </w:r>
        <w:r>
          <w:rPr>
            <w:noProof/>
            <w:webHidden/>
          </w:rPr>
          <w:t>17</w:t>
        </w:r>
        <w:r>
          <w:rPr>
            <w:noProof/>
            <w:webHidden/>
          </w:rPr>
          <w:fldChar w:fldCharType="end"/>
        </w:r>
      </w:hyperlink>
    </w:p>
    <w:p w14:paraId="5620AE21" w14:textId="6C4EF6AA" w:rsidR="00624C4B" w:rsidRDefault="00624C4B">
      <w:pPr>
        <w:pStyle w:val="TOC3"/>
        <w:tabs>
          <w:tab w:val="left" w:pos="1320"/>
          <w:tab w:val="right" w:leader="dot" w:pos="9350"/>
        </w:tabs>
        <w:rPr>
          <w:rFonts w:eastAsiaTheme="minorEastAsia" w:cstheme="minorBidi"/>
          <w:noProof/>
          <w:szCs w:val="22"/>
        </w:rPr>
      </w:pPr>
      <w:hyperlink w:anchor="_Toc448913126" w:history="1">
        <w:r w:rsidRPr="00285338">
          <w:rPr>
            <w:rStyle w:val="Hyperlink"/>
            <w:noProof/>
          </w:rPr>
          <w:t>8.2.5</w:t>
        </w:r>
        <w:r>
          <w:rPr>
            <w:rFonts w:eastAsiaTheme="minorEastAsia" w:cstheme="minorBidi"/>
            <w:noProof/>
            <w:szCs w:val="22"/>
          </w:rPr>
          <w:tab/>
        </w:r>
        <w:r w:rsidRPr="00285338">
          <w:rPr>
            <w:rStyle w:val="Hyperlink"/>
            <w:noProof/>
          </w:rPr>
          <w:t>Field references (for Length fields) are not included as attributes</w:t>
        </w:r>
        <w:r>
          <w:rPr>
            <w:noProof/>
            <w:webHidden/>
          </w:rPr>
          <w:tab/>
        </w:r>
        <w:r>
          <w:rPr>
            <w:noProof/>
            <w:webHidden/>
          </w:rPr>
          <w:fldChar w:fldCharType="begin"/>
        </w:r>
        <w:r>
          <w:rPr>
            <w:noProof/>
            <w:webHidden/>
          </w:rPr>
          <w:instrText xml:space="preserve"> PAGEREF _Toc448913126 \h </w:instrText>
        </w:r>
        <w:r>
          <w:rPr>
            <w:noProof/>
            <w:webHidden/>
          </w:rPr>
        </w:r>
        <w:r>
          <w:rPr>
            <w:noProof/>
            <w:webHidden/>
          </w:rPr>
          <w:fldChar w:fldCharType="separate"/>
        </w:r>
        <w:r>
          <w:rPr>
            <w:noProof/>
            <w:webHidden/>
          </w:rPr>
          <w:t>18</w:t>
        </w:r>
        <w:r>
          <w:rPr>
            <w:noProof/>
            <w:webHidden/>
          </w:rPr>
          <w:fldChar w:fldCharType="end"/>
        </w:r>
      </w:hyperlink>
    </w:p>
    <w:p w14:paraId="3EC4FE75" w14:textId="45031CD7" w:rsidR="00624C4B" w:rsidRDefault="00624C4B">
      <w:pPr>
        <w:pStyle w:val="TOC2"/>
        <w:rPr>
          <w:rFonts w:eastAsiaTheme="minorEastAsia" w:cstheme="minorBidi"/>
          <w:szCs w:val="22"/>
        </w:rPr>
      </w:pPr>
      <w:hyperlink w:anchor="_Toc448913130" w:history="1">
        <w:r w:rsidRPr="00285338">
          <w:rPr>
            <w:rStyle w:val="Hyperlink"/>
          </w:rPr>
          <w:t>8.3</w:t>
        </w:r>
        <w:r>
          <w:rPr>
            <w:rFonts w:eastAsiaTheme="minorEastAsia" w:cstheme="minorBidi"/>
            <w:szCs w:val="22"/>
          </w:rPr>
          <w:tab/>
        </w:r>
        <w:r w:rsidRPr="00285338">
          <w:rPr>
            <w:rStyle w:val="Hyperlink"/>
          </w:rPr>
          <w:t>FIXML Namespaces</w:t>
        </w:r>
        <w:r>
          <w:rPr>
            <w:webHidden/>
          </w:rPr>
          <w:tab/>
        </w:r>
        <w:r>
          <w:rPr>
            <w:webHidden/>
          </w:rPr>
          <w:fldChar w:fldCharType="begin"/>
        </w:r>
        <w:r>
          <w:rPr>
            <w:webHidden/>
          </w:rPr>
          <w:instrText xml:space="preserve"> PAGEREF _Toc448913130 \h </w:instrText>
        </w:r>
        <w:r>
          <w:rPr>
            <w:webHidden/>
          </w:rPr>
        </w:r>
        <w:r>
          <w:rPr>
            <w:webHidden/>
          </w:rPr>
          <w:fldChar w:fldCharType="separate"/>
        </w:r>
        <w:r>
          <w:rPr>
            <w:webHidden/>
          </w:rPr>
          <w:t>19</w:t>
        </w:r>
        <w:r>
          <w:rPr>
            <w:webHidden/>
          </w:rPr>
          <w:fldChar w:fldCharType="end"/>
        </w:r>
      </w:hyperlink>
    </w:p>
    <w:p w14:paraId="26629982" w14:textId="06AAC61E" w:rsidR="00624C4B" w:rsidRDefault="00624C4B">
      <w:pPr>
        <w:pStyle w:val="TOC1"/>
        <w:tabs>
          <w:tab w:val="right" w:leader="dot" w:pos="9350"/>
        </w:tabs>
        <w:rPr>
          <w:rFonts w:eastAsiaTheme="minorEastAsia" w:cstheme="minorBidi"/>
          <w:noProof/>
          <w:szCs w:val="22"/>
        </w:rPr>
      </w:pPr>
      <w:hyperlink w:anchor="_Toc448913131" w:history="1">
        <w:r w:rsidRPr="00285338">
          <w:rPr>
            <w:rStyle w:val="Hyperlink"/>
            <w:noProof/>
          </w:rPr>
          <w:t>Appendix A - Usage Examples</w:t>
        </w:r>
        <w:r>
          <w:rPr>
            <w:noProof/>
            <w:webHidden/>
          </w:rPr>
          <w:tab/>
        </w:r>
        <w:r>
          <w:rPr>
            <w:noProof/>
            <w:webHidden/>
          </w:rPr>
          <w:fldChar w:fldCharType="begin"/>
        </w:r>
        <w:r>
          <w:rPr>
            <w:noProof/>
            <w:webHidden/>
          </w:rPr>
          <w:instrText xml:space="preserve"> PAGEREF _Toc448913131 \h </w:instrText>
        </w:r>
        <w:r>
          <w:rPr>
            <w:noProof/>
            <w:webHidden/>
          </w:rPr>
        </w:r>
        <w:r>
          <w:rPr>
            <w:noProof/>
            <w:webHidden/>
          </w:rPr>
          <w:fldChar w:fldCharType="separate"/>
        </w:r>
        <w:r>
          <w:rPr>
            <w:noProof/>
            <w:webHidden/>
          </w:rPr>
          <w:t>19</w:t>
        </w:r>
        <w:r>
          <w:rPr>
            <w:noProof/>
            <w:webHidden/>
          </w:rPr>
          <w:fldChar w:fldCharType="end"/>
        </w:r>
      </w:hyperlink>
    </w:p>
    <w:p w14:paraId="2FA7E340" w14:textId="19619F1F" w:rsidR="00624C4B" w:rsidRDefault="00624C4B">
      <w:pPr>
        <w:pStyle w:val="TOC2"/>
        <w:rPr>
          <w:rFonts w:eastAsiaTheme="minorEastAsia" w:cstheme="minorBidi"/>
          <w:szCs w:val="22"/>
        </w:rPr>
      </w:pPr>
      <w:hyperlink w:anchor="_Toc448913132" w:history="1">
        <w:r w:rsidRPr="00285338">
          <w:rPr>
            <w:rStyle w:val="Hyperlink"/>
          </w:rPr>
          <w:t>Alternative 1 – Field references implemented as attributes</w:t>
        </w:r>
        <w:r>
          <w:rPr>
            <w:webHidden/>
          </w:rPr>
          <w:tab/>
        </w:r>
        <w:r>
          <w:rPr>
            <w:webHidden/>
          </w:rPr>
          <w:fldChar w:fldCharType="begin"/>
        </w:r>
        <w:r>
          <w:rPr>
            <w:webHidden/>
          </w:rPr>
          <w:instrText xml:space="preserve"> PAGEREF _Toc448913132 \h </w:instrText>
        </w:r>
        <w:r>
          <w:rPr>
            <w:webHidden/>
          </w:rPr>
        </w:r>
        <w:r>
          <w:rPr>
            <w:webHidden/>
          </w:rPr>
          <w:fldChar w:fldCharType="separate"/>
        </w:r>
        <w:r>
          <w:rPr>
            <w:webHidden/>
          </w:rPr>
          <w:t>20</w:t>
        </w:r>
        <w:r>
          <w:rPr>
            <w:webHidden/>
          </w:rPr>
          <w:fldChar w:fldCharType="end"/>
        </w:r>
      </w:hyperlink>
    </w:p>
    <w:p w14:paraId="56C5CB9D" w14:textId="2A593496" w:rsidR="00624C4B" w:rsidRDefault="00624C4B">
      <w:pPr>
        <w:pStyle w:val="TOC2"/>
        <w:rPr>
          <w:rFonts w:eastAsiaTheme="minorEastAsia" w:cstheme="minorBidi"/>
          <w:szCs w:val="22"/>
        </w:rPr>
      </w:pPr>
      <w:hyperlink w:anchor="_Toc448913133" w:history="1">
        <w:r w:rsidRPr="00285338">
          <w:rPr>
            <w:rStyle w:val="Hyperlink"/>
          </w:rPr>
          <w:t>Alternative 2 – Field references implemented as elements</w:t>
        </w:r>
        <w:r>
          <w:rPr>
            <w:webHidden/>
          </w:rPr>
          <w:tab/>
        </w:r>
        <w:r>
          <w:rPr>
            <w:webHidden/>
          </w:rPr>
          <w:fldChar w:fldCharType="begin"/>
        </w:r>
        <w:r>
          <w:rPr>
            <w:webHidden/>
          </w:rPr>
          <w:instrText xml:space="preserve"> PAGEREF _Toc448913133 \h </w:instrText>
        </w:r>
        <w:r>
          <w:rPr>
            <w:webHidden/>
          </w:rPr>
        </w:r>
        <w:r>
          <w:rPr>
            <w:webHidden/>
          </w:rPr>
          <w:fldChar w:fldCharType="separate"/>
        </w:r>
        <w:r>
          <w:rPr>
            <w:webHidden/>
          </w:rPr>
          <w:t>21</w:t>
        </w:r>
        <w:r>
          <w:rPr>
            <w:webHidden/>
          </w:rPr>
          <w:fldChar w:fldCharType="end"/>
        </w:r>
      </w:hyperlink>
    </w:p>
    <w:p w14:paraId="7D213D2B" w14:textId="4CAE0C31" w:rsidR="00624C4B" w:rsidRDefault="00624C4B">
      <w:pPr>
        <w:pStyle w:val="TOC1"/>
        <w:tabs>
          <w:tab w:val="right" w:leader="dot" w:pos="9350"/>
        </w:tabs>
        <w:rPr>
          <w:rFonts w:eastAsiaTheme="minorEastAsia" w:cstheme="minorBidi"/>
          <w:noProof/>
          <w:szCs w:val="22"/>
        </w:rPr>
      </w:pPr>
      <w:hyperlink w:anchor="_Toc448913134" w:history="1">
        <w:r w:rsidRPr="00285338">
          <w:rPr>
            <w:rStyle w:val="Hyperlink"/>
            <w:noProof/>
          </w:rPr>
          <w:t>Appendix B – Compliance Strategy</w:t>
        </w:r>
        <w:r>
          <w:rPr>
            <w:noProof/>
            <w:webHidden/>
          </w:rPr>
          <w:tab/>
        </w:r>
        <w:r>
          <w:rPr>
            <w:noProof/>
            <w:webHidden/>
          </w:rPr>
          <w:fldChar w:fldCharType="begin"/>
        </w:r>
        <w:r>
          <w:rPr>
            <w:noProof/>
            <w:webHidden/>
          </w:rPr>
          <w:instrText xml:space="preserve"> PAGEREF _Toc448913134 \h </w:instrText>
        </w:r>
        <w:r>
          <w:rPr>
            <w:noProof/>
            <w:webHidden/>
          </w:rPr>
        </w:r>
        <w:r>
          <w:rPr>
            <w:noProof/>
            <w:webHidden/>
          </w:rPr>
          <w:fldChar w:fldCharType="separate"/>
        </w:r>
        <w:r>
          <w:rPr>
            <w:noProof/>
            <w:webHidden/>
          </w:rPr>
          <w:t>22</w:t>
        </w:r>
        <w:r>
          <w:rPr>
            <w:noProof/>
            <w:webHidden/>
          </w:rPr>
          <w:fldChar w:fldCharType="end"/>
        </w:r>
      </w:hyperlink>
    </w:p>
    <w:p w14:paraId="1D7D3CB7" w14:textId="31215CF1" w:rsidR="000B410A" w:rsidRPr="000B410A" w:rsidRDefault="000B410A">
      <w:r>
        <w:fldChar w:fldCharType="end"/>
      </w:r>
    </w:p>
    <w:p w14:paraId="688EFE63" w14:textId="061C242B" w:rsidR="00640B1F" w:rsidRDefault="00640B1F" w:rsidP="00640B1F">
      <w:pPr>
        <w:pStyle w:val="Title"/>
      </w:pPr>
      <w:r>
        <w:br w:type="page"/>
      </w:r>
      <w:r>
        <w:lastRenderedPageBreak/>
        <w:t xml:space="preserve">Table of </w:t>
      </w:r>
      <w:ins w:id="14" w:author="Rich Shriver" w:date="2016-04-19T15:18:00Z">
        <w:r w:rsidR="00CF184D">
          <w:t>Tables</w:t>
        </w:r>
      </w:ins>
    </w:p>
    <w:p w14:paraId="468F26D8" w14:textId="176753F4" w:rsidR="00624C4B" w:rsidRDefault="00CF184D">
      <w:pPr>
        <w:pStyle w:val="TableofFigures"/>
        <w:tabs>
          <w:tab w:val="right" w:leader="dot" w:pos="9350"/>
        </w:tabs>
        <w:rPr>
          <w:rFonts w:eastAsiaTheme="minorEastAsia" w:cstheme="minorBidi"/>
          <w:noProof/>
          <w:szCs w:val="22"/>
        </w:rPr>
      </w:pPr>
      <w:r>
        <w:fldChar w:fldCharType="begin"/>
      </w:r>
      <w:r>
        <w:instrText xml:space="preserve"> TOC \h \z \c "Table" </w:instrText>
      </w:r>
      <w:r>
        <w:fldChar w:fldCharType="separate"/>
      </w:r>
      <w:hyperlink w:anchor="_Toc448913135" w:history="1">
        <w:r w:rsidR="00624C4B" w:rsidRPr="00441CBE">
          <w:rPr>
            <w:rStyle w:val="Hyperlink"/>
            <w:noProof/>
          </w:rPr>
          <w:t>Table 1 - Length fields incorrectly included in FIXML</w:t>
        </w:r>
        <w:r w:rsidR="00624C4B">
          <w:rPr>
            <w:noProof/>
            <w:webHidden/>
          </w:rPr>
          <w:tab/>
        </w:r>
        <w:r w:rsidR="00624C4B">
          <w:rPr>
            <w:noProof/>
            <w:webHidden/>
          </w:rPr>
          <w:fldChar w:fldCharType="begin"/>
        </w:r>
        <w:r w:rsidR="00624C4B">
          <w:rPr>
            <w:noProof/>
            <w:webHidden/>
          </w:rPr>
          <w:instrText xml:space="preserve"> PAGEREF _Toc448913135 \h </w:instrText>
        </w:r>
        <w:r w:rsidR="00624C4B">
          <w:rPr>
            <w:noProof/>
            <w:webHidden/>
          </w:rPr>
        </w:r>
        <w:r w:rsidR="00624C4B">
          <w:rPr>
            <w:noProof/>
            <w:webHidden/>
          </w:rPr>
          <w:fldChar w:fldCharType="separate"/>
        </w:r>
        <w:r w:rsidR="00624C4B">
          <w:rPr>
            <w:noProof/>
            <w:webHidden/>
          </w:rPr>
          <w:t>8</w:t>
        </w:r>
        <w:r w:rsidR="00624C4B">
          <w:rPr>
            <w:noProof/>
            <w:webHidden/>
          </w:rPr>
          <w:fldChar w:fldCharType="end"/>
        </w:r>
      </w:hyperlink>
    </w:p>
    <w:p w14:paraId="7CD1F752" w14:textId="4B7E123F" w:rsidR="00624C4B" w:rsidRDefault="00624C4B">
      <w:pPr>
        <w:pStyle w:val="TableofFigures"/>
        <w:tabs>
          <w:tab w:val="right" w:leader="dot" w:pos="9350"/>
        </w:tabs>
        <w:rPr>
          <w:rFonts w:eastAsiaTheme="minorEastAsia" w:cstheme="minorBidi"/>
          <w:noProof/>
          <w:szCs w:val="22"/>
        </w:rPr>
      </w:pPr>
      <w:hyperlink w:anchor="_Toc448913136" w:history="1">
        <w:r w:rsidRPr="00441CBE">
          <w:rPr>
            <w:rStyle w:val="Hyperlink"/>
            <w:noProof/>
          </w:rPr>
          <w:t>Table 2 - fields of type data in FIXML</w:t>
        </w:r>
        <w:r>
          <w:rPr>
            <w:noProof/>
            <w:webHidden/>
          </w:rPr>
          <w:tab/>
        </w:r>
        <w:r>
          <w:rPr>
            <w:noProof/>
            <w:webHidden/>
          </w:rPr>
          <w:fldChar w:fldCharType="begin"/>
        </w:r>
        <w:r>
          <w:rPr>
            <w:noProof/>
            <w:webHidden/>
          </w:rPr>
          <w:instrText xml:space="preserve"> PAGEREF _Toc448913136 \h </w:instrText>
        </w:r>
        <w:r>
          <w:rPr>
            <w:noProof/>
            <w:webHidden/>
          </w:rPr>
        </w:r>
        <w:r>
          <w:rPr>
            <w:noProof/>
            <w:webHidden/>
          </w:rPr>
          <w:fldChar w:fldCharType="separate"/>
        </w:r>
        <w:r>
          <w:rPr>
            <w:noProof/>
            <w:webHidden/>
          </w:rPr>
          <w:t>10</w:t>
        </w:r>
        <w:r>
          <w:rPr>
            <w:noProof/>
            <w:webHidden/>
          </w:rPr>
          <w:fldChar w:fldCharType="end"/>
        </w:r>
      </w:hyperlink>
    </w:p>
    <w:p w14:paraId="1E09F03D" w14:textId="5CB1B063" w:rsidR="00624C4B" w:rsidRDefault="00624C4B">
      <w:pPr>
        <w:pStyle w:val="TableofFigures"/>
        <w:tabs>
          <w:tab w:val="right" w:leader="dot" w:pos="9350"/>
        </w:tabs>
        <w:rPr>
          <w:rFonts w:eastAsiaTheme="minorEastAsia" w:cstheme="minorBidi"/>
          <w:noProof/>
          <w:szCs w:val="22"/>
        </w:rPr>
      </w:pPr>
      <w:hyperlink w:anchor="_Toc448913137" w:history="1">
        <w:r w:rsidRPr="00441CBE">
          <w:rPr>
            <w:rStyle w:val="Hyperlink"/>
            <w:noProof/>
          </w:rPr>
          <w:t>Table 3 - data Datatype</w:t>
        </w:r>
        <w:r>
          <w:rPr>
            <w:noProof/>
            <w:webHidden/>
          </w:rPr>
          <w:tab/>
        </w:r>
        <w:r>
          <w:rPr>
            <w:noProof/>
            <w:webHidden/>
          </w:rPr>
          <w:fldChar w:fldCharType="begin"/>
        </w:r>
        <w:r>
          <w:rPr>
            <w:noProof/>
            <w:webHidden/>
          </w:rPr>
          <w:instrText xml:space="preserve"> PAGEREF _Toc448913137 \h </w:instrText>
        </w:r>
        <w:r>
          <w:rPr>
            <w:noProof/>
            <w:webHidden/>
          </w:rPr>
        </w:r>
        <w:r>
          <w:rPr>
            <w:noProof/>
            <w:webHidden/>
          </w:rPr>
          <w:fldChar w:fldCharType="separate"/>
        </w:r>
        <w:r>
          <w:rPr>
            <w:noProof/>
            <w:webHidden/>
          </w:rPr>
          <w:t>13</w:t>
        </w:r>
        <w:r>
          <w:rPr>
            <w:noProof/>
            <w:webHidden/>
          </w:rPr>
          <w:fldChar w:fldCharType="end"/>
        </w:r>
      </w:hyperlink>
    </w:p>
    <w:p w14:paraId="7E5219EA" w14:textId="1912B9CF" w:rsidR="00624C4B" w:rsidRDefault="00624C4B">
      <w:pPr>
        <w:pStyle w:val="TableofFigures"/>
        <w:tabs>
          <w:tab w:val="right" w:leader="dot" w:pos="9350"/>
        </w:tabs>
        <w:rPr>
          <w:rFonts w:eastAsiaTheme="minorEastAsia" w:cstheme="minorBidi"/>
          <w:noProof/>
          <w:szCs w:val="22"/>
        </w:rPr>
      </w:pPr>
      <w:hyperlink w:anchor="_Toc448913138" w:history="1">
        <w:r w:rsidRPr="00441CBE">
          <w:rPr>
            <w:rStyle w:val="Hyperlink"/>
            <w:noProof/>
          </w:rPr>
          <w:t>Table 4 - Length Datatype</w:t>
        </w:r>
        <w:r>
          <w:rPr>
            <w:noProof/>
            <w:webHidden/>
          </w:rPr>
          <w:tab/>
        </w:r>
        <w:r>
          <w:rPr>
            <w:noProof/>
            <w:webHidden/>
          </w:rPr>
          <w:fldChar w:fldCharType="begin"/>
        </w:r>
        <w:r>
          <w:rPr>
            <w:noProof/>
            <w:webHidden/>
          </w:rPr>
          <w:instrText xml:space="preserve"> PAGEREF _Toc448913138 \h </w:instrText>
        </w:r>
        <w:r>
          <w:rPr>
            <w:noProof/>
            <w:webHidden/>
          </w:rPr>
        </w:r>
        <w:r>
          <w:rPr>
            <w:noProof/>
            <w:webHidden/>
          </w:rPr>
          <w:fldChar w:fldCharType="separate"/>
        </w:r>
        <w:r>
          <w:rPr>
            <w:noProof/>
            <w:webHidden/>
          </w:rPr>
          <w:t>14</w:t>
        </w:r>
        <w:r>
          <w:rPr>
            <w:noProof/>
            <w:webHidden/>
          </w:rPr>
          <w:fldChar w:fldCharType="end"/>
        </w:r>
      </w:hyperlink>
    </w:p>
    <w:p w14:paraId="2EB92A55" w14:textId="3210F1A1" w:rsidR="00624C4B" w:rsidRDefault="00624C4B">
      <w:pPr>
        <w:pStyle w:val="TableofFigures"/>
        <w:tabs>
          <w:tab w:val="right" w:leader="dot" w:pos="9350"/>
        </w:tabs>
        <w:rPr>
          <w:rFonts w:eastAsiaTheme="minorEastAsia" w:cstheme="minorBidi"/>
          <w:noProof/>
          <w:szCs w:val="22"/>
        </w:rPr>
      </w:pPr>
      <w:hyperlink w:anchor="_Toc448913139" w:history="1">
        <w:r w:rsidRPr="00441CBE">
          <w:rPr>
            <w:rStyle w:val="Hyperlink"/>
            <w:noProof/>
          </w:rPr>
          <w:t>Table 5 - NumInGroup Datatype</w:t>
        </w:r>
        <w:r>
          <w:rPr>
            <w:noProof/>
            <w:webHidden/>
          </w:rPr>
          <w:tab/>
        </w:r>
        <w:r>
          <w:rPr>
            <w:noProof/>
            <w:webHidden/>
          </w:rPr>
          <w:fldChar w:fldCharType="begin"/>
        </w:r>
        <w:r>
          <w:rPr>
            <w:noProof/>
            <w:webHidden/>
          </w:rPr>
          <w:instrText xml:space="preserve"> PAGEREF _Toc448913139 \h </w:instrText>
        </w:r>
        <w:r>
          <w:rPr>
            <w:noProof/>
            <w:webHidden/>
          </w:rPr>
        </w:r>
        <w:r>
          <w:rPr>
            <w:noProof/>
            <w:webHidden/>
          </w:rPr>
          <w:fldChar w:fldCharType="separate"/>
        </w:r>
        <w:r>
          <w:rPr>
            <w:noProof/>
            <w:webHidden/>
          </w:rPr>
          <w:t>14</w:t>
        </w:r>
        <w:r>
          <w:rPr>
            <w:noProof/>
            <w:webHidden/>
          </w:rPr>
          <w:fldChar w:fldCharType="end"/>
        </w:r>
      </w:hyperlink>
    </w:p>
    <w:p w14:paraId="3EB47257" w14:textId="7DFBF912" w:rsidR="0031072B" w:rsidRPr="0031072B" w:rsidRDefault="00CF184D">
      <w:r>
        <w:fldChar w:fldCharType="end"/>
      </w:r>
    </w:p>
    <w:p w14:paraId="2B935144" w14:textId="77777777" w:rsidR="00595D9C" w:rsidRPr="007E7E19" w:rsidRDefault="00640B1F" w:rsidP="00595D9C">
      <w:pPr>
        <w:pStyle w:val="Heading1"/>
        <w:numPr>
          <w:ilvl w:val="0"/>
          <w:numId w:val="0"/>
        </w:numPr>
      </w:pPr>
      <w:r>
        <w:br w:type="page"/>
      </w:r>
      <w:bookmarkStart w:id="15" w:name="_Toc105492366"/>
      <w:bookmarkStart w:id="16" w:name="_Toc116820695"/>
      <w:bookmarkStart w:id="17" w:name="_Toc448913096"/>
      <w:r w:rsidR="00595D9C" w:rsidRPr="007E7E19">
        <w:lastRenderedPageBreak/>
        <w:t>Document History</w:t>
      </w:r>
      <w:bookmarkEnd w:id="15"/>
      <w:bookmarkEnd w:id="16"/>
      <w:bookmarkEnd w:id="17"/>
    </w:p>
    <w:tbl>
      <w:tblPr>
        <w:tblW w:w="955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2520"/>
        <w:gridCol w:w="4410"/>
      </w:tblGrid>
      <w:tr w:rsidR="00595D9C" w:rsidRPr="001224E5" w14:paraId="6375B3C5" w14:textId="77777777" w:rsidTr="004C5FAF">
        <w:trPr>
          <w:tblHeader/>
        </w:trPr>
        <w:tc>
          <w:tcPr>
            <w:tcW w:w="1188" w:type="dxa"/>
            <w:tcBorders>
              <w:top w:val="double" w:sz="4" w:space="0" w:color="auto"/>
              <w:bottom w:val="double" w:sz="4" w:space="0" w:color="auto"/>
            </w:tcBorders>
          </w:tcPr>
          <w:p w14:paraId="4DA1797D" w14:textId="77777777" w:rsidR="00595D9C" w:rsidRPr="001224E5" w:rsidRDefault="00595D9C" w:rsidP="001224E5">
            <w:pPr>
              <w:pStyle w:val="BodyText"/>
              <w:rPr>
                <w:b/>
              </w:rPr>
            </w:pPr>
            <w:r w:rsidRPr="001224E5">
              <w:rPr>
                <w:b/>
              </w:rPr>
              <w:t>Revision</w:t>
            </w:r>
          </w:p>
        </w:tc>
        <w:tc>
          <w:tcPr>
            <w:tcW w:w="1440" w:type="dxa"/>
            <w:tcBorders>
              <w:top w:val="double" w:sz="4" w:space="0" w:color="auto"/>
              <w:bottom w:val="double" w:sz="4" w:space="0" w:color="auto"/>
            </w:tcBorders>
          </w:tcPr>
          <w:p w14:paraId="46BE9DCE" w14:textId="77777777" w:rsidR="00595D9C" w:rsidRPr="001224E5" w:rsidRDefault="00595D9C" w:rsidP="001224E5">
            <w:pPr>
              <w:pStyle w:val="BodyText"/>
              <w:rPr>
                <w:b/>
              </w:rPr>
            </w:pPr>
            <w:r w:rsidRPr="001224E5">
              <w:rPr>
                <w:b/>
              </w:rPr>
              <w:t>Date</w:t>
            </w:r>
          </w:p>
        </w:tc>
        <w:tc>
          <w:tcPr>
            <w:tcW w:w="2520" w:type="dxa"/>
            <w:tcBorders>
              <w:top w:val="double" w:sz="4" w:space="0" w:color="auto"/>
              <w:bottom w:val="double" w:sz="4" w:space="0" w:color="auto"/>
            </w:tcBorders>
          </w:tcPr>
          <w:p w14:paraId="19B8C92C" w14:textId="77777777" w:rsidR="00595D9C" w:rsidRPr="001224E5" w:rsidRDefault="00595D9C" w:rsidP="001224E5">
            <w:pPr>
              <w:pStyle w:val="BodyText"/>
              <w:rPr>
                <w:b/>
              </w:rPr>
            </w:pPr>
            <w:r w:rsidRPr="001224E5">
              <w:rPr>
                <w:b/>
              </w:rPr>
              <w:t>Author</w:t>
            </w:r>
          </w:p>
        </w:tc>
        <w:tc>
          <w:tcPr>
            <w:tcW w:w="4410" w:type="dxa"/>
            <w:tcBorders>
              <w:top w:val="double" w:sz="4" w:space="0" w:color="auto"/>
              <w:bottom w:val="double" w:sz="4" w:space="0" w:color="auto"/>
            </w:tcBorders>
          </w:tcPr>
          <w:p w14:paraId="610A4E96" w14:textId="77777777" w:rsidR="00595D9C" w:rsidRPr="001224E5" w:rsidRDefault="00595D9C" w:rsidP="001224E5">
            <w:pPr>
              <w:pStyle w:val="BodyText"/>
              <w:rPr>
                <w:b/>
              </w:rPr>
            </w:pPr>
            <w:r w:rsidRPr="001224E5">
              <w:rPr>
                <w:b/>
              </w:rPr>
              <w:t>Revision Comments</w:t>
            </w:r>
          </w:p>
        </w:tc>
      </w:tr>
      <w:tr w:rsidR="00595D9C" w14:paraId="577BFFE8" w14:textId="77777777" w:rsidTr="004C5FAF">
        <w:tc>
          <w:tcPr>
            <w:tcW w:w="1188" w:type="dxa"/>
            <w:tcBorders>
              <w:top w:val="nil"/>
            </w:tcBorders>
          </w:tcPr>
          <w:p w14:paraId="357E8042" w14:textId="29311572" w:rsidR="00595D9C" w:rsidRDefault="00CB7969" w:rsidP="001224E5">
            <w:pPr>
              <w:pStyle w:val="BodyText"/>
            </w:pPr>
            <w:r>
              <w:t>0</w:t>
            </w:r>
          </w:p>
        </w:tc>
        <w:tc>
          <w:tcPr>
            <w:tcW w:w="1440" w:type="dxa"/>
            <w:tcBorders>
              <w:top w:val="nil"/>
            </w:tcBorders>
          </w:tcPr>
          <w:p w14:paraId="510B28D6" w14:textId="5B0E99EF" w:rsidR="00595D9C" w:rsidRDefault="00CB7969" w:rsidP="001224E5">
            <w:pPr>
              <w:pStyle w:val="BodyText"/>
            </w:pPr>
            <w:r>
              <w:t>Dec 31, 2014</w:t>
            </w:r>
          </w:p>
        </w:tc>
        <w:tc>
          <w:tcPr>
            <w:tcW w:w="2520" w:type="dxa"/>
            <w:tcBorders>
              <w:top w:val="nil"/>
            </w:tcBorders>
          </w:tcPr>
          <w:p w14:paraId="342A70CF" w14:textId="379D1009" w:rsidR="00595D9C" w:rsidRDefault="00CB7969" w:rsidP="001224E5">
            <w:pPr>
              <w:pStyle w:val="BodyText"/>
            </w:pPr>
            <w:r>
              <w:t>Jim Northey</w:t>
            </w:r>
          </w:p>
        </w:tc>
        <w:tc>
          <w:tcPr>
            <w:tcW w:w="4410" w:type="dxa"/>
            <w:tcBorders>
              <w:top w:val="nil"/>
            </w:tcBorders>
          </w:tcPr>
          <w:p w14:paraId="5B369196" w14:textId="44BE19BD" w:rsidR="00595D9C" w:rsidRDefault="00CB7969" w:rsidP="001224E5">
            <w:pPr>
              <w:pStyle w:val="BodyText"/>
            </w:pPr>
            <w:r>
              <w:t>Initial draft.</w:t>
            </w:r>
          </w:p>
        </w:tc>
      </w:tr>
      <w:tr w:rsidR="00595D9C" w14:paraId="0952A57A" w14:textId="77777777" w:rsidTr="004C5FAF">
        <w:tc>
          <w:tcPr>
            <w:tcW w:w="1188" w:type="dxa"/>
          </w:tcPr>
          <w:p w14:paraId="4B154E02" w14:textId="77777777" w:rsidR="00595D9C" w:rsidRDefault="00595D9C" w:rsidP="001224E5">
            <w:pPr>
              <w:pStyle w:val="BodyText"/>
            </w:pPr>
          </w:p>
        </w:tc>
        <w:tc>
          <w:tcPr>
            <w:tcW w:w="1440" w:type="dxa"/>
          </w:tcPr>
          <w:p w14:paraId="0B5E7DB1" w14:textId="54ADBA94" w:rsidR="00595D9C" w:rsidRDefault="00CB7969" w:rsidP="001224E5">
            <w:pPr>
              <w:pStyle w:val="BodyText"/>
            </w:pPr>
            <w:r>
              <w:t>Feb 15, 2015</w:t>
            </w:r>
          </w:p>
        </w:tc>
        <w:tc>
          <w:tcPr>
            <w:tcW w:w="2520" w:type="dxa"/>
          </w:tcPr>
          <w:p w14:paraId="4308B668" w14:textId="6E43F1E8" w:rsidR="00595D9C" w:rsidRDefault="00CB7969" w:rsidP="001224E5">
            <w:pPr>
              <w:pStyle w:val="BodyText"/>
            </w:pPr>
            <w:r>
              <w:t>Rich Shriver</w:t>
            </w:r>
          </w:p>
        </w:tc>
        <w:tc>
          <w:tcPr>
            <w:tcW w:w="4410" w:type="dxa"/>
          </w:tcPr>
          <w:p w14:paraId="404A9C15" w14:textId="4A7012D9" w:rsidR="00595D9C" w:rsidRDefault="00CB7969" w:rsidP="001224E5">
            <w:pPr>
              <w:pStyle w:val="BodyText"/>
            </w:pPr>
            <w:r>
              <w:t>Revised business requirements to align with the needs of EP197.</w:t>
            </w:r>
          </w:p>
        </w:tc>
      </w:tr>
      <w:tr w:rsidR="00595D9C" w14:paraId="186BF616" w14:textId="77777777" w:rsidTr="004C5FAF">
        <w:tc>
          <w:tcPr>
            <w:tcW w:w="1188" w:type="dxa"/>
          </w:tcPr>
          <w:p w14:paraId="42A2F69D" w14:textId="77777777" w:rsidR="00595D9C" w:rsidRDefault="00595D9C" w:rsidP="001224E5">
            <w:pPr>
              <w:pStyle w:val="BodyText"/>
            </w:pPr>
          </w:p>
        </w:tc>
        <w:tc>
          <w:tcPr>
            <w:tcW w:w="1440" w:type="dxa"/>
          </w:tcPr>
          <w:p w14:paraId="00DBAED8" w14:textId="025916B1" w:rsidR="00595D9C" w:rsidRDefault="00E91BA3" w:rsidP="001224E5">
            <w:pPr>
              <w:pStyle w:val="BodyText"/>
            </w:pPr>
            <w:r>
              <w:t>May 25, 2015</w:t>
            </w:r>
          </w:p>
        </w:tc>
        <w:tc>
          <w:tcPr>
            <w:tcW w:w="2520" w:type="dxa"/>
          </w:tcPr>
          <w:p w14:paraId="06CF44BA" w14:textId="520D1C0B" w:rsidR="00595D9C" w:rsidRDefault="00E91BA3" w:rsidP="001224E5">
            <w:pPr>
              <w:pStyle w:val="BodyText"/>
            </w:pPr>
            <w:r>
              <w:t>Rich Shriver</w:t>
            </w:r>
          </w:p>
        </w:tc>
        <w:tc>
          <w:tcPr>
            <w:tcW w:w="4410" w:type="dxa"/>
          </w:tcPr>
          <w:p w14:paraId="588C4626" w14:textId="7E34F642" w:rsidR="00595D9C" w:rsidRDefault="00E91BA3" w:rsidP="001224E5">
            <w:pPr>
              <w:pStyle w:val="BodyText"/>
            </w:pPr>
            <w:r>
              <w:t>Drafted section 8 to align with prototyping work completed with Jim Northey.</w:t>
            </w:r>
          </w:p>
        </w:tc>
      </w:tr>
      <w:tr w:rsidR="00595D9C" w14:paraId="673B353B" w14:textId="77777777" w:rsidTr="004C5FAF">
        <w:tc>
          <w:tcPr>
            <w:tcW w:w="1188" w:type="dxa"/>
          </w:tcPr>
          <w:p w14:paraId="00CC76B9" w14:textId="77777777" w:rsidR="00595D9C" w:rsidRDefault="00595D9C" w:rsidP="001224E5">
            <w:pPr>
              <w:pStyle w:val="BodyText"/>
            </w:pPr>
          </w:p>
        </w:tc>
        <w:tc>
          <w:tcPr>
            <w:tcW w:w="1440" w:type="dxa"/>
          </w:tcPr>
          <w:p w14:paraId="3EF34AAF" w14:textId="021A1546" w:rsidR="00595D9C" w:rsidRDefault="00E91BA3" w:rsidP="001224E5">
            <w:pPr>
              <w:pStyle w:val="BodyText"/>
            </w:pPr>
            <w:r>
              <w:t>July 6, 2015</w:t>
            </w:r>
          </w:p>
        </w:tc>
        <w:tc>
          <w:tcPr>
            <w:tcW w:w="2520" w:type="dxa"/>
          </w:tcPr>
          <w:p w14:paraId="1684ED40" w14:textId="3F28ACB7" w:rsidR="00595D9C" w:rsidRDefault="00E91BA3" w:rsidP="001224E5">
            <w:pPr>
              <w:pStyle w:val="BodyText"/>
            </w:pPr>
            <w:r>
              <w:t>Rich Shriver</w:t>
            </w:r>
          </w:p>
        </w:tc>
        <w:tc>
          <w:tcPr>
            <w:tcW w:w="4410" w:type="dxa"/>
          </w:tcPr>
          <w:p w14:paraId="048E6EBF" w14:textId="278BDE82" w:rsidR="00595D9C" w:rsidRDefault="00E91BA3" w:rsidP="001224E5">
            <w:pPr>
              <w:pStyle w:val="BodyText"/>
            </w:pPr>
            <w:r>
              <w:t>Completed initial revision of Section 8 to identify the FIXML implementation details.</w:t>
            </w:r>
          </w:p>
        </w:tc>
      </w:tr>
      <w:tr w:rsidR="00595D9C" w14:paraId="0353FBDC" w14:textId="77777777" w:rsidTr="004C5FAF">
        <w:tc>
          <w:tcPr>
            <w:tcW w:w="1188" w:type="dxa"/>
          </w:tcPr>
          <w:p w14:paraId="6575F9D7" w14:textId="77777777" w:rsidR="00595D9C" w:rsidRDefault="00595D9C" w:rsidP="001224E5">
            <w:pPr>
              <w:pStyle w:val="BodyText"/>
            </w:pPr>
          </w:p>
        </w:tc>
        <w:tc>
          <w:tcPr>
            <w:tcW w:w="1440" w:type="dxa"/>
          </w:tcPr>
          <w:p w14:paraId="79FE8C09" w14:textId="77D75911" w:rsidR="00595D9C" w:rsidRDefault="00756A9F" w:rsidP="001224E5">
            <w:pPr>
              <w:pStyle w:val="BodyText"/>
            </w:pPr>
            <w:bookmarkStart w:id="18" w:name="_GoBack"/>
            <w:ins w:id="19" w:author="Jim Northey" w:date="2015-08-07T15:50:00Z">
              <w:r>
                <w:t>August 7, 2015</w:t>
              </w:r>
            </w:ins>
            <w:bookmarkEnd w:id="18"/>
          </w:p>
        </w:tc>
        <w:tc>
          <w:tcPr>
            <w:tcW w:w="2520" w:type="dxa"/>
          </w:tcPr>
          <w:p w14:paraId="354F3ACB" w14:textId="1B80D937" w:rsidR="00595D9C" w:rsidRDefault="00756A9F" w:rsidP="001224E5">
            <w:pPr>
              <w:pStyle w:val="BodyText"/>
            </w:pPr>
            <w:ins w:id="20" w:author="Jim Northey" w:date="2015-08-07T15:50:00Z">
              <w:r>
                <w:t>Jim Northey</w:t>
              </w:r>
            </w:ins>
          </w:p>
        </w:tc>
        <w:tc>
          <w:tcPr>
            <w:tcW w:w="4410" w:type="dxa"/>
          </w:tcPr>
          <w:p w14:paraId="3B8F4B99" w14:textId="17F74314" w:rsidR="00595D9C" w:rsidRDefault="00756A9F" w:rsidP="001224E5">
            <w:pPr>
              <w:pStyle w:val="BodyText"/>
            </w:pPr>
            <w:ins w:id="21" w:author="Jim Northey" w:date="2015-08-07T15:50:00Z">
              <w:r>
                <w:t xml:space="preserve">Added content to </w:t>
              </w:r>
            </w:ins>
            <w:ins w:id="22" w:author="Jim Northey" w:date="2015-08-07T15:51:00Z">
              <w:r>
                <w:t>discussion</w:t>
              </w:r>
            </w:ins>
            <w:ins w:id="23" w:author="Jim Northey" w:date="2015-08-07T15:50:00Z">
              <w:r>
                <w:t xml:space="preserve"> </w:t>
              </w:r>
            </w:ins>
            <w:ins w:id="24" w:author="Jim Northey" w:date="2015-08-07T15:51:00Z">
              <w:r>
                <w:t>section and other minor edits.</w:t>
              </w:r>
            </w:ins>
          </w:p>
        </w:tc>
      </w:tr>
      <w:tr w:rsidR="00595D9C" w14:paraId="4E63599D" w14:textId="77777777" w:rsidTr="004C5FAF">
        <w:tc>
          <w:tcPr>
            <w:tcW w:w="1188" w:type="dxa"/>
          </w:tcPr>
          <w:p w14:paraId="47F1E124" w14:textId="77777777" w:rsidR="00595D9C" w:rsidRDefault="00595D9C" w:rsidP="001224E5">
            <w:pPr>
              <w:pStyle w:val="BodyText"/>
            </w:pPr>
          </w:p>
        </w:tc>
        <w:tc>
          <w:tcPr>
            <w:tcW w:w="1440" w:type="dxa"/>
          </w:tcPr>
          <w:p w14:paraId="25570117" w14:textId="46AF6F05" w:rsidR="00595D9C" w:rsidRDefault="005539D8" w:rsidP="001224E5">
            <w:pPr>
              <w:pStyle w:val="BodyText"/>
            </w:pPr>
            <w:ins w:id="25" w:author="Rich Shriver" w:date="2015-08-28T05:37:00Z">
              <w:r>
                <w:t>August 28, 2015</w:t>
              </w:r>
            </w:ins>
          </w:p>
        </w:tc>
        <w:tc>
          <w:tcPr>
            <w:tcW w:w="2520" w:type="dxa"/>
          </w:tcPr>
          <w:p w14:paraId="15D1A620" w14:textId="5342F9FE" w:rsidR="00595D9C" w:rsidRDefault="005539D8" w:rsidP="001224E5">
            <w:pPr>
              <w:pStyle w:val="BodyText"/>
            </w:pPr>
            <w:ins w:id="26" w:author="Rich Shriver" w:date="2015-08-28T05:37:00Z">
              <w:r>
                <w:t>Rich Shriver</w:t>
              </w:r>
            </w:ins>
          </w:p>
        </w:tc>
        <w:tc>
          <w:tcPr>
            <w:tcW w:w="4410" w:type="dxa"/>
          </w:tcPr>
          <w:p w14:paraId="5359570E" w14:textId="77777777" w:rsidR="00595D9C" w:rsidRDefault="005539D8" w:rsidP="001224E5">
            <w:pPr>
              <w:pStyle w:val="BodyText"/>
              <w:rPr>
                <w:ins w:id="27" w:author="Rich Shriver" w:date="2015-08-28T09:43:00Z"/>
              </w:rPr>
            </w:pPr>
            <w:ins w:id="28" w:author="Rich Shriver" w:date="2015-08-28T05:37:00Z">
              <w:r>
                <w:t>Added sections to include NumInGroup fields in the FIXML schema as optional attributes.</w:t>
              </w:r>
            </w:ins>
          </w:p>
          <w:p w14:paraId="26DEDA24" w14:textId="38D5BBC1" w:rsidR="00C742BE" w:rsidRDefault="00C742BE" w:rsidP="001224E5">
            <w:pPr>
              <w:pStyle w:val="BodyText"/>
            </w:pPr>
            <w:ins w:id="29" w:author="Rich Shriver" w:date="2015-08-28T09:43:00Z">
              <w:r>
                <w:t>Added sections to include removal of the Optim</w:t>
              </w:r>
            </w:ins>
            <w:ins w:id="30" w:author="Jim Northey" w:date="2015-12-21T20:12:00Z">
              <w:r w:rsidR="00B52415">
                <w:t>i</w:t>
              </w:r>
            </w:ins>
            <w:ins w:id="31" w:author="Rich Shriver" w:date="2015-08-28T09:43:00Z">
              <w:r>
                <w:t>sedImplicitBlockRepeating component type</w:t>
              </w:r>
            </w:ins>
            <w:ins w:id="32" w:author="Rich Shriver" w:date="2015-08-28T14:30:00Z">
              <w:r w:rsidR="00845CC1">
                <w:t xml:space="preserve"> mapping to FIXML</w:t>
              </w:r>
            </w:ins>
            <w:ins w:id="33" w:author="Rich Shriver" w:date="2015-08-28T09:43:00Z">
              <w:r>
                <w:t>.</w:t>
              </w:r>
            </w:ins>
          </w:p>
        </w:tc>
      </w:tr>
      <w:tr w:rsidR="00DD44E0" w14:paraId="6CD6CAA8" w14:textId="77777777" w:rsidTr="004C5FAF">
        <w:tc>
          <w:tcPr>
            <w:tcW w:w="1188" w:type="dxa"/>
          </w:tcPr>
          <w:p w14:paraId="5471C143" w14:textId="3F133928" w:rsidR="00DD44E0" w:rsidRDefault="002F2277" w:rsidP="001224E5">
            <w:pPr>
              <w:pStyle w:val="BodyText"/>
            </w:pPr>
            <w:ins w:id="34" w:author="Rich Shriver" w:date="2015-12-22T16:28:00Z">
              <w:r>
                <w:t>0.2</w:t>
              </w:r>
            </w:ins>
          </w:p>
        </w:tc>
        <w:tc>
          <w:tcPr>
            <w:tcW w:w="1440" w:type="dxa"/>
          </w:tcPr>
          <w:p w14:paraId="2B101064" w14:textId="7D595059" w:rsidR="00DD44E0" w:rsidRDefault="00B52415" w:rsidP="001224E5">
            <w:pPr>
              <w:pStyle w:val="BodyText"/>
            </w:pPr>
            <w:ins w:id="35" w:author="Jim Northey" w:date="2015-12-21T20:12:00Z">
              <w:r>
                <w:t>D</w:t>
              </w:r>
            </w:ins>
            <w:ins w:id="36" w:author="Rich Shriver" w:date="2015-12-22T16:27:00Z">
              <w:r w:rsidR="002F2277">
                <w:t>e</w:t>
              </w:r>
            </w:ins>
            <w:ins w:id="37" w:author="Jim Northey" w:date="2015-12-21T20:12:00Z">
              <w:r>
                <w:t>cember 21, 201</w:t>
              </w:r>
            </w:ins>
          </w:p>
        </w:tc>
        <w:tc>
          <w:tcPr>
            <w:tcW w:w="2520" w:type="dxa"/>
          </w:tcPr>
          <w:p w14:paraId="22519922" w14:textId="02655F61" w:rsidR="00DD44E0" w:rsidRDefault="00B52415" w:rsidP="001224E5">
            <w:pPr>
              <w:pStyle w:val="BodyText"/>
            </w:pPr>
            <w:ins w:id="38" w:author="Jim Northey" w:date="2015-12-21T20:12:00Z">
              <w:r>
                <w:t>Jim Northey</w:t>
              </w:r>
            </w:ins>
          </w:p>
        </w:tc>
        <w:tc>
          <w:tcPr>
            <w:tcW w:w="4410" w:type="dxa"/>
          </w:tcPr>
          <w:p w14:paraId="2F6C67CC" w14:textId="570382B4" w:rsidR="00DD44E0" w:rsidRDefault="00B52415" w:rsidP="001224E5">
            <w:pPr>
              <w:pStyle w:val="BodyText"/>
            </w:pPr>
            <w:ins w:id="39" w:author="Jim Northey" w:date="2015-12-21T20:12:00Z">
              <w:r>
                <w:t>Added background on the inclusion of NumInGr</w:t>
              </w:r>
            </w:ins>
            <w:ins w:id="40" w:author="Jim Northey" w:date="2015-12-21T20:17:00Z">
              <w:r>
                <w:t>ou</w:t>
              </w:r>
            </w:ins>
            <w:ins w:id="41" w:author="Jim Northey" w:date="2015-12-21T20:12:00Z">
              <w:r>
                <w:t>p fields.</w:t>
              </w:r>
            </w:ins>
          </w:p>
        </w:tc>
      </w:tr>
      <w:tr w:rsidR="00DD44E0" w14:paraId="575B2BB8" w14:textId="77777777" w:rsidTr="004C5FAF">
        <w:tc>
          <w:tcPr>
            <w:tcW w:w="1188" w:type="dxa"/>
          </w:tcPr>
          <w:p w14:paraId="07298F2A" w14:textId="0D46C644" w:rsidR="00DD44E0" w:rsidRDefault="00EC44D0" w:rsidP="001224E5">
            <w:pPr>
              <w:pStyle w:val="BodyText"/>
            </w:pPr>
            <w:ins w:id="42" w:author="Rich Shriver" w:date="2016-02-26T10:59:00Z">
              <w:r>
                <w:t>0.3</w:t>
              </w:r>
            </w:ins>
          </w:p>
        </w:tc>
        <w:tc>
          <w:tcPr>
            <w:tcW w:w="1440" w:type="dxa"/>
          </w:tcPr>
          <w:p w14:paraId="6E899ACB" w14:textId="77777777" w:rsidR="0076415D" w:rsidRDefault="00EC44D0" w:rsidP="001224E5">
            <w:pPr>
              <w:pStyle w:val="BodyText"/>
              <w:rPr>
                <w:ins w:id="43" w:author="Rich Shriver" w:date="2016-04-19T08:52:00Z"/>
              </w:rPr>
            </w:pPr>
            <w:ins w:id="44" w:author="Rich Shriver" w:date="2016-02-26T10:59:00Z">
              <w:r>
                <w:t>February 25, 2016</w:t>
              </w:r>
            </w:ins>
            <w:ins w:id="45" w:author="Rich Shriver" w:date="2016-04-19T08:49:00Z">
              <w:r w:rsidR="00133FF0">
                <w:br/>
              </w:r>
              <w:r w:rsidR="00133FF0">
                <w:br/>
              </w:r>
              <w:r w:rsidR="00133FF0">
                <w:br/>
              </w:r>
              <w:r w:rsidR="00133FF0">
                <w:br/>
              </w:r>
              <w:r w:rsidR="00133FF0">
                <w:br/>
              </w:r>
            </w:ins>
          </w:p>
          <w:p w14:paraId="6065E2BF" w14:textId="787C046D" w:rsidR="00133FF0" w:rsidRDefault="00133FF0" w:rsidP="001224E5">
            <w:pPr>
              <w:pStyle w:val="BodyText"/>
            </w:pPr>
            <w:ins w:id="46" w:author="Rich Shriver" w:date="2016-04-19T08:49:00Z">
              <w:r>
                <w:t>April 20, 2016</w:t>
              </w:r>
            </w:ins>
          </w:p>
        </w:tc>
        <w:tc>
          <w:tcPr>
            <w:tcW w:w="2520" w:type="dxa"/>
          </w:tcPr>
          <w:p w14:paraId="28AF370D" w14:textId="77777777" w:rsidR="0076415D" w:rsidRDefault="00EC44D0">
            <w:pPr>
              <w:pStyle w:val="BodyText"/>
              <w:rPr>
                <w:ins w:id="47" w:author="Rich Shriver" w:date="2016-04-19T08:52:00Z"/>
              </w:rPr>
            </w:pPr>
            <w:ins w:id="48" w:author="Rich Shriver" w:date="2016-02-26T10:59:00Z">
              <w:r>
                <w:t>Rich Shriver</w:t>
              </w:r>
            </w:ins>
            <w:ins w:id="49" w:author="Rich Shriver" w:date="2016-04-19T08:52:00Z">
              <w:r w:rsidR="0076415D">
                <w:br/>
              </w:r>
              <w:r w:rsidR="0076415D">
                <w:br/>
              </w:r>
              <w:r w:rsidR="0076415D">
                <w:br/>
              </w:r>
              <w:r w:rsidR="0076415D">
                <w:br/>
              </w:r>
              <w:r w:rsidR="0076415D">
                <w:br/>
              </w:r>
              <w:r w:rsidR="0076415D">
                <w:br/>
              </w:r>
            </w:ins>
          </w:p>
          <w:p w14:paraId="3FB8A4D6" w14:textId="6FD536FB" w:rsidR="00DD44E0" w:rsidRDefault="00293C8E">
            <w:pPr>
              <w:pStyle w:val="BodyText"/>
            </w:pPr>
            <w:ins w:id="50" w:author="Rich Shriver" w:date="2016-04-19T08:52:00Z">
              <w:r>
                <w:t>Rich Shriver, Don Mendelso</w:t>
              </w:r>
              <w:r w:rsidR="0076415D">
                <w:t>n, Jim Northey</w:t>
              </w:r>
            </w:ins>
          </w:p>
        </w:tc>
        <w:tc>
          <w:tcPr>
            <w:tcW w:w="4410" w:type="dxa"/>
          </w:tcPr>
          <w:p w14:paraId="5D5F0391" w14:textId="77777777" w:rsidR="00DD44E0" w:rsidRDefault="00EC44D0">
            <w:pPr>
              <w:pStyle w:val="BodyText"/>
              <w:rPr>
                <w:ins w:id="51" w:author="Rich Shriver" w:date="2016-04-19T08:49:00Z"/>
              </w:rPr>
            </w:pPr>
            <w:ins w:id="52" w:author="Rich Shriver" w:date="2016-02-26T10:59:00Z">
              <w:r>
                <w:t xml:space="preserve">Incorporated feedback from Andy Key and Ryan Pierce.  Revised Section 3 with their comments and feedback.  Removed </w:t>
              </w:r>
            </w:ins>
            <w:ins w:id="53" w:author="Rich Shriver" w:date="2016-02-26T11:03:00Z">
              <w:r>
                <w:t xml:space="preserve">several features from Section 8 including </w:t>
              </w:r>
            </w:ins>
            <w:ins w:id="54" w:author="Rich Shriver" w:date="2016-02-26T10:59:00Z">
              <w:r>
                <w:t>support for Length and NumInGroup fields</w:t>
              </w:r>
            </w:ins>
            <w:ins w:id="55" w:author="Rich Shriver" w:date="2016-02-26T11:03:00Z">
              <w:r>
                <w:t xml:space="preserve">, </w:t>
              </w:r>
            </w:ins>
            <w:ins w:id="56" w:author="Rich Shriver" w:date="2016-02-26T10:59:00Z">
              <w:r>
                <w:t xml:space="preserve">Mime encoding </w:t>
              </w:r>
            </w:ins>
            <w:ins w:id="57" w:author="Rich Shriver" w:date="2016-02-26T11:04:00Z">
              <w:r>
                <w:t>and a</w:t>
              </w:r>
            </w:ins>
            <w:ins w:id="58" w:author="Rich Shriver" w:date="2016-02-26T10:59:00Z">
              <w:r>
                <w:t xml:space="preserve">dded </w:t>
              </w:r>
            </w:ins>
            <w:ins w:id="59" w:author="Rich Shriver" w:date="2016-02-26T11:04:00Z">
              <w:r>
                <w:t xml:space="preserve">an </w:t>
              </w:r>
            </w:ins>
            <w:ins w:id="60" w:author="Rich Shriver" w:date="2016-02-26T10:59:00Z">
              <w:r>
                <w:t xml:space="preserve">alternative for data fields to be included as an attribute </w:t>
              </w:r>
            </w:ins>
          </w:p>
          <w:p w14:paraId="72ACC354" w14:textId="77777777" w:rsidR="00133FF0" w:rsidRDefault="00133FF0">
            <w:pPr>
              <w:pStyle w:val="BodyText"/>
              <w:rPr>
                <w:ins w:id="61" w:author="Rich Shriver" w:date="2016-04-19T08:50:00Z"/>
              </w:rPr>
            </w:pPr>
            <w:ins w:id="62" w:author="Rich Shriver" w:date="2016-04-19T08:50:00Z">
              <w:r>
                <w:t>Included options for data fields in FIXML as elements and attributes and the discussion to date of this decision.</w:t>
              </w:r>
            </w:ins>
          </w:p>
          <w:p w14:paraId="29986B5A" w14:textId="155144D5" w:rsidR="00133FF0" w:rsidRDefault="00133FF0">
            <w:pPr>
              <w:pStyle w:val="BodyText"/>
            </w:pPr>
            <w:ins w:id="63" w:author="Rich Shriver" w:date="2016-04-19T08:51:00Z">
              <w:r>
                <w:t>Added changes to conform to the proposed FIX XML namespace standard.</w:t>
              </w:r>
            </w:ins>
          </w:p>
        </w:tc>
      </w:tr>
      <w:tr w:rsidR="00DD44E0" w14:paraId="57E9C3F6" w14:textId="77777777" w:rsidTr="004C5FAF">
        <w:tc>
          <w:tcPr>
            <w:tcW w:w="1188" w:type="dxa"/>
          </w:tcPr>
          <w:p w14:paraId="5FA90B62" w14:textId="77777777" w:rsidR="00DD44E0" w:rsidRDefault="00DD44E0" w:rsidP="001224E5">
            <w:pPr>
              <w:pStyle w:val="BodyText"/>
            </w:pPr>
          </w:p>
        </w:tc>
        <w:tc>
          <w:tcPr>
            <w:tcW w:w="1440" w:type="dxa"/>
          </w:tcPr>
          <w:p w14:paraId="73268AC3" w14:textId="77777777" w:rsidR="00DD44E0" w:rsidRDefault="00DD44E0" w:rsidP="001224E5">
            <w:pPr>
              <w:pStyle w:val="BodyText"/>
            </w:pPr>
          </w:p>
        </w:tc>
        <w:tc>
          <w:tcPr>
            <w:tcW w:w="2520" w:type="dxa"/>
          </w:tcPr>
          <w:p w14:paraId="28A644B7" w14:textId="77777777" w:rsidR="00DD44E0" w:rsidRDefault="00DD44E0" w:rsidP="001224E5">
            <w:pPr>
              <w:pStyle w:val="BodyText"/>
            </w:pPr>
          </w:p>
        </w:tc>
        <w:tc>
          <w:tcPr>
            <w:tcW w:w="4410" w:type="dxa"/>
          </w:tcPr>
          <w:p w14:paraId="0DA6ED49" w14:textId="77777777" w:rsidR="00DD44E0" w:rsidRDefault="00DD44E0" w:rsidP="001224E5">
            <w:pPr>
              <w:pStyle w:val="BodyText"/>
            </w:pPr>
          </w:p>
        </w:tc>
      </w:tr>
      <w:tr w:rsidR="00595D9C" w14:paraId="2C3CD446" w14:textId="77777777" w:rsidTr="004C5FAF">
        <w:tc>
          <w:tcPr>
            <w:tcW w:w="1188" w:type="dxa"/>
          </w:tcPr>
          <w:p w14:paraId="1F6FE5B3" w14:textId="77777777" w:rsidR="00595D9C" w:rsidRDefault="00595D9C" w:rsidP="001224E5">
            <w:pPr>
              <w:pStyle w:val="BodyText"/>
            </w:pPr>
          </w:p>
        </w:tc>
        <w:tc>
          <w:tcPr>
            <w:tcW w:w="1440" w:type="dxa"/>
          </w:tcPr>
          <w:p w14:paraId="22CBBBA0" w14:textId="77777777" w:rsidR="00595D9C" w:rsidRDefault="00595D9C" w:rsidP="001224E5">
            <w:pPr>
              <w:pStyle w:val="BodyText"/>
            </w:pPr>
          </w:p>
        </w:tc>
        <w:tc>
          <w:tcPr>
            <w:tcW w:w="2520" w:type="dxa"/>
          </w:tcPr>
          <w:p w14:paraId="7CE9BA6B" w14:textId="77777777" w:rsidR="00595D9C" w:rsidRDefault="00595D9C" w:rsidP="001224E5">
            <w:pPr>
              <w:pStyle w:val="BodyText"/>
            </w:pPr>
          </w:p>
        </w:tc>
        <w:tc>
          <w:tcPr>
            <w:tcW w:w="4410" w:type="dxa"/>
          </w:tcPr>
          <w:p w14:paraId="2DA19E26" w14:textId="77777777" w:rsidR="00595D9C" w:rsidRDefault="00595D9C" w:rsidP="001224E5">
            <w:pPr>
              <w:pStyle w:val="BodyText"/>
            </w:pPr>
          </w:p>
        </w:tc>
      </w:tr>
    </w:tbl>
    <w:p w14:paraId="59CC636F" w14:textId="77777777" w:rsidR="00640B1F" w:rsidRDefault="00595D9C" w:rsidP="00595D9C">
      <w:pPr>
        <w:pStyle w:val="Heading1"/>
      </w:pPr>
      <w:r>
        <w:br w:type="page"/>
      </w:r>
      <w:bookmarkStart w:id="64" w:name="_Toc448913097"/>
      <w:r>
        <w:lastRenderedPageBreak/>
        <w:t>Introduction</w:t>
      </w:r>
      <w:bookmarkEnd w:id="64"/>
    </w:p>
    <w:p w14:paraId="110F74D1" w14:textId="7B740BFF" w:rsidR="00890C59" w:rsidRPr="00291FEF" w:rsidRDefault="00890C59" w:rsidP="00890C59">
      <w:r>
        <w:t>To meet new requirements for FIXML this technical standard proposal calls for FIXML, the XML encoding of FIX, to be extended to include all encoded data fields</w:t>
      </w:r>
      <w:del w:id="65" w:author="Rich Shriver" w:date="2016-04-13T10:50:00Z">
        <w:r w:rsidDel="00310A91">
          <w:delText xml:space="preserve"> as elements</w:delText>
        </w:r>
      </w:del>
      <w:r>
        <w:t xml:space="preserve"> with content of type base64binary. This proposal </w:t>
      </w:r>
      <w:ins w:id="66" w:author="Rich Shriver" w:date="2016-04-13T10:51:00Z">
        <w:r w:rsidR="00310A91">
          <w:t>includes the FIXML Inline Component Reference proposal implemented to support EP105</w:t>
        </w:r>
      </w:ins>
      <w:del w:id="67" w:author="Rich Shriver" w:date="2016-04-13T10:51:00Z">
        <w:r w:rsidDel="00310A91">
          <w:delText xml:space="preserve">is further extended with the recommendation that all encoded data fields also be able to include a MIME type as specified in the IETF </w:delText>
        </w:r>
        <w:r w:rsidR="00B52415" w:rsidDel="00310A91">
          <w:delText>RFC</w:delText>
        </w:r>
      </w:del>
      <w:ins w:id="68" w:author="Jim Northey" w:date="2015-12-21T20:14:00Z">
        <w:del w:id="69" w:author="Rich Shriver" w:date="2016-04-13T10:51:00Z">
          <w:r w:rsidR="00B52415" w:rsidDel="00310A91">
            <w:delText xml:space="preserve"> </w:delText>
          </w:r>
        </w:del>
      </w:ins>
      <w:commentRangeStart w:id="70"/>
      <w:del w:id="71" w:author="Rich Shriver" w:date="2016-04-13T10:51:00Z">
        <w:r w:rsidDel="00310A91">
          <w:delText>2046</w:delText>
        </w:r>
      </w:del>
      <w:commentRangeEnd w:id="70"/>
      <w:r w:rsidR="00310A91">
        <w:rPr>
          <w:rStyle w:val="CommentReference"/>
          <w:color w:val="000000"/>
          <w:lang w:eastAsia="ja-JP"/>
        </w:rPr>
        <w:commentReference w:id="70"/>
      </w:r>
      <w:r>
        <w:t>.</w:t>
      </w:r>
    </w:p>
    <w:p w14:paraId="19012116" w14:textId="77777777" w:rsidR="00BF2B75" w:rsidRDefault="00FF61E2" w:rsidP="00FF61E2">
      <w:pPr>
        <w:pStyle w:val="Heading2"/>
      </w:pPr>
      <w:bookmarkStart w:id="72" w:name="_Toc448913098"/>
      <w:r>
        <w:t>Authors</w:t>
      </w:r>
      <w:bookmarkEnd w:id="72"/>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056"/>
        <w:gridCol w:w="1732"/>
        <w:gridCol w:w="3101"/>
        <w:gridCol w:w="2441"/>
      </w:tblGrid>
      <w:tr w:rsidR="00FF61E2" w14:paraId="4481EABF" w14:textId="77777777" w:rsidTr="00FF61E2">
        <w:tc>
          <w:tcPr>
            <w:tcW w:w="1102" w:type="pct"/>
            <w:tcBorders>
              <w:top w:val="double" w:sz="4" w:space="0" w:color="auto"/>
              <w:bottom w:val="double" w:sz="4" w:space="0" w:color="auto"/>
            </w:tcBorders>
            <w:shd w:val="clear" w:color="auto" w:fill="F3F3F3"/>
          </w:tcPr>
          <w:p w14:paraId="5B5F1472" w14:textId="77777777" w:rsidR="00FF61E2" w:rsidRDefault="00FF61E2" w:rsidP="0041585C">
            <w:pPr>
              <w:keepNext/>
              <w:keepLines/>
              <w:jc w:val="center"/>
              <w:rPr>
                <w:b/>
              </w:rPr>
            </w:pPr>
            <w:r>
              <w:rPr>
                <w:b/>
              </w:rPr>
              <w:t>Name</w:t>
            </w:r>
          </w:p>
        </w:tc>
        <w:tc>
          <w:tcPr>
            <w:tcW w:w="928" w:type="pct"/>
            <w:tcBorders>
              <w:top w:val="double" w:sz="4" w:space="0" w:color="auto"/>
              <w:bottom w:val="double" w:sz="4" w:space="0" w:color="auto"/>
            </w:tcBorders>
            <w:shd w:val="clear" w:color="auto" w:fill="F3F3F3"/>
          </w:tcPr>
          <w:p w14:paraId="69A02FE1" w14:textId="77777777" w:rsidR="00FF61E2" w:rsidRDefault="00FF61E2" w:rsidP="0041585C">
            <w:pPr>
              <w:keepNext/>
              <w:keepLines/>
              <w:jc w:val="center"/>
              <w:rPr>
                <w:b/>
              </w:rPr>
            </w:pPr>
            <w:r>
              <w:rPr>
                <w:b/>
              </w:rPr>
              <w:t>Affiliation</w:t>
            </w:r>
          </w:p>
        </w:tc>
        <w:tc>
          <w:tcPr>
            <w:tcW w:w="1662" w:type="pct"/>
            <w:tcBorders>
              <w:top w:val="double" w:sz="4" w:space="0" w:color="auto"/>
              <w:bottom w:val="double" w:sz="4" w:space="0" w:color="auto"/>
            </w:tcBorders>
            <w:shd w:val="clear" w:color="auto" w:fill="F3F3F3"/>
          </w:tcPr>
          <w:p w14:paraId="4159BC1B" w14:textId="77777777" w:rsidR="00FF61E2" w:rsidRDefault="00FF61E2" w:rsidP="0041585C">
            <w:pPr>
              <w:keepNext/>
              <w:keepLines/>
              <w:jc w:val="center"/>
              <w:rPr>
                <w:b/>
              </w:rPr>
            </w:pPr>
            <w:r>
              <w:rPr>
                <w:b/>
              </w:rPr>
              <w:t>Contact</w:t>
            </w:r>
          </w:p>
        </w:tc>
        <w:tc>
          <w:tcPr>
            <w:tcW w:w="1308" w:type="pct"/>
            <w:tcBorders>
              <w:top w:val="double" w:sz="4" w:space="0" w:color="auto"/>
              <w:bottom w:val="double" w:sz="4" w:space="0" w:color="auto"/>
            </w:tcBorders>
            <w:shd w:val="clear" w:color="auto" w:fill="F3F3F3"/>
          </w:tcPr>
          <w:p w14:paraId="2A922AD5" w14:textId="77777777" w:rsidR="00FF61E2" w:rsidRDefault="00FF61E2" w:rsidP="0041585C">
            <w:pPr>
              <w:keepNext/>
              <w:keepLines/>
              <w:jc w:val="center"/>
              <w:rPr>
                <w:b/>
              </w:rPr>
            </w:pPr>
            <w:r>
              <w:rPr>
                <w:b/>
              </w:rPr>
              <w:t>Role</w:t>
            </w:r>
          </w:p>
        </w:tc>
      </w:tr>
      <w:tr w:rsidR="00FF61E2" w14:paraId="6F4E7379" w14:textId="77777777" w:rsidTr="00FF61E2">
        <w:tc>
          <w:tcPr>
            <w:tcW w:w="1102" w:type="pct"/>
            <w:tcBorders>
              <w:top w:val="double" w:sz="4" w:space="0" w:color="auto"/>
            </w:tcBorders>
          </w:tcPr>
          <w:p w14:paraId="47177229" w14:textId="77777777" w:rsidR="00FF61E2" w:rsidRDefault="00890C59" w:rsidP="0041585C">
            <w:pPr>
              <w:keepNext/>
              <w:keepLines/>
            </w:pPr>
            <w:r>
              <w:t>Jim Northey</w:t>
            </w:r>
          </w:p>
        </w:tc>
        <w:tc>
          <w:tcPr>
            <w:tcW w:w="928" w:type="pct"/>
            <w:tcBorders>
              <w:top w:val="double" w:sz="4" w:space="0" w:color="auto"/>
            </w:tcBorders>
          </w:tcPr>
          <w:p w14:paraId="69836163" w14:textId="2C1AA033" w:rsidR="00FF61E2" w:rsidRDefault="00310A91" w:rsidP="0041585C">
            <w:pPr>
              <w:keepNext/>
              <w:keepLines/>
            </w:pPr>
            <w:ins w:id="73" w:author="Rich Shriver" w:date="2016-04-13T10:47:00Z">
              <w:r>
                <w:t xml:space="preserve">Itivity AB </w:t>
              </w:r>
            </w:ins>
          </w:p>
        </w:tc>
        <w:tc>
          <w:tcPr>
            <w:tcW w:w="1662" w:type="pct"/>
            <w:tcBorders>
              <w:top w:val="double" w:sz="4" w:space="0" w:color="auto"/>
            </w:tcBorders>
          </w:tcPr>
          <w:p w14:paraId="703C12A4" w14:textId="35AB6C73" w:rsidR="00FF61E2" w:rsidRDefault="00310A91" w:rsidP="00310A91">
            <w:pPr>
              <w:keepNext/>
              <w:keepLines/>
            </w:pPr>
            <w:ins w:id="74" w:author="Rich Shriver" w:date="2016-04-13T10:46:00Z">
              <w:r>
                <w:fldChar w:fldCharType="begin"/>
              </w:r>
              <w:r>
                <w:instrText xml:space="preserve"> HYPERLINK "mailto:</w:instrText>
              </w:r>
            </w:ins>
            <w:ins w:id="75" w:author="Jim Northey" w:date="2015-12-21T20:13:00Z">
              <w:r w:rsidRPr="00310A91">
                <w:rPr>
                  <w:rPrChange w:id="76" w:author="Rich Shriver" w:date="2016-04-13T10:46:00Z">
                    <w:rPr>
                      <w:rStyle w:val="Hyperlink"/>
                    </w:rPr>
                  </w:rPrChange>
                </w:rPr>
                <w:instrText>jim.northey@</w:instrText>
              </w:r>
            </w:ins>
            <w:ins w:id="77" w:author="Rich Shriver" w:date="2016-04-13T10:45:00Z">
              <w:r w:rsidRPr="00310A91">
                <w:rPr>
                  <w:rPrChange w:id="78" w:author="Rich Shriver" w:date="2016-04-13T10:46:00Z">
                    <w:rPr>
                      <w:rStyle w:val="Hyperlink"/>
                    </w:rPr>
                  </w:rPrChange>
                </w:rPr>
                <w:instrText>itivity.com</w:instrText>
              </w:r>
            </w:ins>
            <w:ins w:id="79" w:author="Rich Shriver" w:date="2016-04-13T10:46:00Z">
              <w:r w:rsidRPr="00310A91">
                <w:rPr>
                  <w:rPrChange w:id="80" w:author="Rich Shriver" w:date="2016-04-13T10:46:00Z">
                    <w:rPr>
                      <w:rStyle w:val="Hyperlink"/>
                    </w:rPr>
                  </w:rPrChange>
                </w:rPr>
                <w:instrText xml:space="preserve"> </w:instrText>
              </w:r>
              <w:r>
                <w:instrText xml:space="preserve">" </w:instrText>
              </w:r>
              <w:r>
                <w:fldChar w:fldCharType="separate"/>
              </w:r>
            </w:ins>
            <w:ins w:id="81" w:author="Jim Northey" w:date="2015-12-21T20:13:00Z">
              <w:r w:rsidRPr="00310A91">
                <w:rPr>
                  <w:rStyle w:val="Hyperlink"/>
                </w:rPr>
                <w:t>jim.northey@</w:t>
              </w:r>
            </w:ins>
            <w:ins w:id="82" w:author="Rich Shriver" w:date="2016-04-13T10:45:00Z">
              <w:r w:rsidRPr="00310A91">
                <w:rPr>
                  <w:rStyle w:val="Hyperlink"/>
                </w:rPr>
                <w:t>itivity.com</w:t>
              </w:r>
            </w:ins>
            <w:ins w:id="83" w:author="Rich Shriver" w:date="2016-04-13T10:46:00Z">
              <w:r w:rsidRPr="00310A91">
                <w:rPr>
                  <w:rStyle w:val="Hyperlink"/>
                </w:rPr>
                <w:t xml:space="preserve"> </w:t>
              </w:r>
              <w:r>
                <w:fldChar w:fldCharType="end"/>
              </w:r>
            </w:ins>
          </w:p>
        </w:tc>
        <w:tc>
          <w:tcPr>
            <w:tcW w:w="1308" w:type="pct"/>
            <w:tcBorders>
              <w:top w:val="double" w:sz="4" w:space="0" w:color="auto"/>
            </w:tcBorders>
          </w:tcPr>
          <w:p w14:paraId="4BA40B33" w14:textId="77777777" w:rsidR="00FF61E2" w:rsidRDefault="00890C59" w:rsidP="0041585C">
            <w:pPr>
              <w:keepNext/>
              <w:keepLines/>
            </w:pPr>
            <w:r>
              <w:t>GTC Co-chair and co-author</w:t>
            </w:r>
          </w:p>
        </w:tc>
      </w:tr>
      <w:tr w:rsidR="00FF61E2" w14:paraId="52D92DC8" w14:textId="77777777" w:rsidTr="00FF61E2">
        <w:tc>
          <w:tcPr>
            <w:tcW w:w="1102" w:type="pct"/>
          </w:tcPr>
          <w:p w14:paraId="2FB0E1E5" w14:textId="77777777" w:rsidR="00FF61E2" w:rsidRDefault="00890C59" w:rsidP="0041585C">
            <w:pPr>
              <w:keepNext/>
              <w:keepLines/>
            </w:pPr>
            <w:r>
              <w:t>Rich Shriver</w:t>
            </w:r>
          </w:p>
        </w:tc>
        <w:tc>
          <w:tcPr>
            <w:tcW w:w="928" w:type="pct"/>
          </w:tcPr>
          <w:p w14:paraId="2FD6C843" w14:textId="77777777" w:rsidR="00FF61E2" w:rsidRDefault="0041585C" w:rsidP="0041585C">
            <w:pPr>
              <w:keepNext/>
              <w:keepLines/>
            </w:pPr>
            <w:r>
              <w:t>R. Shriver Associates LLC</w:t>
            </w:r>
          </w:p>
        </w:tc>
        <w:tc>
          <w:tcPr>
            <w:tcW w:w="1662" w:type="pct"/>
          </w:tcPr>
          <w:p w14:paraId="5DCD8369" w14:textId="77777777" w:rsidR="00FF61E2" w:rsidRDefault="00103867" w:rsidP="0041585C">
            <w:pPr>
              <w:keepNext/>
              <w:keepLines/>
            </w:pPr>
            <w:hyperlink r:id="rId13" w:history="1">
              <w:r w:rsidR="0041585C" w:rsidRPr="00942E6F">
                <w:rPr>
                  <w:rStyle w:val="Hyperlink"/>
                </w:rPr>
                <w:t>rich@rshriver.com</w:t>
              </w:r>
            </w:hyperlink>
          </w:p>
        </w:tc>
        <w:tc>
          <w:tcPr>
            <w:tcW w:w="1308" w:type="pct"/>
          </w:tcPr>
          <w:p w14:paraId="30374184" w14:textId="77777777" w:rsidR="00FF61E2" w:rsidRDefault="00890C59" w:rsidP="0041585C">
            <w:pPr>
              <w:keepNext/>
              <w:keepLines/>
            </w:pPr>
            <w:r>
              <w:t>Co-author</w:t>
            </w:r>
          </w:p>
        </w:tc>
      </w:tr>
      <w:tr w:rsidR="00FF61E2" w14:paraId="7D71AAF4" w14:textId="77777777" w:rsidTr="00FF61E2">
        <w:tc>
          <w:tcPr>
            <w:tcW w:w="1102" w:type="pct"/>
          </w:tcPr>
          <w:p w14:paraId="70BE40C6" w14:textId="77777777" w:rsidR="00FF61E2" w:rsidRDefault="00FF61E2" w:rsidP="0041585C"/>
        </w:tc>
        <w:tc>
          <w:tcPr>
            <w:tcW w:w="928" w:type="pct"/>
          </w:tcPr>
          <w:p w14:paraId="4DC7D414" w14:textId="77777777" w:rsidR="00FF61E2" w:rsidRDefault="00FF61E2" w:rsidP="0041585C"/>
        </w:tc>
        <w:tc>
          <w:tcPr>
            <w:tcW w:w="1662" w:type="pct"/>
          </w:tcPr>
          <w:p w14:paraId="061FEFB1" w14:textId="77777777" w:rsidR="00FF61E2" w:rsidRDefault="00FF61E2" w:rsidP="0041585C"/>
        </w:tc>
        <w:tc>
          <w:tcPr>
            <w:tcW w:w="1308" w:type="pct"/>
          </w:tcPr>
          <w:p w14:paraId="123B0669" w14:textId="77777777" w:rsidR="00FF61E2" w:rsidRDefault="00FF61E2" w:rsidP="0041585C"/>
        </w:tc>
      </w:tr>
      <w:tr w:rsidR="00FF61E2" w14:paraId="47782A8D" w14:textId="77777777" w:rsidTr="00FF61E2">
        <w:tc>
          <w:tcPr>
            <w:tcW w:w="1102" w:type="pct"/>
          </w:tcPr>
          <w:p w14:paraId="0CB8576B" w14:textId="77777777" w:rsidR="00FF61E2" w:rsidRDefault="00FF61E2" w:rsidP="0041585C">
            <w:pPr>
              <w:rPr>
                <w:snapToGrid w:val="0"/>
              </w:rPr>
            </w:pPr>
          </w:p>
        </w:tc>
        <w:tc>
          <w:tcPr>
            <w:tcW w:w="928" w:type="pct"/>
          </w:tcPr>
          <w:p w14:paraId="16FE5241" w14:textId="77777777" w:rsidR="00FF61E2" w:rsidRDefault="00FF61E2" w:rsidP="0041585C"/>
        </w:tc>
        <w:tc>
          <w:tcPr>
            <w:tcW w:w="1662" w:type="pct"/>
          </w:tcPr>
          <w:p w14:paraId="35A64BCD" w14:textId="77777777" w:rsidR="00FF61E2" w:rsidRDefault="00FF61E2" w:rsidP="0041585C"/>
        </w:tc>
        <w:tc>
          <w:tcPr>
            <w:tcW w:w="1308" w:type="pct"/>
          </w:tcPr>
          <w:p w14:paraId="47B6B630" w14:textId="77777777" w:rsidR="00FF61E2" w:rsidRDefault="00FF61E2" w:rsidP="0041585C"/>
        </w:tc>
      </w:tr>
    </w:tbl>
    <w:p w14:paraId="68053844" w14:textId="77777777" w:rsidR="00FF61E2" w:rsidRPr="00FF61E2" w:rsidRDefault="00FF61E2" w:rsidP="00FF61E2"/>
    <w:p w14:paraId="2B4C68C3" w14:textId="5317D4D7" w:rsidR="002E7FCD" w:rsidRDefault="002E7FCD" w:rsidP="002E7FCD">
      <w:pPr>
        <w:pStyle w:val="Heading1"/>
      </w:pPr>
      <w:bookmarkStart w:id="84" w:name="_Toc448913099"/>
      <w:r>
        <w:t xml:space="preserve">Business </w:t>
      </w:r>
      <w:ins w:id="85" w:author="Rich Shriver" w:date="2016-04-19T13:48:00Z">
        <w:r w:rsidR="00070B44">
          <w:t xml:space="preserve">and Technical </w:t>
        </w:r>
      </w:ins>
      <w:r w:rsidR="00BB510E">
        <w:t>Requirements</w:t>
      </w:r>
      <w:bookmarkEnd w:id="84"/>
    </w:p>
    <w:p w14:paraId="2D5BD56F" w14:textId="77777777" w:rsidR="00B45CD7" w:rsidRDefault="00C9326D" w:rsidP="00890C59">
      <w:pPr>
        <w:pStyle w:val="BodyText"/>
      </w:pPr>
      <w:r>
        <w:t xml:space="preserve">The FIX datatype of data was created in FIX 4.2 as part of the technique to support the exchange of binary data where there is a requirement for content to be able to include reserved values of &lt;SOH&gt; 0x01, which is the standard delimiter in the FIX tag=value encoding.  </w:t>
      </w:r>
    </w:p>
    <w:p w14:paraId="3717DFF0" w14:textId="77777777" w:rsidR="00B45CD7" w:rsidRDefault="00B45CD7" w:rsidP="00890C59">
      <w:pPr>
        <w:pStyle w:val="BodyText"/>
      </w:pPr>
      <w:r>
        <w:t>For tag=value encoding, t</w:t>
      </w:r>
      <w:r w:rsidR="00C9326D">
        <w:t xml:space="preserve">he technique requires </w:t>
      </w:r>
      <w:r w:rsidR="00AC3DAC">
        <w:t>two fields to be in sequence – the length of the raw data field and the raw data field.  The length of the raw data field is used to determine the raw data field boundary</w:t>
      </w:r>
      <w:r>
        <w:t xml:space="preserve"> with a datatype of L</w:t>
      </w:r>
      <w:r w:rsidR="00AC3DAC">
        <w:t xml:space="preserve">ength.  </w:t>
      </w:r>
      <w:r w:rsidR="00C9326D">
        <w:t xml:space="preserve">The </w:t>
      </w:r>
      <w:r w:rsidR="00AC3DAC">
        <w:t xml:space="preserve">raw </w:t>
      </w:r>
      <w:r w:rsidR="00C9326D">
        <w:t>data</w:t>
      </w:r>
      <w:r w:rsidR="00AC3DAC">
        <w:t xml:space="preserve"> field contains the binary </w:t>
      </w:r>
      <w:r w:rsidR="001F0BAA">
        <w:t xml:space="preserve">(unrestricted) </w:t>
      </w:r>
      <w:r w:rsidR="00AC3DAC">
        <w:t>data content</w:t>
      </w:r>
      <w:r>
        <w:t xml:space="preserve"> and is of datatype data</w:t>
      </w:r>
      <w:r w:rsidR="00AC3DAC">
        <w:t xml:space="preserve">.  </w:t>
      </w:r>
    </w:p>
    <w:p w14:paraId="29F6C125" w14:textId="77777777" w:rsidR="00B45CD7" w:rsidRDefault="00B45CD7" w:rsidP="00B45CD7">
      <w:pPr>
        <w:pStyle w:val="BodyText"/>
      </w:pPr>
      <w:r>
        <w:t xml:space="preserve">The data datatype is a string field containing raw data with no format or content restrictions.  </w:t>
      </w:r>
    </w:p>
    <w:p w14:paraId="7A5C82CD" w14:textId="77777777" w:rsidR="00AC3DAC" w:rsidRDefault="00890C59" w:rsidP="00890C59">
      <w:pPr>
        <w:pStyle w:val="BodyText"/>
      </w:pPr>
      <w:r>
        <w:t>Several fields in FIX such as Issuer(106) ha</w:t>
      </w:r>
      <w:r w:rsidR="00AC3DAC">
        <w:t>ve</w:t>
      </w:r>
      <w:r>
        <w:t xml:space="preserve"> </w:t>
      </w:r>
      <w:r w:rsidR="00AC3DAC">
        <w:t xml:space="preserve">related </w:t>
      </w:r>
      <w:r>
        <w:t xml:space="preserve">encoded </w:t>
      </w:r>
      <w:r w:rsidR="00AC3DAC">
        <w:t>fields –</w:t>
      </w:r>
      <w:r>
        <w:t xml:space="preserve"> </w:t>
      </w:r>
      <w:r w:rsidR="00AC3DAC">
        <w:t xml:space="preserve">EncodedIssuerLen(348) and </w:t>
      </w:r>
      <w:r>
        <w:t xml:space="preserve">EncodedIssuer(349). </w:t>
      </w:r>
      <w:r w:rsidR="00AC3DAC">
        <w:t xml:space="preserve"> </w:t>
      </w:r>
      <w:r>
        <w:t>The Encoded</w:t>
      </w:r>
      <w:r w:rsidR="00AC3DAC">
        <w:t>IssuerLen(348)</w:t>
      </w:r>
      <w:r>
        <w:t xml:space="preserve"> field </w:t>
      </w:r>
      <w:r w:rsidR="00AC3DAC">
        <w:t xml:space="preserve">value </w:t>
      </w:r>
      <w:r>
        <w:t xml:space="preserve">is used to provide the FIX tag=value decoder with information to read the encoded data, as </w:t>
      </w:r>
      <w:r w:rsidR="00AC3DAC">
        <w:t xml:space="preserve">a </w:t>
      </w:r>
      <w:r>
        <w:t>search for the delimiter (0x01) would not produce reli</w:t>
      </w:r>
      <w:r w:rsidR="00AC3DAC">
        <w:t xml:space="preserve">able results. </w:t>
      </w:r>
    </w:p>
    <w:p w14:paraId="4A12F4EC" w14:textId="77777777" w:rsidR="004E6090" w:rsidRDefault="00B45CD7" w:rsidP="004E6090">
      <w:pPr>
        <w:pStyle w:val="BodyText"/>
      </w:pPr>
      <w:r>
        <w:t xml:space="preserve">Many of the encoded fields have not been included in FIXML and XML content does not have the same restriction as the tag=value encoding.  </w:t>
      </w:r>
      <w:r w:rsidR="004E6090">
        <w:t xml:space="preserve">An incremental improvement opportunity exists to provide a means for including binary data content within FIXML.  </w:t>
      </w:r>
    </w:p>
    <w:p w14:paraId="544AE4B7" w14:textId="77777777" w:rsidR="00890C59" w:rsidRDefault="00890C59" w:rsidP="00890C59">
      <w:pPr>
        <w:pStyle w:val="BodyText"/>
      </w:pPr>
    </w:p>
    <w:p w14:paraId="5835184C" w14:textId="4DB25D1A" w:rsidR="00890C59" w:rsidRDefault="00070B44" w:rsidP="00890C59">
      <w:pPr>
        <w:pStyle w:val="Heading2"/>
      </w:pPr>
      <w:bookmarkStart w:id="86" w:name="_Toc448913100"/>
      <w:ins w:id="87" w:author="Rich Shriver" w:date="2016-04-19T13:50:00Z">
        <w:r>
          <w:t>Encoded Fields Support</w:t>
        </w:r>
      </w:ins>
      <w:del w:id="88" w:author="Rich Shriver" w:date="2016-04-19T13:49:00Z">
        <w:r w:rsidR="00890C59" w:rsidDel="00070B44">
          <w:delText>New Requirements</w:delText>
        </w:r>
      </w:del>
      <w:bookmarkEnd w:id="86"/>
    </w:p>
    <w:p w14:paraId="07F1F0F5" w14:textId="73A1B555" w:rsidR="00890C59" w:rsidRDefault="004E6090" w:rsidP="00890C59">
      <w:pPr>
        <w:pStyle w:val="BodyText"/>
        <w:rPr>
          <w:ins w:id="89" w:author="Rich Shriver" w:date="2015-08-28T09:34:00Z"/>
        </w:rPr>
      </w:pPr>
      <w:r>
        <w:t xml:space="preserve">Work complete by staff </w:t>
      </w:r>
      <w:r w:rsidR="00890C59">
        <w:t xml:space="preserve">at Standard Bank in London in 2008 </w:t>
      </w:r>
      <w:r>
        <w:t xml:space="preserve">identified the need to include the encoded fields within FIXML.  </w:t>
      </w:r>
      <w:r w:rsidR="00890C59">
        <w:t xml:space="preserve">In markets where encoded data fields are used, </w:t>
      </w:r>
      <w:r>
        <w:t>it is o</w:t>
      </w:r>
      <w:r w:rsidR="00890C59">
        <w:t xml:space="preserve">ften the </w:t>
      </w:r>
      <w:r>
        <w:t xml:space="preserve">case that the </w:t>
      </w:r>
      <w:r w:rsidR="00890C59">
        <w:t xml:space="preserve">unencoded fields are also </w:t>
      </w:r>
      <w:r>
        <w:t xml:space="preserve">included in the FIX messages. </w:t>
      </w:r>
      <w:r w:rsidR="00890C59">
        <w:t xml:space="preserve"> The lack of </w:t>
      </w:r>
      <w:ins w:id="90" w:author="Rich Shriver" w:date="2016-04-19T13:50:00Z">
        <w:r w:rsidR="00070B44">
          <w:t xml:space="preserve">complete </w:t>
        </w:r>
      </w:ins>
      <w:r w:rsidR="00890C59">
        <w:t>support for encoded data fields in FIXML means that there is information loss when converting between FIX tag=value encoded data and FIXML.</w:t>
      </w:r>
    </w:p>
    <w:p w14:paraId="4746D861" w14:textId="4FFE1F93" w:rsidR="00C742BE" w:rsidDel="00070B44" w:rsidRDefault="007630C4" w:rsidP="00890C59">
      <w:pPr>
        <w:pStyle w:val="BodyText"/>
        <w:rPr>
          <w:del w:id="91" w:author="Rich Shriver" w:date="2016-04-13T10:54:00Z"/>
        </w:rPr>
      </w:pPr>
      <w:ins w:id="92" w:author="Jim Northey" w:date="2015-12-21T20:03:00Z">
        <w:del w:id="93" w:author="Rich Shriver" w:date="2016-04-13T10:54:00Z">
          <w:r w:rsidDel="00310A91">
            <w:lastRenderedPageBreak/>
            <w:delText xml:space="preserve"> are not supported in FIXML. The lack of the NumInGroup fields, created extra work when </w:delText>
          </w:r>
        </w:del>
      </w:ins>
      <w:ins w:id="94" w:author="Jim Northey" w:date="2015-12-21T20:04:00Z">
        <w:del w:id="95" w:author="Rich Shriver" w:date="2016-04-13T10:54:00Z">
          <w:r w:rsidDel="00310A91">
            <w:delText>translating FIXML to another encoding, such as FIX tag=value.</w:delText>
          </w:r>
        </w:del>
      </w:ins>
    </w:p>
    <w:p w14:paraId="630E2D28" w14:textId="4D218B71" w:rsidR="00070B44" w:rsidRDefault="00070B44">
      <w:pPr>
        <w:pStyle w:val="Heading2"/>
        <w:rPr>
          <w:ins w:id="96" w:author="Rich Shriver" w:date="2016-04-19T13:51:00Z"/>
        </w:rPr>
        <w:pPrChange w:id="97" w:author="Rich Shriver" w:date="2016-04-19T13:51:00Z">
          <w:pPr>
            <w:pStyle w:val="BodyText"/>
          </w:pPr>
        </w:pPrChange>
      </w:pPr>
      <w:bookmarkStart w:id="98" w:name="_Toc448913101"/>
      <w:ins w:id="99" w:author="Rich Shriver" w:date="2016-04-19T13:51:00Z">
        <w:r>
          <w:t>Binary Data Content Support</w:t>
        </w:r>
        <w:bookmarkEnd w:id="98"/>
      </w:ins>
    </w:p>
    <w:p w14:paraId="67B59635" w14:textId="77777777" w:rsidR="00594C71" w:rsidRDefault="004E6090" w:rsidP="00890C59">
      <w:pPr>
        <w:pStyle w:val="BodyText"/>
      </w:pPr>
      <w:r>
        <w:t>Recently, as part of the extension of FIX to support CFTC Parts 43 – 45 regulations</w:t>
      </w:r>
      <w:r w:rsidR="00594C71">
        <w:t xml:space="preserve"> (EP197)</w:t>
      </w:r>
      <w:r>
        <w:t xml:space="preserve">, there </w:t>
      </w:r>
      <w:r w:rsidR="00594C71">
        <w:t>are new requirements with Equity Swaps to include an encoded clip image of a payment formula within FIXML.  This formula image is natively encoded using base64 binary data.</w:t>
      </w:r>
    </w:p>
    <w:p w14:paraId="3C5059BA" w14:textId="24670182" w:rsidR="00890C59" w:rsidRDefault="00890C59" w:rsidP="00890C59">
      <w:pPr>
        <w:pStyle w:val="BodyText"/>
        <w:rPr>
          <w:ins w:id="100" w:author="Rich Shriver" w:date="2015-08-28T09:59:00Z"/>
        </w:rPr>
      </w:pPr>
      <w:r>
        <w:t xml:space="preserve">The recommendation </w:t>
      </w:r>
      <w:r w:rsidR="00594C71">
        <w:t xml:space="preserve">to better support encoded fields </w:t>
      </w:r>
      <w:r>
        <w:t>is to use the xs:base64</w:t>
      </w:r>
      <w:ins w:id="101" w:author="Rich Shriver" w:date="2015-08-28T09:36:00Z">
        <w:r w:rsidR="00C742BE">
          <w:t>B</w:t>
        </w:r>
      </w:ins>
      <w:del w:id="102" w:author="Rich Shriver" w:date="2015-08-28T09:36:00Z">
        <w:r w:rsidDel="00C742BE">
          <w:delText>b</w:delText>
        </w:r>
      </w:del>
      <w:r>
        <w:t>inary XML Schema datatype for encoded data fields. A survey of other standards, such as FpML, the base64</w:t>
      </w:r>
      <w:ins w:id="103" w:author="Rich Shriver" w:date="2015-08-28T09:59:00Z">
        <w:r w:rsidR="00797CA1">
          <w:t>B</w:t>
        </w:r>
      </w:ins>
      <w:del w:id="104" w:author="Rich Shriver" w:date="2015-08-28T09:59:00Z">
        <w:r w:rsidDel="00797CA1">
          <w:delText>b</w:delText>
        </w:r>
      </w:del>
      <w:r>
        <w:t>inary datatype is already an established practice for encoding binary data within XML documents.</w:t>
      </w:r>
    </w:p>
    <w:p w14:paraId="1EB199CB" w14:textId="201D55C4" w:rsidR="00797CA1" w:rsidRDefault="00F50651">
      <w:pPr>
        <w:pStyle w:val="Heading2"/>
        <w:rPr>
          <w:ins w:id="105" w:author="Rich Shriver" w:date="2015-08-28T09:59:00Z"/>
        </w:rPr>
        <w:pPrChange w:id="106" w:author="Rich Shriver" w:date="2015-08-28T09:59:00Z">
          <w:pPr>
            <w:pStyle w:val="BodyText"/>
          </w:pPr>
        </w:pPrChange>
      </w:pPr>
      <w:bookmarkStart w:id="107" w:name="_Toc448913102"/>
      <w:ins w:id="108" w:author="Rich Shriver" w:date="2016-04-15T16:52:00Z">
        <w:r>
          <w:t>FIXML Inlined Components</w:t>
        </w:r>
      </w:ins>
      <w:ins w:id="109" w:author="Rich Shriver" w:date="2016-04-19T13:49:00Z">
        <w:r w:rsidR="00070B44">
          <w:t xml:space="preserve"> Changes</w:t>
        </w:r>
      </w:ins>
      <w:bookmarkEnd w:id="107"/>
    </w:p>
    <w:p w14:paraId="52035565" w14:textId="4A9C8855" w:rsidR="00420F15" w:rsidRDefault="00A66D4A">
      <w:pPr>
        <w:rPr>
          <w:ins w:id="110" w:author="Rich Shriver" w:date="2015-08-28T12:36:00Z"/>
        </w:rPr>
        <w:pPrChange w:id="111" w:author="Rich Shriver" w:date="2015-08-28T09:59:00Z">
          <w:pPr>
            <w:pStyle w:val="BodyText"/>
          </w:pPr>
        </w:pPrChange>
      </w:pPr>
      <w:ins w:id="112" w:author="Rich Shriver" w:date="2015-08-28T12:25:00Z">
        <w:r>
          <w:t>The proposal for inlined FIXM</w:t>
        </w:r>
        <w:r w:rsidR="00782F68">
          <w:t xml:space="preserve">L components </w:t>
        </w:r>
      </w:ins>
      <w:ins w:id="113" w:author="Rich Shriver" w:date="2016-04-13T10:55:00Z">
        <w:r w:rsidR="00F54998">
          <w:t xml:space="preserve">(FIXML Inline Component Reference 0.2) </w:t>
        </w:r>
      </w:ins>
      <w:ins w:id="114" w:author="Rich Shriver" w:date="2015-08-28T12:25:00Z">
        <w:r w:rsidR="00782F68">
          <w:t xml:space="preserve">was implemented </w:t>
        </w:r>
      </w:ins>
      <w:ins w:id="115" w:author="Rich Shriver" w:date="2016-04-13T10:56:00Z">
        <w:r w:rsidR="00F54998">
          <w:t xml:space="preserve">in EP105 </w:t>
        </w:r>
      </w:ins>
      <w:ins w:id="116" w:author="Rich Shriver" w:date="2015-08-28T12:25:00Z">
        <w:r w:rsidR="00782F68">
          <w:t>to provide greater efficiency</w:t>
        </w:r>
      </w:ins>
      <w:ins w:id="117" w:author="Rich Shriver" w:date="2015-08-28T12:37:00Z">
        <w:r w:rsidR="00420F15">
          <w:t>, coverage and flexibility</w:t>
        </w:r>
      </w:ins>
      <w:ins w:id="118" w:author="Rich Shriver" w:date="2015-08-28T12:25:00Z">
        <w:r w:rsidR="00782F68">
          <w:t xml:space="preserve"> in </w:t>
        </w:r>
      </w:ins>
      <w:ins w:id="119" w:author="Rich Shriver" w:date="2015-08-28T12:27:00Z">
        <w:r w:rsidR="00782F68">
          <w:t xml:space="preserve">the FIXML schema generation and was intended to replace the </w:t>
        </w:r>
      </w:ins>
      <w:ins w:id="120" w:author="Rich Shriver" w:date="2015-08-28T12:38:00Z">
        <w:r w:rsidR="00420F15">
          <w:t xml:space="preserve">need for the </w:t>
        </w:r>
      </w:ins>
      <w:ins w:id="121" w:author="Rich Shriver" w:date="2015-08-28T12:27:00Z">
        <w:r w:rsidR="00782F68">
          <w:t xml:space="preserve">legacy OptimizedImplicitBlockRepeating component type and its associated FIXML mapping.  </w:t>
        </w:r>
      </w:ins>
      <w:ins w:id="122" w:author="Rich Shriver" w:date="2015-08-28T12:25:00Z">
        <w:r w:rsidR="00782F68">
          <w:t xml:space="preserve">Two (2) components </w:t>
        </w:r>
      </w:ins>
      <w:ins w:id="123" w:author="Rich Shriver" w:date="2015-08-28T12:33:00Z">
        <w:r w:rsidR="00782F68">
          <w:t>(Instrm</w:t>
        </w:r>
      </w:ins>
      <w:ins w:id="124" w:author="Rich Shriver" w:date="2015-08-28T12:35:00Z">
        <w:r w:rsidR="00420F15">
          <w:t>tLegGrp</w:t>
        </w:r>
      </w:ins>
      <w:ins w:id="125" w:author="Rich Shriver" w:date="2015-08-28T12:33:00Z">
        <w:r w:rsidR="00782F68">
          <w:t xml:space="preserve"> and UndInstrmtGrp) </w:t>
        </w:r>
      </w:ins>
      <w:ins w:id="126" w:author="Rich Shriver" w:date="2015-08-28T12:25:00Z">
        <w:r w:rsidR="00782F68">
          <w:t xml:space="preserve">were identified as </w:t>
        </w:r>
      </w:ins>
      <w:ins w:id="127" w:author="Rich Shriver" w:date="2015-08-28T12:33:00Z">
        <w:r w:rsidR="00782F68">
          <w:t xml:space="preserve">temporary </w:t>
        </w:r>
      </w:ins>
      <w:ins w:id="128" w:author="Rich Shriver" w:date="2015-08-28T12:25:00Z">
        <w:r w:rsidR="00782F68">
          <w:t xml:space="preserve">issues for </w:t>
        </w:r>
      </w:ins>
      <w:ins w:id="129" w:author="Rich Shriver" w:date="2015-08-28T12:34:00Z">
        <w:r w:rsidR="00782F68">
          <w:t xml:space="preserve">FPL constituents and their revision was postponed.  </w:t>
        </w:r>
        <w:r w:rsidR="00420F15">
          <w:t>In EP192,</w:t>
        </w:r>
        <w:r w:rsidR="00782F68">
          <w:t xml:space="preserve"> the addition of </w:t>
        </w:r>
      </w:ins>
      <w:ins w:id="130" w:author="Rich Shriver" w:date="2015-08-28T12:36:00Z">
        <w:r w:rsidR="00420F15">
          <w:t xml:space="preserve">LegFinancingDetails to the InstrmtLegGrp component provided </w:t>
        </w:r>
      </w:ins>
      <w:ins w:id="131" w:author="Rich Shriver" w:date="2015-08-28T12:46:00Z">
        <w:r w:rsidR="000F4459">
          <w:t>a</w:t>
        </w:r>
      </w:ins>
      <w:ins w:id="132" w:author="Rich Shriver" w:date="2015-08-28T12:36:00Z">
        <w:r w:rsidR="00420F15">
          <w:t xml:space="preserve"> catalyst for changing the two remaining OptimisedImplicitBlockRepeating components to BlockRepeating components with inlined component references.  </w:t>
        </w:r>
      </w:ins>
      <w:ins w:id="133" w:author="Rich Shriver" w:date="2015-08-28T12:46:00Z">
        <w:r w:rsidR="000F4459">
          <w:t xml:space="preserve">This proposal includes the removal of </w:t>
        </w:r>
      </w:ins>
      <w:ins w:id="134" w:author="Rich Shriver" w:date="2015-08-28T12:47:00Z">
        <w:r w:rsidR="000F4459">
          <w:t xml:space="preserve">FIXML code generation for components of the type </w:t>
        </w:r>
      </w:ins>
      <w:ins w:id="135" w:author="Rich Shriver" w:date="2015-08-28T12:46:00Z">
        <w:r w:rsidR="000F4459">
          <w:t>OptimisedImplicitBlockRepeating</w:t>
        </w:r>
      </w:ins>
      <w:ins w:id="136" w:author="Rich Shriver" w:date="2015-08-28T12:47:00Z">
        <w:r w:rsidR="000F4459">
          <w:t>.</w:t>
        </w:r>
      </w:ins>
      <w:ins w:id="137" w:author="Rich Shriver" w:date="2015-08-28T12:46:00Z">
        <w:r w:rsidR="000F4459">
          <w:t xml:space="preserve"> </w:t>
        </w:r>
      </w:ins>
      <w:ins w:id="138" w:author="Rich Shriver" w:date="2015-08-28T15:08:00Z">
        <w:r w:rsidR="005D3B45">
          <w:t xml:space="preserve"> The "Optimized" concept is no longer </w:t>
        </w:r>
      </w:ins>
      <w:ins w:id="139" w:author="Rich Shriver" w:date="2015-08-28T15:09:00Z">
        <w:r w:rsidR="005D3B45">
          <w:t>supported</w:t>
        </w:r>
      </w:ins>
      <w:ins w:id="140" w:author="Rich Shriver" w:date="2015-08-28T15:08:00Z">
        <w:r w:rsidR="005D3B45">
          <w:t xml:space="preserve"> </w:t>
        </w:r>
      </w:ins>
      <w:ins w:id="141" w:author="Rich Shriver" w:date="2015-08-28T15:09:00Z">
        <w:r w:rsidR="005D3B45">
          <w:t>in FIXML.</w:t>
        </w:r>
      </w:ins>
    </w:p>
    <w:p w14:paraId="4CE8859F" w14:textId="4F703890" w:rsidR="00797CA1" w:rsidRDefault="00797CA1">
      <w:pPr>
        <w:rPr>
          <w:ins w:id="142" w:author="Rich Shriver" w:date="2016-04-12T16:34:00Z"/>
        </w:rPr>
        <w:pPrChange w:id="143" w:author="Rich Shriver" w:date="2015-08-28T09:59:00Z">
          <w:pPr>
            <w:pStyle w:val="BodyText"/>
          </w:pPr>
        </w:pPrChange>
      </w:pPr>
    </w:p>
    <w:p w14:paraId="1F36CE79" w14:textId="3D3A8EA9" w:rsidR="00FF1939" w:rsidRDefault="00F50651">
      <w:pPr>
        <w:pStyle w:val="Heading2"/>
        <w:rPr>
          <w:ins w:id="144" w:author="Rich Shriver" w:date="2016-04-12T16:35:00Z"/>
        </w:rPr>
        <w:pPrChange w:id="145" w:author="Rich Shriver" w:date="2016-04-12T16:35:00Z">
          <w:pPr>
            <w:pStyle w:val="BodyText"/>
          </w:pPr>
        </w:pPrChange>
      </w:pPr>
      <w:bookmarkStart w:id="146" w:name="_Toc448913103"/>
      <w:ins w:id="147" w:author="Rich Shriver" w:date="2016-04-19T08:53:00Z">
        <w:r>
          <w:t>FIX XML Namespace Standard</w:t>
        </w:r>
      </w:ins>
      <w:bookmarkEnd w:id="146"/>
    </w:p>
    <w:p w14:paraId="42899774" w14:textId="642C8668" w:rsidR="00FF1939" w:rsidRDefault="00FF1939">
      <w:pPr>
        <w:rPr>
          <w:ins w:id="148" w:author="Rich Shriver" w:date="2016-04-12T16:35:00Z"/>
        </w:rPr>
        <w:pPrChange w:id="149" w:author="Rich Shriver" w:date="2016-04-12T16:35:00Z">
          <w:pPr>
            <w:pStyle w:val="BodyText"/>
          </w:pPr>
        </w:pPrChange>
      </w:pPr>
      <w:ins w:id="150" w:author="Rich Shriver" w:date="2016-04-12T16:35:00Z">
        <w:r w:rsidRPr="00102AA8">
          <w:t xml:space="preserve">The formal namespace for FIX Protocol is being changed from fixprotocol.org to fixprotocol.io.  </w:t>
        </w:r>
      </w:ins>
      <w:ins w:id="151" w:author="Rich Shriver" w:date="2016-04-15T16:49:00Z">
        <w:r w:rsidR="00E40237" w:rsidRPr="00102AA8">
          <w:rPr>
            <w:rPrChange w:id="152" w:author="Rich Shriver" w:date="2016-04-15T16:51:00Z">
              <w:rPr>
                <w:highlight w:val="yellow"/>
              </w:rPr>
            </w:rPrChange>
          </w:rPr>
          <w:t xml:space="preserve">The </w:t>
        </w:r>
      </w:ins>
      <w:ins w:id="153" w:author="Rich Shriver" w:date="2016-04-19T15:32:00Z">
        <w:r w:rsidR="00725CAF">
          <w:t xml:space="preserve">FIX XML </w:t>
        </w:r>
      </w:ins>
      <w:ins w:id="154" w:author="Rich Shriver" w:date="2016-04-15T16:49:00Z">
        <w:r w:rsidR="00E40237" w:rsidRPr="00102AA8">
          <w:rPr>
            <w:rPrChange w:id="155" w:author="Rich Shriver" w:date="2016-04-15T16:51:00Z">
              <w:rPr>
                <w:highlight w:val="yellow"/>
              </w:rPr>
            </w:rPrChange>
          </w:rPr>
          <w:t xml:space="preserve">Technical Standard Proposal is for all FIX XML Schemas.  </w:t>
        </w:r>
      </w:ins>
      <w:ins w:id="156" w:author="Rich Shriver" w:date="2016-04-15T16:50:00Z">
        <w:r w:rsidR="00E40237" w:rsidRPr="00102AA8">
          <w:rPr>
            <w:rPrChange w:id="157" w:author="Rich Shriver" w:date="2016-04-15T16:51:00Z">
              <w:rPr>
                <w:highlight w:val="yellow"/>
              </w:rPr>
            </w:rPrChange>
          </w:rPr>
          <w:t>N</w:t>
        </w:r>
      </w:ins>
      <w:ins w:id="158" w:author="Rich Shriver" w:date="2016-04-12T16:35:00Z">
        <w:r w:rsidRPr="00102AA8">
          <w:t xml:space="preserve">amespace attributes in the FIXML schema are </w:t>
        </w:r>
      </w:ins>
      <w:ins w:id="159" w:author="Rich Shriver" w:date="2016-04-15T16:51:00Z">
        <w:r w:rsidR="00E40237" w:rsidRPr="00102AA8">
          <w:rPr>
            <w:rPrChange w:id="160" w:author="Rich Shriver" w:date="2016-04-15T16:51:00Z">
              <w:rPr>
                <w:highlight w:val="yellow"/>
              </w:rPr>
            </w:rPrChange>
          </w:rPr>
          <w:t xml:space="preserve">affected and </w:t>
        </w:r>
        <w:r w:rsidR="00102AA8" w:rsidRPr="00102AA8">
          <w:t>new</w:t>
        </w:r>
        <w:r w:rsidR="00102AA8">
          <w:t xml:space="preserve"> </w:t>
        </w:r>
      </w:ins>
      <w:ins w:id="161" w:author="Rich Shriver" w:date="2016-04-15T16:45:00Z">
        <w:r w:rsidR="00E40237">
          <w:t xml:space="preserve">attributes are being proposed to identify the FIX version, extension pack and custom version (for use in implementation).  The figure below illustrates the proposed </w:t>
        </w:r>
      </w:ins>
      <w:ins w:id="162" w:author="Rich Shriver" w:date="2016-04-15T16:47:00Z">
        <w:r w:rsidR="00E40237">
          <w:t>change</w:t>
        </w:r>
      </w:ins>
      <w:ins w:id="163" w:author="Rich Shriver" w:date="2016-04-15T16:45:00Z">
        <w:r w:rsidR="00E40237">
          <w:t xml:space="preserve"> </w:t>
        </w:r>
      </w:ins>
      <w:ins w:id="164" w:author="Rich Shriver" w:date="2016-04-15T16:47:00Z">
        <w:r w:rsidR="00E40237">
          <w:t xml:space="preserve">to the schema element including the change in namespace and the addition of version attributes.  </w:t>
        </w:r>
      </w:ins>
    </w:p>
    <w:p w14:paraId="63E57B51" w14:textId="1E647C16" w:rsidR="00E40237" w:rsidRPr="00FF1939" w:rsidRDefault="00E40237" w:rsidP="00F670C6"/>
    <w:p w14:paraId="718F12AD" w14:textId="77777777" w:rsidR="002E7FCD" w:rsidRDefault="002E7FCD" w:rsidP="002E7FCD">
      <w:pPr>
        <w:pStyle w:val="Heading1"/>
      </w:pPr>
      <w:bookmarkStart w:id="165" w:name="_Toc448913104"/>
      <w:r>
        <w:t>Issues and Discussion Points</w:t>
      </w:r>
      <w:bookmarkEnd w:id="165"/>
    </w:p>
    <w:p w14:paraId="18CC7C73" w14:textId="77777777" w:rsidR="00E44A3F" w:rsidRPr="00E44A3F" w:rsidRDefault="00E44A3F" w:rsidP="00E44A3F">
      <w:r>
        <w:t>The following is a summary list of issues and discussion points which are explored in greater detail in this section below.</w:t>
      </w:r>
    </w:p>
    <w:p w14:paraId="77CEF628" w14:textId="77777777" w:rsidR="00890C59" w:rsidRDefault="00890C59" w:rsidP="00E44A3F">
      <w:pPr>
        <w:pStyle w:val="ListParagraph"/>
        <w:numPr>
          <w:ilvl w:val="0"/>
          <w:numId w:val="10"/>
        </w:numPr>
      </w:pPr>
      <w:r>
        <w:t>Should base64binary encoding be used?</w:t>
      </w:r>
    </w:p>
    <w:p w14:paraId="59C64714" w14:textId="77777777" w:rsidR="00890C59" w:rsidRDefault="00890C59" w:rsidP="00E44A3F">
      <w:pPr>
        <w:pStyle w:val="ListParagraph"/>
        <w:numPr>
          <w:ilvl w:val="0"/>
          <w:numId w:val="10"/>
        </w:numPr>
      </w:pPr>
      <w:r>
        <w:t>Should encoded data be stored in elements or attributes?</w:t>
      </w:r>
    </w:p>
    <w:p w14:paraId="26A1AF7F" w14:textId="6C738BCB" w:rsidR="00890C59" w:rsidRDefault="00890C59" w:rsidP="00E44A3F">
      <w:pPr>
        <w:pStyle w:val="ListParagraph"/>
        <w:numPr>
          <w:ilvl w:val="0"/>
          <w:numId w:val="10"/>
        </w:numPr>
      </w:pPr>
      <w:r>
        <w:t xml:space="preserve">Should the </w:t>
      </w:r>
      <w:ins w:id="166" w:author="Rich Shriver" w:date="2016-04-13T16:57:00Z">
        <w:r w:rsidR="00901768">
          <w:t xml:space="preserve">data </w:t>
        </w:r>
      </w:ins>
      <w:r>
        <w:t>length field be included in FIXML?</w:t>
      </w:r>
    </w:p>
    <w:p w14:paraId="23D65DD3" w14:textId="77777777" w:rsidR="00890C59" w:rsidRDefault="00890C59" w:rsidP="00E44A3F">
      <w:pPr>
        <w:pStyle w:val="ListParagraph"/>
        <w:numPr>
          <w:ilvl w:val="0"/>
          <w:numId w:val="10"/>
        </w:numPr>
      </w:pPr>
      <w:r>
        <w:t>Should the encoded data fields be extended to include an IETF standard content type?</w:t>
      </w:r>
    </w:p>
    <w:p w14:paraId="50B1D98F" w14:textId="6C199613" w:rsidR="00FF1939" w:rsidRDefault="00E44A3F" w:rsidP="00070B44">
      <w:pPr>
        <w:pStyle w:val="ListParagraph"/>
        <w:numPr>
          <w:ilvl w:val="0"/>
          <w:numId w:val="10"/>
        </w:numPr>
      </w:pPr>
      <w:r>
        <w:t>Are current FIXML fields of type data affected by these changes?</w:t>
      </w:r>
    </w:p>
    <w:p w14:paraId="7804CB95" w14:textId="77777777" w:rsidR="00070B44" w:rsidRDefault="00070B44" w:rsidP="00070B44">
      <w:pPr>
        <w:pStyle w:val="ListParagraph"/>
        <w:numPr>
          <w:ilvl w:val="0"/>
          <w:numId w:val="10"/>
        </w:numPr>
        <w:rPr>
          <w:ins w:id="167" w:author="Rich Shriver" w:date="2016-04-19T13:56:00Z"/>
        </w:rPr>
      </w:pPr>
      <w:ins w:id="168" w:author="Rich Shriver" w:date="2016-04-19T13:56:00Z">
        <w:r>
          <w:t>Should fields of type NumInGroup be included in FIXML as attributes?</w:t>
        </w:r>
      </w:ins>
    </w:p>
    <w:p w14:paraId="5B1B26F2" w14:textId="77777777" w:rsidR="00E44A3F" w:rsidRDefault="00E44A3F"/>
    <w:p w14:paraId="3BB205D4" w14:textId="5B786751" w:rsidR="00E44A3F" w:rsidRDefault="00E44A3F" w:rsidP="00E44A3F">
      <w:pPr>
        <w:pStyle w:val="Heading2"/>
      </w:pPr>
      <w:bookmarkStart w:id="169" w:name="_Toc448913105"/>
      <w:r>
        <w:t>Should base64</w:t>
      </w:r>
      <w:ins w:id="170" w:author="Rich Shriver" w:date="2015-08-28T09:37:00Z">
        <w:r w:rsidR="00C742BE">
          <w:t>B</w:t>
        </w:r>
      </w:ins>
      <w:del w:id="171" w:author="Rich Shriver" w:date="2015-08-28T09:37:00Z">
        <w:r w:rsidDel="00C742BE">
          <w:delText>b</w:delText>
        </w:r>
      </w:del>
      <w:r>
        <w:t>inary encoding be used?</w:t>
      </w:r>
      <w:bookmarkEnd w:id="169"/>
    </w:p>
    <w:p w14:paraId="37966FC8" w14:textId="7E425450" w:rsidR="00E44A3F" w:rsidRDefault="00400F2E" w:rsidP="00E44A3F">
      <w:ins w:id="172" w:author="Jim Northey" w:date="2015-08-07T15:37:00Z">
        <w:r>
          <w:t>The use of base64</w:t>
        </w:r>
      </w:ins>
      <w:ins w:id="173" w:author="Rich Shriver" w:date="2015-08-28T09:37:00Z">
        <w:r w:rsidR="00C742BE">
          <w:t>B</w:t>
        </w:r>
      </w:ins>
      <w:ins w:id="174" w:author="Jim Northey" w:date="2015-08-07T15:37:00Z">
        <w:del w:id="175" w:author="Rich Shriver" w:date="2015-08-28T09:37:00Z">
          <w:r w:rsidDel="00C742BE">
            <w:delText>b</w:delText>
          </w:r>
        </w:del>
        <w:r>
          <w:t xml:space="preserve">inary encoding is a widely used technique for capturing large quantities of information within an XML document. </w:t>
        </w:r>
      </w:ins>
      <w:ins w:id="176" w:author="Jim Northey" w:date="2015-08-07T15:38:00Z">
        <w:r>
          <w:t>Base64Binary is used within FpML.</w:t>
        </w:r>
      </w:ins>
      <w:ins w:id="177" w:author="Jim Northey" w:date="2015-08-07T15:39:00Z">
        <w:r>
          <w:t xml:space="preserve"> A potential drawback is that </w:t>
        </w:r>
        <w:r>
          <w:lastRenderedPageBreak/>
          <w:t>the requirement to use base64</w:t>
        </w:r>
      </w:ins>
      <w:ins w:id="178" w:author="Rich Shriver" w:date="2015-08-28T09:37:00Z">
        <w:r w:rsidR="00C742BE">
          <w:t>B</w:t>
        </w:r>
      </w:ins>
      <w:ins w:id="179" w:author="Jim Northey" w:date="2015-08-07T15:39:00Z">
        <w:del w:id="180" w:author="Rich Shriver" w:date="2015-08-28T09:37:00Z">
          <w:r w:rsidDel="00C742BE">
            <w:delText>b</w:delText>
          </w:r>
        </w:del>
        <w:r>
          <w:t>inary will require a conversion routine when transforming between FIXML and other FIX encoding types that are not using base64</w:t>
        </w:r>
      </w:ins>
      <w:ins w:id="181" w:author="Rich Shriver" w:date="2015-08-28T09:37:00Z">
        <w:r w:rsidR="00C742BE">
          <w:t>B</w:t>
        </w:r>
      </w:ins>
      <w:ins w:id="182" w:author="Jim Northey" w:date="2015-08-07T15:39:00Z">
        <w:del w:id="183" w:author="Rich Shriver" w:date="2015-08-28T09:37:00Z">
          <w:r w:rsidDel="00C742BE">
            <w:delText>b</w:delText>
          </w:r>
        </w:del>
        <w:r>
          <w:t>inary encoding.</w:t>
        </w:r>
      </w:ins>
    </w:p>
    <w:p w14:paraId="214B165D" w14:textId="77777777" w:rsidR="00E44A3F" w:rsidRPr="00E44A3F" w:rsidRDefault="00E44A3F" w:rsidP="00E44A3F"/>
    <w:p w14:paraId="58A5A4EE" w14:textId="77777777" w:rsidR="00E44A3F" w:rsidRPr="00000C97" w:rsidRDefault="00E44A3F" w:rsidP="00E44A3F">
      <w:pPr>
        <w:pStyle w:val="Heading2"/>
      </w:pPr>
      <w:bookmarkStart w:id="184" w:name="_Toc448913106"/>
      <w:r w:rsidRPr="00000C97">
        <w:t>Should encoded data be stored in elements or attributes?</w:t>
      </w:r>
      <w:bookmarkEnd w:id="184"/>
    </w:p>
    <w:p w14:paraId="1F4F7E8F" w14:textId="77777777" w:rsidR="00000C97" w:rsidRPr="00000C97" w:rsidRDefault="007764C0">
      <w:pPr>
        <w:rPr>
          <w:ins w:id="185" w:author="Rich Shriver" w:date="2016-04-15T17:54:00Z"/>
        </w:rPr>
      </w:pPr>
      <w:ins w:id="186" w:author="Rich Shriver" w:date="2016-04-15T17:46:00Z">
        <w:r w:rsidRPr="00000C97">
          <w:rPr>
            <w:rPrChange w:id="187" w:author="Rich Shriver" w:date="2016-04-15T17:55:00Z">
              <w:rPr>
                <w:highlight w:val="yellow"/>
              </w:rPr>
            </w:rPrChange>
          </w:rPr>
          <w:t xml:space="preserve">There have been several discussions on whether the data fields should be included in FIXML as elements or attributes.  Some would propose the best practice is to use attributes for fields of generally smaller content and elements for fields where the size of data may be quite large.  </w:t>
        </w:r>
      </w:ins>
      <w:ins w:id="188" w:author="Rich Shriver" w:date="2016-04-15T17:53:00Z">
        <w:r w:rsidR="00000C97" w:rsidRPr="00000C97">
          <w:rPr>
            <w:rPrChange w:id="189" w:author="Rich Shriver" w:date="2016-04-15T17:55:00Z">
              <w:rPr>
                <w:highlight w:val="yellow"/>
              </w:rPr>
            </w:rPrChange>
          </w:rPr>
          <w:t xml:space="preserve">As an example of the new business requirements, a binary image of a formula may be considered a relatively large amount of data.  </w:t>
        </w:r>
      </w:ins>
      <w:ins w:id="190" w:author="Rich Shriver" w:date="2016-04-15T17:46:00Z">
        <w:r w:rsidRPr="00000C97">
          <w:rPr>
            <w:rPrChange w:id="191" w:author="Rich Shriver" w:date="2016-04-15T17:55:00Z">
              <w:rPr>
                <w:highlight w:val="yellow"/>
              </w:rPr>
            </w:rPrChange>
          </w:rPr>
          <w:t>There are no technical limits in XML to the si</w:t>
        </w:r>
      </w:ins>
      <w:ins w:id="192" w:author="Rich Shriver" w:date="2016-04-15T17:49:00Z">
        <w:r w:rsidRPr="00000C97">
          <w:rPr>
            <w:rPrChange w:id="193" w:author="Rich Shriver" w:date="2016-04-15T17:55:00Z">
              <w:rPr>
                <w:highlight w:val="yellow"/>
              </w:rPr>
            </w:rPrChange>
          </w:rPr>
          <w:t>z</w:t>
        </w:r>
      </w:ins>
      <w:ins w:id="194" w:author="Rich Shriver" w:date="2016-04-15T17:46:00Z">
        <w:r w:rsidRPr="00000C97">
          <w:rPr>
            <w:rPrChange w:id="195" w:author="Rich Shriver" w:date="2016-04-15T17:55:00Z">
              <w:rPr>
                <w:highlight w:val="yellow"/>
              </w:rPr>
            </w:rPrChange>
          </w:rPr>
          <w:t>e of either elements or attributes.  A</w:t>
        </w:r>
      </w:ins>
      <w:ins w:id="196" w:author="Rich Shriver" w:date="2016-04-15T17:49:00Z">
        <w:r w:rsidRPr="00000C97">
          <w:rPr>
            <w:rPrChange w:id="197" w:author="Rich Shriver" w:date="2016-04-15T17:55:00Z">
              <w:rPr>
                <w:highlight w:val="yellow"/>
              </w:rPr>
            </w:rPrChange>
          </w:rPr>
          <w:t>n external</w:t>
        </w:r>
      </w:ins>
      <w:ins w:id="198" w:author="Rich Shriver" w:date="2016-04-15T17:46:00Z">
        <w:r w:rsidRPr="00000C97">
          <w:rPr>
            <w:rPrChange w:id="199" w:author="Rich Shriver" w:date="2016-04-15T17:55:00Z">
              <w:rPr>
                <w:highlight w:val="yellow"/>
              </w:rPr>
            </w:rPrChange>
          </w:rPr>
          <w:t xml:space="preserve"> discussion of this can be found here</w:t>
        </w:r>
      </w:ins>
      <w:ins w:id="200" w:author="Rich Shriver" w:date="2016-04-15T17:49:00Z">
        <w:r w:rsidRPr="00000C97">
          <w:rPr>
            <w:rPrChange w:id="201" w:author="Rich Shriver" w:date="2016-04-15T17:55:00Z">
              <w:rPr>
                <w:highlight w:val="yellow"/>
              </w:rPr>
            </w:rPrChange>
          </w:rPr>
          <w:t xml:space="preserve"> (</w:t>
        </w:r>
        <w:r w:rsidR="00000C97" w:rsidRPr="00000C97">
          <w:rPr>
            <w:rPrChange w:id="202" w:author="Rich Shriver" w:date="2016-04-15T17:55:00Z">
              <w:rPr>
                <w:highlight w:val="yellow"/>
              </w:rPr>
            </w:rPrChange>
          </w:rPr>
          <w:fldChar w:fldCharType="begin"/>
        </w:r>
        <w:r w:rsidR="00000C97" w:rsidRPr="00000C97">
          <w:rPr>
            <w:rPrChange w:id="203" w:author="Rich Shriver" w:date="2016-04-15T17:55:00Z">
              <w:rPr>
                <w:highlight w:val="yellow"/>
              </w:rPr>
            </w:rPrChange>
          </w:rPr>
          <w:instrText xml:space="preserve"> HYPERLINK "http://stackoverflow.com/questions/1334776/how-many-characters-allowed-in-xml-attribute" </w:instrText>
        </w:r>
        <w:r w:rsidR="00000C97" w:rsidRPr="00000C97">
          <w:rPr>
            <w:rPrChange w:id="204" w:author="Rich Shriver" w:date="2016-04-15T17:55:00Z">
              <w:rPr>
                <w:highlight w:val="yellow"/>
              </w:rPr>
            </w:rPrChange>
          </w:rPr>
          <w:fldChar w:fldCharType="separate"/>
        </w:r>
        <w:r w:rsidR="00000C97" w:rsidRPr="00000C97">
          <w:rPr>
            <w:rStyle w:val="Hyperlink"/>
            <w:rPrChange w:id="205" w:author="Rich Shriver" w:date="2016-04-15T17:55:00Z">
              <w:rPr>
                <w:rStyle w:val="Hyperlink"/>
                <w:highlight w:val="yellow"/>
              </w:rPr>
            </w:rPrChange>
          </w:rPr>
          <w:t>http://stackoverflow.com/questions/1334776/how-many-characters-allowed-in-xml-attribute</w:t>
        </w:r>
        <w:r w:rsidR="00000C97" w:rsidRPr="00000C97">
          <w:rPr>
            <w:rPrChange w:id="206" w:author="Rich Shriver" w:date="2016-04-15T17:55:00Z">
              <w:rPr>
                <w:highlight w:val="yellow"/>
              </w:rPr>
            </w:rPrChange>
          </w:rPr>
          <w:fldChar w:fldCharType="end"/>
        </w:r>
        <w:r w:rsidR="00000C97" w:rsidRPr="00000C97">
          <w:t xml:space="preserve">).  </w:t>
        </w:r>
      </w:ins>
    </w:p>
    <w:p w14:paraId="32EB102C" w14:textId="77777777" w:rsidR="00000C97" w:rsidRPr="00000C97" w:rsidRDefault="00000C97">
      <w:pPr>
        <w:rPr>
          <w:ins w:id="207" w:author="Rich Shriver" w:date="2016-04-15T17:54:00Z"/>
        </w:rPr>
      </w:pPr>
    </w:p>
    <w:p w14:paraId="1A0EB7C3" w14:textId="145ADC48" w:rsidR="00FE0740" w:rsidRPr="00000C97" w:rsidRDefault="00000C97">
      <w:pPr>
        <w:rPr>
          <w:ins w:id="208" w:author="Rich Shriver" w:date="2016-04-15T16:59:00Z"/>
        </w:rPr>
      </w:pPr>
      <w:ins w:id="209" w:author="Rich Shriver" w:date="2016-04-15T17:49:00Z">
        <w:r w:rsidRPr="00000C97">
          <w:t xml:space="preserve">Others propose that there is not a best </w:t>
        </w:r>
      </w:ins>
      <w:ins w:id="210" w:author="Rich Shriver" w:date="2016-04-15T17:50:00Z">
        <w:r w:rsidRPr="00000C97">
          <w:t>practice</w:t>
        </w:r>
      </w:ins>
      <w:ins w:id="211" w:author="Rich Shriver" w:date="2016-04-15T17:49:00Z">
        <w:r w:rsidRPr="00000C97">
          <w:t xml:space="preserve"> </w:t>
        </w:r>
      </w:ins>
      <w:ins w:id="212" w:author="Rich Shriver" w:date="2016-04-15T17:54:00Z">
        <w:r w:rsidRPr="00000C97">
          <w:t xml:space="preserve">and clearly no standard </w:t>
        </w:r>
      </w:ins>
      <w:ins w:id="213" w:author="Rich Shriver" w:date="2016-04-15T17:50:00Z">
        <w:r w:rsidRPr="00000C97">
          <w:t xml:space="preserve">for determining whether a field should be </w:t>
        </w:r>
      </w:ins>
      <w:ins w:id="214" w:author="Rich Shriver" w:date="2016-04-15T17:54:00Z">
        <w:r w:rsidRPr="00000C97">
          <w:t xml:space="preserve">implemented as </w:t>
        </w:r>
      </w:ins>
      <w:ins w:id="215" w:author="Rich Shriver" w:date="2016-04-15T17:50:00Z">
        <w:r w:rsidRPr="00000C97">
          <w:t>an element</w:t>
        </w:r>
      </w:ins>
      <w:ins w:id="216" w:author="Rich Shriver" w:date="2016-04-15T17:54:00Z">
        <w:r w:rsidRPr="00000C97">
          <w:t xml:space="preserve"> or an attribute in XML</w:t>
        </w:r>
      </w:ins>
      <w:ins w:id="217" w:author="Rich Shriver" w:date="2016-04-15T17:50:00Z">
        <w:r w:rsidRPr="00000C97">
          <w:t xml:space="preserve">.  </w:t>
        </w:r>
      </w:ins>
      <w:ins w:id="218" w:author="Rich Shriver" w:date="2016-04-19T15:29:00Z">
        <w:r w:rsidR="00C257FA">
          <w:t>Largely because</w:t>
        </w:r>
      </w:ins>
      <w:ins w:id="219" w:author="Rich Shriver" w:date="2016-04-15T17:50:00Z">
        <w:r w:rsidRPr="00000C97">
          <w:t xml:space="preserve"> the current model for FIXML is to include fields as attributes and components as elements, this proposal recommends preserving the original design and not introducing a change to incorporate the fields of type data as elements in FIXML.  </w:t>
        </w:r>
      </w:ins>
      <w:ins w:id="220" w:author="Jim Northey" w:date="2015-08-07T15:40:00Z">
        <w:del w:id="221" w:author="Rich Shriver" w:date="2016-04-15T17:52:00Z">
          <w:r w:rsidR="00400F2E" w:rsidRPr="00000C97" w:rsidDel="00000C97">
            <w:delText xml:space="preserve">The current proposal specifies storing encoded data fields within elements as opposed to attributes. This breaks the rule within FIXML regarding fields being stored in attributes. </w:delText>
          </w:r>
        </w:del>
      </w:ins>
      <w:ins w:id="222" w:author="Jim Northey" w:date="2015-08-07T15:41:00Z">
        <w:del w:id="223" w:author="Rich Shriver" w:date="2016-04-15T17:52:00Z">
          <w:r w:rsidR="00400F2E" w:rsidRPr="00000C97" w:rsidDel="00000C97">
            <w:delText>The use of elements is recommended given the likely size of some Encoded Data fields.</w:delText>
          </w:r>
        </w:del>
      </w:ins>
    </w:p>
    <w:p w14:paraId="765255C3" w14:textId="4B08E54D" w:rsidR="00FE0740" w:rsidDel="007764C0" w:rsidRDefault="00FE0740" w:rsidP="00E44A3F">
      <w:pPr>
        <w:rPr>
          <w:del w:id="224" w:author="Rich Shriver" w:date="2016-04-15T17:49:00Z"/>
        </w:rPr>
      </w:pPr>
    </w:p>
    <w:p w14:paraId="7365E61E" w14:textId="77777777" w:rsidR="00E44A3F" w:rsidRPr="00E44A3F" w:rsidRDefault="00E44A3F" w:rsidP="00E44A3F"/>
    <w:p w14:paraId="273A13D9" w14:textId="4FB92DFE" w:rsidR="00E44A3F" w:rsidRDefault="00E44A3F" w:rsidP="00E44A3F">
      <w:pPr>
        <w:pStyle w:val="Heading2"/>
      </w:pPr>
      <w:bookmarkStart w:id="225" w:name="_Toc448913107"/>
      <w:r>
        <w:t xml:space="preserve">Should the </w:t>
      </w:r>
      <w:ins w:id="226" w:author="Rich Shriver" w:date="2016-04-19T13:56:00Z">
        <w:r w:rsidR="00D77677">
          <w:t xml:space="preserve">related </w:t>
        </w:r>
      </w:ins>
      <w:ins w:id="227" w:author="Rich Shriver" w:date="2016-04-13T16:57:00Z">
        <w:r w:rsidR="00901768">
          <w:t xml:space="preserve">data </w:t>
        </w:r>
      </w:ins>
      <w:r>
        <w:t>length field be included in FIXML?</w:t>
      </w:r>
      <w:bookmarkEnd w:id="225"/>
    </w:p>
    <w:p w14:paraId="5C430D0E" w14:textId="3A2EEA36" w:rsidR="00844A6C" w:rsidRDefault="00F54C13" w:rsidP="00E44A3F">
      <w:pPr>
        <w:rPr>
          <w:ins w:id="228" w:author="Rich Shriver" w:date="2016-04-15T17:18:00Z"/>
        </w:rPr>
      </w:pPr>
      <w:r>
        <w:t xml:space="preserve">In XML, the length attribute is not required for low level data parsing as it is in the FIX tag=value encoding.  </w:t>
      </w:r>
      <w:r w:rsidR="0041585C">
        <w:t>The length value is not needed in FIXML to determine the field termination as it is enclosed within XML tags.</w:t>
      </w:r>
      <w:ins w:id="229" w:author="Rich Shriver" w:date="2016-04-15T17:10:00Z">
        <w:r w:rsidR="00844A6C">
          <w:t xml:space="preserve">  </w:t>
        </w:r>
      </w:ins>
      <w:ins w:id="230" w:author="Rich Shriver" w:date="2016-04-20T10:51:00Z">
        <w:r w:rsidR="006A007B">
          <w:t xml:space="preserve">Fields of type </w:t>
        </w:r>
        <w:r w:rsidR="006A007B" w:rsidRPr="006A007B">
          <w:t xml:space="preserve">Length </w:t>
        </w:r>
        <w:r w:rsidR="006A007B">
          <w:t>are</w:t>
        </w:r>
        <w:r w:rsidR="006A007B" w:rsidRPr="006A007B">
          <w:t xml:space="preserve"> structural elements particular to some encodings, </w:t>
        </w:r>
        <w:r w:rsidR="006A007B">
          <w:t xml:space="preserve">not general purpose semantics. </w:t>
        </w:r>
      </w:ins>
      <w:ins w:id="231" w:author="Rich Shriver" w:date="2016-04-15T17:10:00Z">
        <w:r w:rsidR="00844A6C">
          <w:t xml:space="preserve">Further, should the length value not match the length of the data for some reason, it is not clear how to best handle the discrepancy.  At this point, without compelling </w:t>
        </w:r>
      </w:ins>
      <w:ins w:id="232" w:author="Rich Shriver" w:date="2016-04-15T17:11:00Z">
        <w:r w:rsidR="00844A6C">
          <w:t xml:space="preserve">reasons, the length attribute (in the repository and critical for tag=value syntax) is not proposed for inclusion in FIXML and rather, those length fields that have been coded with incorrect values that result in </w:t>
        </w:r>
      </w:ins>
      <w:ins w:id="233" w:author="Rich Shriver" w:date="2016-04-15T17:17:00Z">
        <w:r w:rsidR="00844A6C">
          <w:t xml:space="preserve">Length fields being added to the FIXML attribute groups should be corrected in the repository to indicate the field is not required in FIXML.  </w:t>
        </w:r>
      </w:ins>
      <w:ins w:id="234" w:author="Rich Shriver" w:date="2016-04-20T10:53:00Z">
        <w:r w:rsidR="006A007B">
          <w:t xml:space="preserve">The FIXML generation code should be revised to ignore fields and field references of type Length in the generation of the FIXML schema.  </w:t>
        </w:r>
      </w:ins>
      <w:ins w:id="235" w:author="Rich Shriver" w:date="2016-04-15T17:17:00Z">
        <w:r w:rsidR="00844A6C">
          <w:t xml:space="preserve">A list of these fields </w:t>
        </w:r>
      </w:ins>
      <w:ins w:id="236" w:author="Rich Shriver" w:date="2016-04-20T10:53:00Z">
        <w:r w:rsidR="006A007B">
          <w:t xml:space="preserve">with incorrectly coded NotReqFIXML </w:t>
        </w:r>
      </w:ins>
      <w:ins w:id="237" w:author="Rich Shriver" w:date="2016-04-15T17:17:00Z">
        <w:r w:rsidR="00844A6C">
          <w:t>is included in the table below.</w:t>
        </w:r>
      </w:ins>
      <w:ins w:id="238" w:author="Rich Shriver" w:date="2016-04-15T17:29:00Z">
        <w:r w:rsidR="002B6745">
          <w:t xml:space="preserve">  </w:t>
        </w:r>
      </w:ins>
    </w:p>
    <w:p w14:paraId="50A4E2F3" w14:textId="77777777" w:rsidR="00A420BF" w:rsidRDefault="00A420BF" w:rsidP="00E44A3F">
      <w:pPr>
        <w:rPr>
          <w:ins w:id="239" w:author="Rich Shriver" w:date="2016-04-15T17:17:00Z"/>
        </w:rPr>
      </w:pPr>
    </w:p>
    <w:p w14:paraId="58FC217E" w14:textId="6703FCE6" w:rsidR="00844A6C" w:rsidRDefault="00A420BF">
      <w:pPr>
        <w:pStyle w:val="Caption"/>
        <w:rPr>
          <w:ins w:id="240" w:author="Rich Shriver" w:date="2016-04-15T17:18:00Z"/>
        </w:rPr>
        <w:pPrChange w:id="241" w:author="Rich Shriver" w:date="2016-04-15T17:19:00Z">
          <w:pPr/>
        </w:pPrChange>
      </w:pPr>
      <w:bookmarkStart w:id="242" w:name="_Toc448913135"/>
      <w:ins w:id="243" w:author="Rich Shriver" w:date="2016-04-15T17:19:00Z">
        <w:r>
          <w:t xml:space="preserve">Table </w:t>
        </w:r>
        <w:r>
          <w:fldChar w:fldCharType="begin"/>
        </w:r>
        <w:r>
          <w:instrText xml:space="preserve"> SEQ Table \* ARABIC </w:instrText>
        </w:r>
      </w:ins>
      <w:r>
        <w:fldChar w:fldCharType="separate"/>
      </w:r>
      <w:ins w:id="244" w:author="Rich Shriver" w:date="2016-04-19T17:46:00Z">
        <w:r w:rsidR="00293C8E">
          <w:rPr>
            <w:noProof/>
          </w:rPr>
          <w:t>1</w:t>
        </w:r>
      </w:ins>
      <w:ins w:id="245" w:author="Rich Shriver" w:date="2016-04-15T17:19:00Z">
        <w:r>
          <w:fldChar w:fldCharType="end"/>
        </w:r>
        <w:r>
          <w:t xml:space="preserve"> - Length fields incorrectly included in FIXML</w:t>
        </w:r>
      </w:ins>
      <w:bookmarkEnd w:id="242"/>
    </w:p>
    <w:tbl>
      <w:tblPr>
        <w:tblW w:w="7540" w:type="dxa"/>
        <w:jc w:val="center"/>
        <w:tblLook w:val="04A0" w:firstRow="1" w:lastRow="0" w:firstColumn="1" w:lastColumn="0" w:noHBand="0" w:noVBand="1"/>
        <w:tblPrChange w:id="246" w:author="Rich Shriver" w:date="2016-04-15T17:18:00Z">
          <w:tblPr>
            <w:tblW w:w="7540" w:type="dxa"/>
            <w:tblLook w:val="04A0" w:firstRow="1" w:lastRow="0" w:firstColumn="1" w:lastColumn="0" w:noHBand="0" w:noVBand="1"/>
          </w:tblPr>
        </w:tblPrChange>
      </w:tblPr>
      <w:tblGrid>
        <w:gridCol w:w="774"/>
        <w:gridCol w:w="6900"/>
        <w:tblGridChange w:id="247">
          <w:tblGrid>
            <w:gridCol w:w="774"/>
            <w:gridCol w:w="6900"/>
          </w:tblGrid>
        </w:tblGridChange>
      </w:tblGrid>
      <w:tr w:rsidR="00844A6C" w:rsidRPr="00844A6C" w14:paraId="69804BD5" w14:textId="77777777" w:rsidTr="00844A6C">
        <w:trPr>
          <w:trHeight w:val="300"/>
          <w:tblHeader/>
          <w:jc w:val="center"/>
          <w:ins w:id="248" w:author="Rich Shriver" w:date="2016-04-15T17:18:00Z"/>
          <w:trPrChange w:id="24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250" w:author="Rich Shriver" w:date="2016-04-15T17:18:00Z">
              <w:tcPr>
                <w:tcW w:w="640" w:type="dxa"/>
                <w:tcBorders>
                  <w:top w:val="nil"/>
                  <w:left w:val="nil"/>
                  <w:bottom w:val="nil"/>
                  <w:right w:val="nil"/>
                </w:tcBorders>
                <w:shd w:val="clear" w:color="auto" w:fill="auto"/>
                <w:noWrap/>
                <w:vAlign w:val="bottom"/>
                <w:hideMark/>
              </w:tcPr>
            </w:tcPrChange>
          </w:tcPr>
          <w:p w14:paraId="4CCFF3F2" w14:textId="77777777" w:rsidR="00844A6C" w:rsidRPr="00844A6C" w:rsidRDefault="00844A6C" w:rsidP="00844A6C">
            <w:pPr>
              <w:jc w:val="center"/>
              <w:rPr>
                <w:ins w:id="251" w:author="Rich Shriver" w:date="2016-04-15T17:18:00Z"/>
                <w:rFonts w:ascii="Calibri" w:hAnsi="Calibri"/>
                <w:color w:val="000000"/>
                <w:szCs w:val="22"/>
              </w:rPr>
            </w:pPr>
            <w:ins w:id="252" w:author="Rich Shriver" w:date="2016-04-15T17:18:00Z">
              <w:r w:rsidRPr="00844A6C">
                <w:rPr>
                  <w:rFonts w:ascii="Calibri" w:hAnsi="Calibri"/>
                  <w:color w:val="000000"/>
                  <w:szCs w:val="22"/>
                </w:rPr>
                <w:t>Tag</w:t>
              </w:r>
            </w:ins>
          </w:p>
        </w:tc>
        <w:tc>
          <w:tcPr>
            <w:tcW w:w="6900" w:type="dxa"/>
            <w:tcBorders>
              <w:top w:val="nil"/>
              <w:left w:val="nil"/>
              <w:bottom w:val="nil"/>
              <w:right w:val="nil"/>
            </w:tcBorders>
            <w:shd w:val="clear" w:color="auto" w:fill="auto"/>
            <w:noWrap/>
            <w:vAlign w:val="bottom"/>
            <w:hideMark/>
            <w:tcPrChange w:id="253" w:author="Rich Shriver" w:date="2016-04-15T17:18:00Z">
              <w:tcPr>
                <w:tcW w:w="6900" w:type="dxa"/>
                <w:tcBorders>
                  <w:top w:val="nil"/>
                  <w:left w:val="nil"/>
                  <w:bottom w:val="nil"/>
                  <w:right w:val="nil"/>
                </w:tcBorders>
                <w:shd w:val="clear" w:color="auto" w:fill="auto"/>
                <w:noWrap/>
                <w:vAlign w:val="bottom"/>
                <w:hideMark/>
              </w:tcPr>
            </w:tcPrChange>
          </w:tcPr>
          <w:p w14:paraId="60CE6833" w14:textId="77777777" w:rsidR="00844A6C" w:rsidRPr="00844A6C" w:rsidRDefault="00844A6C" w:rsidP="00844A6C">
            <w:pPr>
              <w:rPr>
                <w:ins w:id="254" w:author="Rich Shriver" w:date="2016-04-15T17:18:00Z"/>
                <w:rFonts w:ascii="Calibri" w:hAnsi="Calibri"/>
                <w:color w:val="000000"/>
                <w:szCs w:val="22"/>
              </w:rPr>
            </w:pPr>
            <w:ins w:id="255" w:author="Rich Shriver" w:date="2016-04-15T17:18:00Z">
              <w:r w:rsidRPr="00844A6C">
                <w:rPr>
                  <w:rFonts w:ascii="Calibri" w:hAnsi="Calibri"/>
                  <w:color w:val="000000"/>
                  <w:szCs w:val="22"/>
                </w:rPr>
                <w:t>Name</w:t>
              </w:r>
            </w:ins>
          </w:p>
        </w:tc>
      </w:tr>
      <w:tr w:rsidR="00844A6C" w:rsidRPr="00844A6C" w14:paraId="74E4EA63" w14:textId="77777777" w:rsidTr="00844A6C">
        <w:trPr>
          <w:trHeight w:val="300"/>
          <w:jc w:val="center"/>
          <w:ins w:id="256" w:author="Rich Shriver" w:date="2016-04-15T17:18:00Z"/>
          <w:trPrChange w:id="25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258" w:author="Rich Shriver" w:date="2016-04-15T17:18:00Z">
              <w:tcPr>
                <w:tcW w:w="640" w:type="dxa"/>
                <w:tcBorders>
                  <w:top w:val="nil"/>
                  <w:left w:val="nil"/>
                  <w:bottom w:val="nil"/>
                  <w:right w:val="nil"/>
                </w:tcBorders>
                <w:shd w:val="clear" w:color="auto" w:fill="auto"/>
                <w:noWrap/>
                <w:vAlign w:val="bottom"/>
                <w:hideMark/>
              </w:tcPr>
            </w:tcPrChange>
          </w:tcPr>
          <w:p w14:paraId="79EA2C60" w14:textId="77777777" w:rsidR="00844A6C" w:rsidRPr="00844A6C" w:rsidRDefault="00844A6C" w:rsidP="00844A6C">
            <w:pPr>
              <w:jc w:val="center"/>
              <w:rPr>
                <w:ins w:id="259" w:author="Rich Shriver" w:date="2016-04-15T17:18:00Z"/>
                <w:rFonts w:ascii="Calibri" w:hAnsi="Calibri"/>
                <w:color w:val="000000"/>
                <w:szCs w:val="22"/>
              </w:rPr>
            </w:pPr>
            <w:ins w:id="260" w:author="Rich Shriver" w:date="2016-04-15T17:18:00Z">
              <w:r w:rsidRPr="00844A6C">
                <w:rPr>
                  <w:rFonts w:ascii="Calibri" w:hAnsi="Calibri"/>
                  <w:color w:val="000000"/>
                  <w:szCs w:val="22"/>
                </w:rPr>
                <w:t>95</w:t>
              </w:r>
            </w:ins>
          </w:p>
        </w:tc>
        <w:tc>
          <w:tcPr>
            <w:tcW w:w="6900" w:type="dxa"/>
            <w:tcBorders>
              <w:top w:val="nil"/>
              <w:left w:val="nil"/>
              <w:bottom w:val="nil"/>
              <w:right w:val="nil"/>
            </w:tcBorders>
            <w:shd w:val="clear" w:color="auto" w:fill="auto"/>
            <w:noWrap/>
            <w:vAlign w:val="bottom"/>
            <w:hideMark/>
            <w:tcPrChange w:id="261" w:author="Rich Shriver" w:date="2016-04-15T17:18:00Z">
              <w:tcPr>
                <w:tcW w:w="6900" w:type="dxa"/>
                <w:tcBorders>
                  <w:top w:val="nil"/>
                  <w:left w:val="nil"/>
                  <w:bottom w:val="nil"/>
                  <w:right w:val="nil"/>
                </w:tcBorders>
                <w:shd w:val="clear" w:color="auto" w:fill="auto"/>
                <w:noWrap/>
                <w:vAlign w:val="bottom"/>
                <w:hideMark/>
              </w:tcPr>
            </w:tcPrChange>
          </w:tcPr>
          <w:p w14:paraId="27B564B3" w14:textId="77777777" w:rsidR="00844A6C" w:rsidRPr="00844A6C" w:rsidRDefault="00844A6C" w:rsidP="00844A6C">
            <w:pPr>
              <w:rPr>
                <w:ins w:id="262" w:author="Rich Shriver" w:date="2016-04-15T17:18:00Z"/>
                <w:rFonts w:ascii="Calibri" w:hAnsi="Calibri"/>
                <w:color w:val="000000"/>
                <w:szCs w:val="22"/>
              </w:rPr>
            </w:pPr>
            <w:ins w:id="263" w:author="Rich Shriver" w:date="2016-04-15T17:18:00Z">
              <w:r w:rsidRPr="00844A6C">
                <w:rPr>
                  <w:rFonts w:ascii="Calibri" w:hAnsi="Calibri"/>
                  <w:color w:val="000000"/>
                  <w:szCs w:val="22"/>
                </w:rPr>
                <w:t>RawDataLength</w:t>
              </w:r>
            </w:ins>
          </w:p>
        </w:tc>
      </w:tr>
      <w:tr w:rsidR="00844A6C" w:rsidRPr="00844A6C" w14:paraId="48E572D9" w14:textId="77777777" w:rsidTr="00844A6C">
        <w:trPr>
          <w:trHeight w:val="300"/>
          <w:jc w:val="center"/>
          <w:ins w:id="264" w:author="Rich Shriver" w:date="2016-04-15T17:18:00Z"/>
          <w:trPrChange w:id="26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266" w:author="Rich Shriver" w:date="2016-04-15T17:18:00Z">
              <w:tcPr>
                <w:tcW w:w="640" w:type="dxa"/>
                <w:tcBorders>
                  <w:top w:val="nil"/>
                  <w:left w:val="nil"/>
                  <w:bottom w:val="nil"/>
                  <w:right w:val="nil"/>
                </w:tcBorders>
                <w:shd w:val="clear" w:color="auto" w:fill="auto"/>
                <w:noWrap/>
                <w:vAlign w:val="bottom"/>
                <w:hideMark/>
              </w:tcPr>
            </w:tcPrChange>
          </w:tcPr>
          <w:p w14:paraId="0D00BD1F" w14:textId="77777777" w:rsidR="00844A6C" w:rsidRPr="00844A6C" w:rsidRDefault="00844A6C" w:rsidP="00844A6C">
            <w:pPr>
              <w:jc w:val="center"/>
              <w:rPr>
                <w:ins w:id="267" w:author="Rich Shriver" w:date="2016-04-15T17:18:00Z"/>
                <w:rFonts w:ascii="Calibri" w:hAnsi="Calibri"/>
                <w:color w:val="000000"/>
                <w:szCs w:val="22"/>
              </w:rPr>
            </w:pPr>
            <w:ins w:id="268" w:author="Rich Shriver" w:date="2016-04-15T17:18:00Z">
              <w:r w:rsidRPr="00844A6C">
                <w:rPr>
                  <w:rFonts w:ascii="Calibri" w:hAnsi="Calibri"/>
                  <w:color w:val="000000"/>
                  <w:szCs w:val="22"/>
                </w:rPr>
                <w:t>348</w:t>
              </w:r>
            </w:ins>
          </w:p>
        </w:tc>
        <w:tc>
          <w:tcPr>
            <w:tcW w:w="6900" w:type="dxa"/>
            <w:tcBorders>
              <w:top w:val="nil"/>
              <w:left w:val="nil"/>
              <w:bottom w:val="nil"/>
              <w:right w:val="nil"/>
            </w:tcBorders>
            <w:shd w:val="clear" w:color="auto" w:fill="auto"/>
            <w:noWrap/>
            <w:vAlign w:val="bottom"/>
            <w:hideMark/>
            <w:tcPrChange w:id="269" w:author="Rich Shriver" w:date="2016-04-15T17:18:00Z">
              <w:tcPr>
                <w:tcW w:w="6900" w:type="dxa"/>
                <w:tcBorders>
                  <w:top w:val="nil"/>
                  <w:left w:val="nil"/>
                  <w:bottom w:val="nil"/>
                  <w:right w:val="nil"/>
                </w:tcBorders>
                <w:shd w:val="clear" w:color="auto" w:fill="auto"/>
                <w:noWrap/>
                <w:vAlign w:val="bottom"/>
                <w:hideMark/>
              </w:tcPr>
            </w:tcPrChange>
          </w:tcPr>
          <w:p w14:paraId="70640A20" w14:textId="77777777" w:rsidR="00844A6C" w:rsidRPr="00844A6C" w:rsidRDefault="00844A6C" w:rsidP="00844A6C">
            <w:pPr>
              <w:rPr>
                <w:ins w:id="270" w:author="Rich Shriver" w:date="2016-04-15T17:18:00Z"/>
                <w:rFonts w:ascii="Calibri" w:hAnsi="Calibri"/>
                <w:color w:val="000000"/>
                <w:szCs w:val="22"/>
              </w:rPr>
            </w:pPr>
            <w:ins w:id="271" w:author="Rich Shriver" w:date="2016-04-15T17:18:00Z">
              <w:r w:rsidRPr="00844A6C">
                <w:rPr>
                  <w:rFonts w:ascii="Calibri" w:hAnsi="Calibri"/>
                  <w:color w:val="000000"/>
                  <w:szCs w:val="22"/>
                </w:rPr>
                <w:t>EncodedIssuerLen</w:t>
              </w:r>
            </w:ins>
          </w:p>
        </w:tc>
      </w:tr>
      <w:tr w:rsidR="00844A6C" w:rsidRPr="00844A6C" w14:paraId="2FB7D21C" w14:textId="77777777" w:rsidTr="00844A6C">
        <w:trPr>
          <w:trHeight w:val="300"/>
          <w:jc w:val="center"/>
          <w:ins w:id="272" w:author="Rich Shriver" w:date="2016-04-15T17:18:00Z"/>
          <w:trPrChange w:id="27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274" w:author="Rich Shriver" w:date="2016-04-15T17:18:00Z">
              <w:tcPr>
                <w:tcW w:w="640" w:type="dxa"/>
                <w:tcBorders>
                  <w:top w:val="nil"/>
                  <w:left w:val="nil"/>
                  <w:bottom w:val="nil"/>
                  <w:right w:val="nil"/>
                </w:tcBorders>
                <w:shd w:val="clear" w:color="auto" w:fill="auto"/>
                <w:noWrap/>
                <w:vAlign w:val="bottom"/>
                <w:hideMark/>
              </w:tcPr>
            </w:tcPrChange>
          </w:tcPr>
          <w:p w14:paraId="2573C72D" w14:textId="77777777" w:rsidR="00844A6C" w:rsidRPr="00844A6C" w:rsidRDefault="00844A6C" w:rsidP="00844A6C">
            <w:pPr>
              <w:jc w:val="center"/>
              <w:rPr>
                <w:ins w:id="275" w:author="Rich Shriver" w:date="2016-04-15T17:18:00Z"/>
                <w:rFonts w:ascii="Calibri" w:hAnsi="Calibri"/>
                <w:color w:val="000000"/>
                <w:szCs w:val="22"/>
              </w:rPr>
            </w:pPr>
            <w:ins w:id="276" w:author="Rich Shriver" w:date="2016-04-15T17:18:00Z">
              <w:r w:rsidRPr="00844A6C">
                <w:rPr>
                  <w:rFonts w:ascii="Calibri" w:hAnsi="Calibri"/>
                  <w:color w:val="000000"/>
                  <w:szCs w:val="22"/>
                </w:rPr>
                <w:t>350</w:t>
              </w:r>
            </w:ins>
          </w:p>
        </w:tc>
        <w:tc>
          <w:tcPr>
            <w:tcW w:w="6900" w:type="dxa"/>
            <w:tcBorders>
              <w:top w:val="nil"/>
              <w:left w:val="nil"/>
              <w:bottom w:val="nil"/>
              <w:right w:val="nil"/>
            </w:tcBorders>
            <w:shd w:val="clear" w:color="auto" w:fill="auto"/>
            <w:noWrap/>
            <w:vAlign w:val="bottom"/>
            <w:hideMark/>
            <w:tcPrChange w:id="277" w:author="Rich Shriver" w:date="2016-04-15T17:18:00Z">
              <w:tcPr>
                <w:tcW w:w="6900" w:type="dxa"/>
                <w:tcBorders>
                  <w:top w:val="nil"/>
                  <w:left w:val="nil"/>
                  <w:bottom w:val="nil"/>
                  <w:right w:val="nil"/>
                </w:tcBorders>
                <w:shd w:val="clear" w:color="auto" w:fill="auto"/>
                <w:noWrap/>
                <w:vAlign w:val="bottom"/>
                <w:hideMark/>
              </w:tcPr>
            </w:tcPrChange>
          </w:tcPr>
          <w:p w14:paraId="65ACC2BE" w14:textId="77777777" w:rsidR="00844A6C" w:rsidRPr="00844A6C" w:rsidRDefault="00844A6C" w:rsidP="00844A6C">
            <w:pPr>
              <w:rPr>
                <w:ins w:id="278" w:author="Rich Shriver" w:date="2016-04-15T17:18:00Z"/>
                <w:rFonts w:ascii="Calibri" w:hAnsi="Calibri"/>
                <w:color w:val="000000"/>
                <w:szCs w:val="22"/>
              </w:rPr>
            </w:pPr>
            <w:ins w:id="279" w:author="Rich Shriver" w:date="2016-04-15T17:18:00Z">
              <w:r w:rsidRPr="00844A6C">
                <w:rPr>
                  <w:rFonts w:ascii="Calibri" w:hAnsi="Calibri"/>
                  <w:color w:val="000000"/>
                  <w:szCs w:val="22"/>
                </w:rPr>
                <w:t>EncodedSecurityDescLen</w:t>
              </w:r>
            </w:ins>
          </w:p>
        </w:tc>
      </w:tr>
      <w:tr w:rsidR="00844A6C" w:rsidRPr="00844A6C" w14:paraId="79D5D21B" w14:textId="77777777" w:rsidTr="00844A6C">
        <w:trPr>
          <w:trHeight w:val="300"/>
          <w:jc w:val="center"/>
          <w:ins w:id="280" w:author="Rich Shriver" w:date="2016-04-15T17:18:00Z"/>
          <w:trPrChange w:id="28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282" w:author="Rich Shriver" w:date="2016-04-15T17:18:00Z">
              <w:tcPr>
                <w:tcW w:w="640" w:type="dxa"/>
                <w:tcBorders>
                  <w:top w:val="nil"/>
                  <w:left w:val="nil"/>
                  <w:bottom w:val="nil"/>
                  <w:right w:val="nil"/>
                </w:tcBorders>
                <w:shd w:val="clear" w:color="auto" w:fill="auto"/>
                <w:noWrap/>
                <w:vAlign w:val="bottom"/>
                <w:hideMark/>
              </w:tcPr>
            </w:tcPrChange>
          </w:tcPr>
          <w:p w14:paraId="3A0442E8" w14:textId="77777777" w:rsidR="00844A6C" w:rsidRPr="00844A6C" w:rsidRDefault="00844A6C" w:rsidP="00844A6C">
            <w:pPr>
              <w:jc w:val="center"/>
              <w:rPr>
                <w:ins w:id="283" w:author="Rich Shriver" w:date="2016-04-15T17:18:00Z"/>
                <w:rFonts w:ascii="Calibri" w:hAnsi="Calibri"/>
                <w:color w:val="000000"/>
                <w:szCs w:val="22"/>
              </w:rPr>
            </w:pPr>
            <w:ins w:id="284" w:author="Rich Shriver" w:date="2016-04-15T17:18:00Z">
              <w:r w:rsidRPr="00844A6C">
                <w:rPr>
                  <w:rFonts w:ascii="Calibri" w:hAnsi="Calibri"/>
                  <w:color w:val="000000"/>
                  <w:szCs w:val="22"/>
                </w:rPr>
                <w:t>352</w:t>
              </w:r>
            </w:ins>
          </w:p>
        </w:tc>
        <w:tc>
          <w:tcPr>
            <w:tcW w:w="6900" w:type="dxa"/>
            <w:tcBorders>
              <w:top w:val="nil"/>
              <w:left w:val="nil"/>
              <w:bottom w:val="nil"/>
              <w:right w:val="nil"/>
            </w:tcBorders>
            <w:shd w:val="clear" w:color="auto" w:fill="auto"/>
            <w:noWrap/>
            <w:vAlign w:val="bottom"/>
            <w:hideMark/>
            <w:tcPrChange w:id="285" w:author="Rich Shriver" w:date="2016-04-15T17:18:00Z">
              <w:tcPr>
                <w:tcW w:w="6900" w:type="dxa"/>
                <w:tcBorders>
                  <w:top w:val="nil"/>
                  <w:left w:val="nil"/>
                  <w:bottom w:val="nil"/>
                  <w:right w:val="nil"/>
                </w:tcBorders>
                <w:shd w:val="clear" w:color="auto" w:fill="auto"/>
                <w:noWrap/>
                <w:vAlign w:val="bottom"/>
                <w:hideMark/>
              </w:tcPr>
            </w:tcPrChange>
          </w:tcPr>
          <w:p w14:paraId="508783BD" w14:textId="77777777" w:rsidR="00844A6C" w:rsidRPr="00844A6C" w:rsidRDefault="00844A6C" w:rsidP="00844A6C">
            <w:pPr>
              <w:rPr>
                <w:ins w:id="286" w:author="Rich Shriver" w:date="2016-04-15T17:18:00Z"/>
                <w:rFonts w:ascii="Calibri" w:hAnsi="Calibri"/>
                <w:color w:val="000000"/>
                <w:szCs w:val="22"/>
              </w:rPr>
            </w:pPr>
            <w:ins w:id="287" w:author="Rich Shriver" w:date="2016-04-15T17:18:00Z">
              <w:r w:rsidRPr="00844A6C">
                <w:rPr>
                  <w:rFonts w:ascii="Calibri" w:hAnsi="Calibri"/>
                  <w:color w:val="000000"/>
                  <w:szCs w:val="22"/>
                </w:rPr>
                <w:t>EncodedListExecInstLen</w:t>
              </w:r>
            </w:ins>
          </w:p>
        </w:tc>
      </w:tr>
      <w:tr w:rsidR="00844A6C" w:rsidRPr="00844A6C" w14:paraId="5DBA0482" w14:textId="77777777" w:rsidTr="00844A6C">
        <w:trPr>
          <w:trHeight w:val="300"/>
          <w:jc w:val="center"/>
          <w:ins w:id="288" w:author="Rich Shriver" w:date="2016-04-15T17:18:00Z"/>
          <w:trPrChange w:id="28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290" w:author="Rich Shriver" w:date="2016-04-15T17:18:00Z">
              <w:tcPr>
                <w:tcW w:w="640" w:type="dxa"/>
                <w:tcBorders>
                  <w:top w:val="nil"/>
                  <w:left w:val="nil"/>
                  <w:bottom w:val="nil"/>
                  <w:right w:val="nil"/>
                </w:tcBorders>
                <w:shd w:val="clear" w:color="auto" w:fill="auto"/>
                <w:noWrap/>
                <w:vAlign w:val="bottom"/>
                <w:hideMark/>
              </w:tcPr>
            </w:tcPrChange>
          </w:tcPr>
          <w:p w14:paraId="1AEA5DF5" w14:textId="77777777" w:rsidR="00844A6C" w:rsidRPr="00844A6C" w:rsidRDefault="00844A6C" w:rsidP="00844A6C">
            <w:pPr>
              <w:jc w:val="center"/>
              <w:rPr>
                <w:ins w:id="291" w:author="Rich Shriver" w:date="2016-04-15T17:18:00Z"/>
                <w:rFonts w:ascii="Calibri" w:hAnsi="Calibri"/>
                <w:color w:val="000000"/>
                <w:szCs w:val="22"/>
              </w:rPr>
            </w:pPr>
            <w:ins w:id="292" w:author="Rich Shriver" w:date="2016-04-15T17:18:00Z">
              <w:r w:rsidRPr="00844A6C">
                <w:rPr>
                  <w:rFonts w:ascii="Calibri" w:hAnsi="Calibri"/>
                  <w:color w:val="000000"/>
                  <w:szCs w:val="22"/>
                </w:rPr>
                <w:t>354</w:t>
              </w:r>
            </w:ins>
          </w:p>
        </w:tc>
        <w:tc>
          <w:tcPr>
            <w:tcW w:w="6900" w:type="dxa"/>
            <w:tcBorders>
              <w:top w:val="nil"/>
              <w:left w:val="nil"/>
              <w:bottom w:val="nil"/>
              <w:right w:val="nil"/>
            </w:tcBorders>
            <w:shd w:val="clear" w:color="auto" w:fill="auto"/>
            <w:noWrap/>
            <w:vAlign w:val="bottom"/>
            <w:hideMark/>
            <w:tcPrChange w:id="293" w:author="Rich Shriver" w:date="2016-04-15T17:18:00Z">
              <w:tcPr>
                <w:tcW w:w="6900" w:type="dxa"/>
                <w:tcBorders>
                  <w:top w:val="nil"/>
                  <w:left w:val="nil"/>
                  <w:bottom w:val="nil"/>
                  <w:right w:val="nil"/>
                </w:tcBorders>
                <w:shd w:val="clear" w:color="auto" w:fill="auto"/>
                <w:noWrap/>
                <w:vAlign w:val="bottom"/>
                <w:hideMark/>
              </w:tcPr>
            </w:tcPrChange>
          </w:tcPr>
          <w:p w14:paraId="2C233521" w14:textId="77777777" w:rsidR="00844A6C" w:rsidRPr="00844A6C" w:rsidRDefault="00844A6C" w:rsidP="00844A6C">
            <w:pPr>
              <w:rPr>
                <w:ins w:id="294" w:author="Rich Shriver" w:date="2016-04-15T17:18:00Z"/>
                <w:rFonts w:ascii="Calibri" w:hAnsi="Calibri"/>
                <w:color w:val="000000"/>
                <w:szCs w:val="22"/>
              </w:rPr>
            </w:pPr>
            <w:ins w:id="295" w:author="Rich Shriver" w:date="2016-04-15T17:18:00Z">
              <w:r w:rsidRPr="00844A6C">
                <w:rPr>
                  <w:rFonts w:ascii="Calibri" w:hAnsi="Calibri"/>
                  <w:color w:val="000000"/>
                  <w:szCs w:val="22"/>
                </w:rPr>
                <w:t>EncodedTextLen</w:t>
              </w:r>
            </w:ins>
          </w:p>
        </w:tc>
      </w:tr>
      <w:tr w:rsidR="00844A6C" w:rsidRPr="00844A6C" w14:paraId="197A553D" w14:textId="77777777" w:rsidTr="00844A6C">
        <w:trPr>
          <w:trHeight w:val="300"/>
          <w:jc w:val="center"/>
          <w:ins w:id="296" w:author="Rich Shriver" w:date="2016-04-15T17:18:00Z"/>
          <w:trPrChange w:id="29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298" w:author="Rich Shriver" w:date="2016-04-15T17:18:00Z">
              <w:tcPr>
                <w:tcW w:w="640" w:type="dxa"/>
                <w:tcBorders>
                  <w:top w:val="nil"/>
                  <w:left w:val="nil"/>
                  <w:bottom w:val="nil"/>
                  <w:right w:val="nil"/>
                </w:tcBorders>
                <w:shd w:val="clear" w:color="auto" w:fill="auto"/>
                <w:noWrap/>
                <w:vAlign w:val="bottom"/>
                <w:hideMark/>
              </w:tcPr>
            </w:tcPrChange>
          </w:tcPr>
          <w:p w14:paraId="444BE10B" w14:textId="77777777" w:rsidR="00844A6C" w:rsidRPr="00844A6C" w:rsidRDefault="00844A6C" w:rsidP="00844A6C">
            <w:pPr>
              <w:jc w:val="center"/>
              <w:rPr>
                <w:ins w:id="299" w:author="Rich Shriver" w:date="2016-04-15T17:18:00Z"/>
                <w:rFonts w:ascii="Calibri" w:hAnsi="Calibri"/>
                <w:color w:val="000000"/>
                <w:szCs w:val="22"/>
              </w:rPr>
            </w:pPr>
            <w:ins w:id="300" w:author="Rich Shriver" w:date="2016-04-15T17:18:00Z">
              <w:r w:rsidRPr="00844A6C">
                <w:rPr>
                  <w:rFonts w:ascii="Calibri" w:hAnsi="Calibri"/>
                  <w:color w:val="000000"/>
                  <w:szCs w:val="22"/>
                </w:rPr>
                <w:t>356</w:t>
              </w:r>
            </w:ins>
          </w:p>
        </w:tc>
        <w:tc>
          <w:tcPr>
            <w:tcW w:w="6900" w:type="dxa"/>
            <w:tcBorders>
              <w:top w:val="nil"/>
              <w:left w:val="nil"/>
              <w:bottom w:val="nil"/>
              <w:right w:val="nil"/>
            </w:tcBorders>
            <w:shd w:val="clear" w:color="auto" w:fill="auto"/>
            <w:noWrap/>
            <w:vAlign w:val="bottom"/>
            <w:hideMark/>
            <w:tcPrChange w:id="301" w:author="Rich Shriver" w:date="2016-04-15T17:18:00Z">
              <w:tcPr>
                <w:tcW w:w="6900" w:type="dxa"/>
                <w:tcBorders>
                  <w:top w:val="nil"/>
                  <w:left w:val="nil"/>
                  <w:bottom w:val="nil"/>
                  <w:right w:val="nil"/>
                </w:tcBorders>
                <w:shd w:val="clear" w:color="auto" w:fill="auto"/>
                <w:noWrap/>
                <w:vAlign w:val="bottom"/>
                <w:hideMark/>
              </w:tcPr>
            </w:tcPrChange>
          </w:tcPr>
          <w:p w14:paraId="2E053977" w14:textId="77777777" w:rsidR="00844A6C" w:rsidRPr="00844A6C" w:rsidRDefault="00844A6C" w:rsidP="00844A6C">
            <w:pPr>
              <w:rPr>
                <w:ins w:id="302" w:author="Rich Shriver" w:date="2016-04-15T17:18:00Z"/>
                <w:rFonts w:ascii="Calibri" w:hAnsi="Calibri"/>
                <w:color w:val="000000"/>
                <w:szCs w:val="22"/>
              </w:rPr>
            </w:pPr>
            <w:ins w:id="303" w:author="Rich Shriver" w:date="2016-04-15T17:18:00Z">
              <w:r w:rsidRPr="00844A6C">
                <w:rPr>
                  <w:rFonts w:ascii="Calibri" w:hAnsi="Calibri"/>
                  <w:color w:val="000000"/>
                  <w:szCs w:val="22"/>
                </w:rPr>
                <w:t>EncodedSubjectLen</w:t>
              </w:r>
            </w:ins>
          </w:p>
        </w:tc>
      </w:tr>
      <w:tr w:rsidR="00844A6C" w:rsidRPr="00844A6C" w14:paraId="398F37CE" w14:textId="77777777" w:rsidTr="00844A6C">
        <w:trPr>
          <w:trHeight w:val="300"/>
          <w:jc w:val="center"/>
          <w:ins w:id="304" w:author="Rich Shriver" w:date="2016-04-15T17:18:00Z"/>
          <w:trPrChange w:id="30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06" w:author="Rich Shriver" w:date="2016-04-15T17:18:00Z">
              <w:tcPr>
                <w:tcW w:w="640" w:type="dxa"/>
                <w:tcBorders>
                  <w:top w:val="nil"/>
                  <w:left w:val="nil"/>
                  <w:bottom w:val="nil"/>
                  <w:right w:val="nil"/>
                </w:tcBorders>
                <w:shd w:val="clear" w:color="auto" w:fill="auto"/>
                <w:noWrap/>
                <w:vAlign w:val="bottom"/>
                <w:hideMark/>
              </w:tcPr>
            </w:tcPrChange>
          </w:tcPr>
          <w:p w14:paraId="0524B1D2" w14:textId="77777777" w:rsidR="00844A6C" w:rsidRPr="00844A6C" w:rsidRDefault="00844A6C" w:rsidP="00844A6C">
            <w:pPr>
              <w:jc w:val="center"/>
              <w:rPr>
                <w:ins w:id="307" w:author="Rich Shriver" w:date="2016-04-15T17:18:00Z"/>
                <w:rFonts w:ascii="Calibri" w:hAnsi="Calibri"/>
                <w:color w:val="000000"/>
                <w:szCs w:val="22"/>
              </w:rPr>
            </w:pPr>
            <w:ins w:id="308" w:author="Rich Shriver" w:date="2016-04-15T17:18:00Z">
              <w:r w:rsidRPr="00844A6C">
                <w:rPr>
                  <w:rFonts w:ascii="Calibri" w:hAnsi="Calibri"/>
                  <w:color w:val="000000"/>
                  <w:szCs w:val="22"/>
                </w:rPr>
                <w:t>358</w:t>
              </w:r>
            </w:ins>
          </w:p>
        </w:tc>
        <w:tc>
          <w:tcPr>
            <w:tcW w:w="6900" w:type="dxa"/>
            <w:tcBorders>
              <w:top w:val="nil"/>
              <w:left w:val="nil"/>
              <w:bottom w:val="nil"/>
              <w:right w:val="nil"/>
            </w:tcBorders>
            <w:shd w:val="clear" w:color="auto" w:fill="auto"/>
            <w:noWrap/>
            <w:vAlign w:val="bottom"/>
            <w:hideMark/>
            <w:tcPrChange w:id="309" w:author="Rich Shriver" w:date="2016-04-15T17:18:00Z">
              <w:tcPr>
                <w:tcW w:w="6900" w:type="dxa"/>
                <w:tcBorders>
                  <w:top w:val="nil"/>
                  <w:left w:val="nil"/>
                  <w:bottom w:val="nil"/>
                  <w:right w:val="nil"/>
                </w:tcBorders>
                <w:shd w:val="clear" w:color="auto" w:fill="auto"/>
                <w:noWrap/>
                <w:vAlign w:val="bottom"/>
                <w:hideMark/>
              </w:tcPr>
            </w:tcPrChange>
          </w:tcPr>
          <w:p w14:paraId="6BC682A7" w14:textId="77777777" w:rsidR="00844A6C" w:rsidRPr="00844A6C" w:rsidRDefault="00844A6C" w:rsidP="00844A6C">
            <w:pPr>
              <w:rPr>
                <w:ins w:id="310" w:author="Rich Shriver" w:date="2016-04-15T17:18:00Z"/>
                <w:rFonts w:ascii="Calibri" w:hAnsi="Calibri"/>
                <w:color w:val="000000"/>
                <w:szCs w:val="22"/>
              </w:rPr>
            </w:pPr>
            <w:ins w:id="311" w:author="Rich Shriver" w:date="2016-04-15T17:18:00Z">
              <w:r w:rsidRPr="00844A6C">
                <w:rPr>
                  <w:rFonts w:ascii="Calibri" w:hAnsi="Calibri"/>
                  <w:color w:val="000000"/>
                  <w:szCs w:val="22"/>
                </w:rPr>
                <w:t>EncodedHeadlineLen</w:t>
              </w:r>
            </w:ins>
          </w:p>
        </w:tc>
      </w:tr>
      <w:tr w:rsidR="00844A6C" w:rsidRPr="00844A6C" w14:paraId="19EFA334" w14:textId="77777777" w:rsidTr="00844A6C">
        <w:trPr>
          <w:trHeight w:val="300"/>
          <w:jc w:val="center"/>
          <w:ins w:id="312" w:author="Rich Shriver" w:date="2016-04-15T17:18:00Z"/>
          <w:trPrChange w:id="31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14" w:author="Rich Shriver" w:date="2016-04-15T17:18:00Z">
              <w:tcPr>
                <w:tcW w:w="640" w:type="dxa"/>
                <w:tcBorders>
                  <w:top w:val="nil"/>
                  <w:left w:val="nil"/>
                  <w:bottom w:val="nil"/>
                  <w:right w:val="nil"/>
                </w:tcBorders>
                <w:shd w:val="clear" w:color="auto" w:fill="auto"/>
                <w:noWrap/>
                <w:vAlign w:val="bottom"/>
                <w:hideMark/>
              </w:tcPr>
            </w:tcPrChange>
          </w:tcPr>
          <w:p w14:paraId="465CAC7B" w14:textId="77777777" w:rsidR="00844A6C" w:rsidRPr="00844A6C" w:rsidRDefault="00844A6C" w:rsidP="00844A6C">
            <w:pPr>
              <w:jc w:val="center"/>
              <w:rPr>
                <w:ins w:id="315" w:author="Rich Shriver" w:date="2016-04-15T17:18:00Z"/>
                <w:rFonts w:ascii="Calibri" w:hAnsi="Calibri"/>
                <w:color w:val="000000"/>
                <w:szCs w:val="22"/>
              </w:rPr>
            </w:pPr>
            <w:ins w:id="316" w:author="Rich Shriver" w:date="2016-04-15T17:18:00Z">
              <w:r w:rsidRPr="00844A6C">
                <w:rPr>
                  <w:rFonts w:ascii="Calibri" w:hAnsi="Calibri"/>
                  <w:color w:val="000000"/>
                  <w:szCs w:val="22"/>
                </w:rPr>
                <w:lastRenderedPageBreak/>
                <w:t>360</w:t>
              </w:r>
            </w:ins>
          </w:p>
        </w:tc>
        <w:tc>
          <w:tcPr>
            <w:tcW w:w="6900" w:type="dxa"/>
            <w:tcBorders>
              <w:top w:val="nil"/>
              <w:left w:val="nil"/>
              <w:bottom w:val="nil"/>
              <w:right w:val="nil"/>
            </w:tcBorders>
            <w:shd w:val="clear" w:color="auto" w:fill="auto"/>
            <w:noWrap/>
            <w:vAlign w:val="bottom"/>
            <w:hideMark/>
            <w:tcPrChange w:id="317" w:author="Rich Shriver" w:date="2016-04-15T17:18:00Z">
              <w:tcPr>
                <w:tcW w:w="6900" w:type="dxa"/>
                <w:tcBorders>
                  <w:top w:val="nil"/>
                  <w:left w:val="nil"/>
                  <w:bottom w:val="nil"/>
                  <w:right w:val="nil"/>
                </w:tcBorders>
                <w:shd w:val="clear" w:color="auto" w:fill="auto"/>
                <w:noWrap/>
                <w:vAlign w:val="bottom"/>
                <w:hideMark/>
              </w:tcPr>
            </w:tcPrChange>
          </w:tcPr>
          <w:p w14:paraId="6C51D1EF" w14:textId="77777777" w:rsidR="00844A6C" w:rsidRPr="00844A6C" w:rsidRDefault="00844A6C" w:rsidP="00844A6C">
            <w:pPr>
              <w:rPr>
                <w:ins w:id="318" w:author="Rich Shriver" w:date="2016-04-15T17:18:00Z"/>
                <w:rFonts w:ascii="Calibri" w:hAnsi="Calibri"/>
                <w:color w:val="000000"/>
                <w:szCs w:val="22"/>
              </w:rPr>
            </w:pPr>
            <w:ins w:id="319" w:author="Rich Shriver" w:date="2016-04-15T17:18:00Z">
              <w:r w:rsidRPr="00844A6C">
                <w:rPr>
                  <w:rFonts w:ascii="Calibri" w:hAnsi="Calibri"/>
                  <w:color w:val="000000"/>
                  <w:szCs w:val="22"/>
                </w:rPr>
                <w:t>EncodedAllocTextLen</w:t>
              </w:r>
            </w:ins>
          </w:p>
        </w:tc>
      </w:tr>
      <w:tr w:rsidR="00844A6C" w:rsidRPr="00844A6C" w14:paraId="69A4AB09" w14:textId="77777777" w:rsidTr="00844A6C">
        <w:trPr>
          <w:trHeight w:val="300"/>
          <w:jc w:val="center"/>
          <w:ins w:id="320" w:author="Rich Shriver" w:date="2016-04-15T17:18:00Z"/>
          <w:trPrChange w:id="32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22" w:author="Rich Shriver" w:date="2016-04-15T17:18:00Z">
              <w:tcPr>
                <w:tcW w:w="640" w:type="dxa"/>
                <w:tcBorders>
                  <w:top w:val="nil"/>
                  <w:left w:val="nil"/>
                  <w:bottom w:val="nil"/>
                  <w:right w:val="nil"/>
                </w:tcBorders>
                <w:shd w:val="clear" w:color="auto" w:fill="auto"/>
                <w:noWrap/>
                <w:vAlign w:val="bottom"/>
                <w:hideMark/>
              </w:tcPr>
            </w:tcPrChange>
          </w:tcPr>
          <w:p w14:paraId="1954D297" w14:textId="77777777" w:rsidR="00844A6C" w:rsidRPr="00844A6C" w:rsidRDefault="00844A6C" w:rsidP="00844A6C">
            <w:pPr>
              <w:jc w:val="center"/>
              <w:rPr>
                <w:ins w:id="323" w:author="Rich Shriver" w:date="2016-04-15T17:18:00Z"/>
                <w:rFonts w:ascii="Calibri" w:hAnsi="Calibri"/>
                <w:color w:val="000000"/>
                <w:szCs w:val="22"/>
              </w:rPr>
            </w:pPr>
            <w:ins w:id="324" w:author="Rich Shriver" w:date="2016-04-15T17:18:00Z">
              <w:r w:rsidRPr="00844A6C">
                <w:rPr>
                  <w:rFonts w:ascii="Calibri" w:hAnsi="Calibri"/>
                  <w:color w:val="000000"/>
                  <w:szCs w:val="22"/>
                </w:rPr>
                <w:t>362</w:t>
              </w:r>
            </w:ins>
          </w:p>
        </w:tc>
        <w:tc>
          <w:tcPr>
            <w:tcW w:w="6900" w:type="dxa"/>
            <w:tcBorders>
              <w:top w:val="nil"/>
              <w:left w:val="nil"/>
              <w:bottom w:val="nil"/>
              <w:right w:val="nil"/>
            </w:tcBorders>
            <w:shd w:val="clear" w:color="auto" w:fill="auto"/>
            <w:noWrap/>
            <w:vAlign w:val="bottom"/>
            <w:hideMark/>
            <w:tcPrChange w:id="325" w:author="Rich Shriver" w:date="2016-04-15T17:18:00Z">
              <w:tcPr>
                <w:tcW w:w="6900" w:type="dxa"/>
                <w:tcBorders>
                  <w:top w:val="nil"/>
                  <w:left w:val="nil"/>
                  <w:bottom w:val="nil"/>
                  <w:right w:val="nil"/>
                </w:tcBorders>
                <w:shd w:val="clear" w:color="auto" w:fill="auto"/>
                <w:noWrap/>
                <w:vAlign w:val="bottom"/>
                <w:hideMark/>
              </w:tcPr>
            </w:tcPrChange>
          </w:tcPr>
          <w:p w14:paraId="661FB662" w14:textId="77777777" w:rsidR="00844A6C" w:rsidRPr="00844A6C" w:rsidRDefault="00844A6C" w:rsidP="00844A6C">
            <w:pPr>
              <w:rPr>
                <w:ins w:id="326" w:author="Rich Shriver" w:date="2016-04-15T17:18:00Z"/>
                <w:rFonts w:ascii="Calibri" w:hAnsi="Calibri"/>
                <w:color w:val="000000"/>
                <w:szCs w:val="22"/>
              </w:rPr>
            </w:pPr>
            <w:ins w:id="327" w:author="Rich Shriver" w:date="2016-04-15T17:18:00Z">
              <w:r w:rsidRPr="00844A6C">
                <w:rPr>
                  <w:rFonts w:ascii="Calibri" w:hAnsi="Calibri"/>
                  <w:color w:val="000000"/>
                  <w:szCs w:val="22"/>
                </w:rPr>
                <w:t>EncodedUnderlyingIssuerLen</w:t>
              </w:r>
            </w:ins>
          </w:p>
        </w:tc>
      </w:tr>
      <w:tr w:rsidR="00844A6C" w:rsidRPr="00844A6C" w14:paraId="75A6D29D" w14:textId="77777777" w:rsidTr="00844A6C">
        <w:trPr>
          <w:trHeight w:val="300"/>
          <w:jc w:val="center"/>
          <w:ins w:id="328" w:author="Rich Shriver" w:date="2016-04-15T17:18:00Z"/>
          <w:trPrChange w:id="32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30" w:author="Rich Shriver" w:date="2016-04-15T17:18:00Z">
              <w:tcPr>
                <w:tcW w:w="640" w:type="dxa"/>
                <w:tcBorders>
                  <w:top w:val="nil"/>
                  <w:left w:val="nil"/>
                  <w:bottom w:val="nil"/>
                  <w:right w:val="nil"/>
                </w:tcBorders>
                <w:shd w:val="clear" w:color="auto" w:fill="auto"/>
                <w:noWrap/>
                <w:vAlign w:val="bottom"/>
                <w:hideMark/>
              </w:tcPr>
            </w:tcPrChange>
          </w:tcPr>
          <w:p w14:paraId="6D426583" w14:textId="77777777" w:rsidR="00844A6C" w:rsidRPr="00844A6C" w:rsidRDefault="00844A6C" w:rsidP="00844A6C">
            <w:pPr>
              <w:jc w:val="center"/>
              <w:rPr>
                <w:ins w:id="331" w:author="Rich Shriver" w:date="2016-04-15T17:18:00Z"/>
                <w:rFonts w:ascii="Calibri" w:hAnsi="Calibri"/>
                <w:color w:val="000000"/>
                <w:szCs w:val="22"/>
              </w:rPr>
            </w:pPr>
            <w:ins w:id="332" w:author="Rich Shriver" w:date="2016-04-15T17:18:00Z">
              <w:r w:rsidRPr="00844A6C">
                <w:rPr>
                  <w:rFonts w:ascii="Calibri" w:hAnsi="Calibri"/>
                  <w:color w:val="000000"/>
                  <w:szCs w:val="22"/>
                </w:rPr>
                <w:t>364</w:t>
              </w:r>
            </w:ins>
          </w:p>
        </w:tc>
        <w:tc>
          <w:tcPr>
            <w:tcW w:w="6900" w:type="dxa"/>
            <w:tcBorders>
              <w:top w:val="nil"/>
              <w:left w:val="nil"/>
              <w:bottom w:val="nil"/>
              <w:right w:val="nil"/>
            </w:tcBorders>
            <w:shd w:val="clear" w:color="auto" w:fill="auto"/>
            <w:noWrap/>
            <w:vAlign w:val="bottom"/>
            <w:hideMark/>
            <w:tcPrChange w:id="333" w:author="Rich Shriver" w:date="2016-04-15T17:18:00Z">
              <w:tcPr>
                <w:tcW w:w="6900" w:type="dxa"/>
                <w:tcBorders>
                  <w:top w:val="nil"/>
                  <w:left w:val="nil"/>
                  <w:bottom w:val="nil"/>
                  <w:right w:val="nil"/>
                </w:tcBorders>
                <w:shd w:val="clear" w:color="auto" w:fill="auto"/>
                <w:noWrap/>
                <w:vAlign w:val="bottom"/>
                <w:hideMark/>
              </w:tcPr>
            </w:tcPrChange>
          </w:tcPr>
          <w:p w14:paraId="273D4C5A" w14:textId="77777777" w:rsidR="00844A6C" w:rsidRPr="00844A6C" w:rsidRDefault="00844A6C" w:rsidP="00844A6C">
            <w:pPr>
              <w:rPr>
                <w:ins w:id="334" w:author="Rich Shriver" w:date="2016-04-15T17:18:00Z"/>
                <w:rFonts w:ascii="Calibri" w:hAnsi="Calibri"/>
                <w:color w:val="000000"/>
                <w:szCs w:val="22"/>
              </w:rPr>
            </w:pPr>
            <w:ins w:id="335" w:author="Rich Shriver" w:date="2016-04-15T17:18:00Z">
              <w:r w:rsidRPr="00844A6C">
                <w:rPr>
                  <w:rFonts w:ascii="Calibri" w:hAnsi="Calibri"/>
                  <w:color w:val="000000"/>
                  <w:szCs w:val="22"/>
                </w:rPr>
                <w:t>EncodedUnderlyingSecurityDescLen</w:t>
              </w:r>
            </w:ins>
          </w:p>
        </w:tc>
      </w:tr>
      <w:tr w:rsidR="00844A6C" w:rsidRPr="00844A6C" w14:paraId="65D889E5" w14:textId="77777777" w:rsidTr="00844A6C">
        <w:trPr>
          <w:trHeight w:val="300"/>
          <w:jc w:val="center"/>
          <w:ins w:id="336" w:author="Rich Shriver" w:date="2016-04-15T17:18:00Z"/>
          <w:trPrChange w:id="33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38" w:author="Rich Shriver" w:date="2016-04-15T17:18:00Z">
              <w:tcPr>
                <w:tcW w:w="640" w:type="dxa"/>
                <w:tcBorders>
                  <w:top w:val="nil"/>
                  <w:left w:val="nil"/>
                  <w:bottom w:val="nil"/>
                  <w:right w:val="nil"/>
                </w:tcBorders>
                <w:shd w:val="clear" w:color="auto" w:fill="auto"/>
                <w:noWrap/>
                <w:vAlign w:val="bottom"/>
                <w:hideMark/>
              </w:tcPr>
            </w:tcPrChange>
          </w:tcPr>
          <w:p w14:paraId="1BEABA89" w14:textId="77777777" w:rsidR="00844A6C" w:rsidRPr="00844A6C" w:rsidRDefault="00844A6C" w:rsidP="00844A6C">
            <w:pPr>
              <w:jc w:val="center"/>
              <w:rPr>
                <w:ins w:id="339" w:author="Rich Shriver" w:date="2016-04-15T17:18:00Z"/>
                <w:rFonts w:ascii="Calibri" w:hAnsi="Calibri"/>
                <w:color w:val="000000"/>
                <w:szCs w:val="22"/>
              </w:rPr>
            </w:pPr>
            <w:ins w:id="340" w:author="Rich Shriver" w:date="2016-04-15T17:18:00Z">
              <w:r w:rsidRPr="00844A6C">
                <w:rPr>
                  <w:rFonts w:ascii="Calibri" w:hAnsi="Calibri"/>
                  <w:color w:val="000000"/>
                  <w:szCs w:val="22"/>
                </w:rPr>
                <w:t>445</w:t>
              </w:r>
            </w:ins>
          </w:p>
        </w:tc>
        <w:tc>
          <w:tcPr>
            <w:tcW w:w="6900" w:type="dxa"/>
            <w:tcBorders>
              <w:top w:val="nil"/>
              <w:left w:val="nil"/>
              <w:bottom w:val="nil"/>
              <w:right w:val="nil"/>
            </w:tcBorders>
            <w:shd w:val="clear" w:color="auto" w:fill="auto"/>
            <w:noWrap/>
            <w:vAlign w:val="bottom"/>
            <w:hideMark/>
            <w:tcPrChange w:id="341" w:author="Rich Shriver" w:date="2016-04-15T17:18:00Z">
              <w:tcPr>
                <w:tcW w:w="6900" w:type="dxa"/>
                <w:tcBorders>
                  <w:top w:val="nil"/>
                  <w:left w:val="nil"/>
                  <w:bottom w:val="nil"/>
                  <w:right w:val="nil"/>
                </w:tcBorders>
                <w:shd w:val="clear" w:color="auto" w:fill="auto"/>
                <w:noWrap/>
                <w:vAlign w:val="bottom"/>
                <w:hideMark/>
              </w:tcPr>
            </w:tcPrChange>
          </w:tcPr>
          <w:p w14:paraId="1702EA05" w14:textId="77777777" w:rsidR="00844A6C" w:rsidRPr="00844A6C" w:rsidRDefault="00844A6C" w:rsidP="00844A6C">
            <w:pPr>
              <w:rPr>
                <w:ins w:id="342" w:author="Rich Shriver" w:date="2016-04-15T17:18:00Z"/>
                <w:rFonts w:ascii="Calibri" w:hAnsi="Calibri"/>
                <w:color w:val="000000"/>
                <w:szCs w:val="22"/>
              </w:rPr>
            </w:pPr>
            <w:ins w:id="343" w:author="Rich Shriver" w:date="2016-04-15T17:18:00Z">
              <w:r w:rsidRPr="00844A6C">
                <w:rPr>
                  <w:rFonts w:ascii="Calibri" w:hAnsi="Calibri"/>
                  <w:color w:val="000000"/>
                  <w:szCs w:val="22"/>
                </w:rPr>
                <w:t>EncodedListStatusTextLen</w:t>
              </w:r>
            </w:ins>
          </w:p>
        </w:tc>
      </w:tr>
      <w:tr w:rsidR="00844A6C" w:rsidRPr="00844A6C" w14:paraId="2AD545D4" w14:textId="77777777" w:rsidTr="00844A6C">
        <w:trPr>
          <w:trHeight w:val="300"/>
          <w:jc w:val="center"/>
          <w:ins w:id="344" w:author="Rich Shriver" w:date="2016-04-15T17:18:00Z"/>
          <w:trPrChange w:id="34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46" w:author="Rich Shriver" w:date="2016-04-15T17:18:00Z">
              <w:tcPr>
                <w:tcW w:w="640" w:type="dxa"/>
                <w:tcBorders>
                  <w:top w:val="nil"/>
                  <w:left w:val="nil"/>
                  <w:bottom w:val="nil"/>
                  <w:right w:val="nil"/>
                </w:tcBorders>
                <w:shd w:val="clear" w:color="auto" w:fill="auto"/>
                <w:noWrap/>
                <w:vAlign w:val="bottom"/>
                <w:hideMark/>
              </w:tcPr>
            </w:tcPrChange>
          </w:tcPr>
          <w:p w14:paraId="3F2F0C5B" w14:textId="77777777" w:rsidR="00844A6C" w:rsidRPr="00844A6C" w:rsidRDefault="00844A6C" w:rsidP="00844A6C">
            <w:pPr>
              <w:jc w:val="center"/>
              <w:rPr>
                <w:ins w:id="347" w:author="Rich Shriver" w:date="2016-04-15T17:18:00Z"/>
                <w:rFonts w:ascii="Calibri" w:hAnsi="Calibri"/>
                <w:color w:val="000000"/>
                <w:szCs w:val="22"/>
              </w:rPr>
            </w:pPr>
            <w:ins w:id="348" w:author="Rich Shriver" w:date="2016-04-15T17:18:00Z">
              <w:r w:rsidRPr="00844A6C">
                <w:rPr>
                  <w:rFonts w:ascii="Calibri" w:hAnsi="Calibri"/>
                  <w:color w:val="000000"/>
                  <w:szCs w:val="22"/>
                </w:rPr>
                <w:t>618</w:t>
              </w:r>
            </w:ins>
          </w:p>
        </w:tc>
        <w:tc>
          <w:tcPr>
            <w:tcW w:w="6900" w:type="dxa"/>
            <w:tcBorders>
              <w:top w:val="nil"/>
              <w:left w:val="nil"/>
              <w:bottom w:val="nil"/>
              <w:right w:val="nil"/>
            </w:tcBorders>
            <w:shd w:val="clear" w:color="auto" w:fill="auto"/>
            <w:noWrap/>
            <w:vAlign w:val="bottom"/>
            <w:hideMark/>
            <w:tcPrChange w:id="349" w:author="Rich Shriver" w:date="2016-04-15T17:18:00Z">
              <w:tcPr>
                <w:tcW w:w="6900" w:type="dxa"/>
                <w:tcBorders>
                  <w:top w:val="nil"/>
                  <w:left w:val="nil"/>
                  <w:bottom w:val="nil"/>
                  <w:right w:val="nil"/>
                </w:tcBorders>
                <w:shd w:val="clear" w:color="auto" w:fill="auto"/>
                <w:noWrap/>
                <w:vAlign w:val="bottom"/>
                <w:hideMark/>
              </w:tcPr>
            </w:tcPrChange>
          </w:tcPr>
          <w:p w14:paraId="0AF9C3B2" w14:textId="77777777" w:rsidR="00844A6C" w:rsidRPr="00844A6C" w:rsidRDefault="00844A6C" w:rsidP="00844A6C">
            <w:pPr>
              <w:rPr>
                <w:ins w:id="350" w:author="Rich Shriver" w:date="2016-04-15T17:18:00Z"/>
                <w:rFonts w:ascii="Calibri" w:hAnsi="Calibri"/>
                <w:color w:val="000000"/>
                <w:szCs w:val="22"/>
              </w:rPr>
            </w:pPr>
            <w:ins w:id="351" w:author="Rich Shriver" w:date="2016-04-15T17:18:00Z">
              <w:r w:rsidRPr="00844A6C">
                <w:rPr>
                  <w:rFonts w:ascii="Calibri" w:hAnsi="Calibri"/>
                  <w:color w:val="000000"/>
                  <w:szCs w:val="22"/>
                </w:rPr>
                <w:t>EncodedLegIssuerLen</w:t>
              </w:r>
            </w:ins>
          </w:p>
        </w:tc>
      </w:tr>
      <w:tr w:rsidR="00844A6C" w:rsidRPr="00844A6C" w14:paraId="6884D70B" w14:textId="77777777" w:rsidTr="00844A6C">
        <w:trPr>
          <w:trHeight w:val="300"/>
          <w:jc w:val="center"/>
          <w:ins w:id="352" w:author="Rich Shriver" w:date="2016-04-15T17:18:00Z"/>
          <w:trPrChange w:id="35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54" w:author="Rich Shriver" w:date="2016-04-15T17:18:00Z">
              <w:tcPr>
                <w:tcW w:w="640" w:type="dxa"/>
                <w:tcBorders>
                  <w:top w:val="nil"/>
                  <w:left w:val="nil"/>
                  <w:bottom w:val="nil"/>
                  <w:right w:val="nil"/>
                </w:tcBorders>
                <w:shd w:val="clear" w:color="auto" w:fill="auto"/>
                <w:noWrap/>
                <w:vAlign w:val="bottom"/>
                <w:hideMark/>
              </w:tcPr>
            </w:tcPrChange>
          </w:tcPr>
          <w:p w14:paraId="52E49867" w14:textId="77777777" w:rsidR="00844A6C" w:rsidRPr="00844A6C" w:rsidRDefault="00844A6C" w:rsidP="00844A6C">
            <w:pPr>
              <w:jc w:val="center"/>
              <w:rPr>
                <w:ins w:id="355" w:author="Rich Shriver" w:date="2016-04-15T17:18:00Z"/>
                <w:rFonts w:ascii="Calibri" w:hAnsi="Calibri"/>
                <w:color w:val="000000"/>
                <w:szCs w:val="22"/>
              </w:rPr>
            </w:pPr>
            <w:ins w:id="356" w:author="Rich Shriver" w:date="2016-04-15T17:18:00Z">
              <w:r w:rsidRPr="00844A6C">
                <w:rPr>
                  <w:rFonts w:ascii="Calibri" w:hAnsi="Calibri"/>
                  <w:color w:val="000000"/>
                  <w:szCs w:val="22"/>
                </w:rPr>
                <w:t>621</w:t>
              </w:r>
            </w:ins>
          </w:p>
        </w:tc>
        <w:tc>
          <w:tcPr>
            <w:tcW w:w="6900" w:type="dxa"/>
            <w:tcBorders>
              <w:top w:val="nil"/>
              <w:left w:val="nil"/>
              <w:bottom w:val="nil"/>
              <w:right w:val="nil"/>
            </w:tcBorders>
            <w:shd w:val="clear" w:color="auto" w:fill="auto"/>
            <w:noWrap/>
            <w:vAlign w:val="bottom"/>
            <w:hideMark/>
            <w:tcPrChange w:id="357" w:author="Rich Shriver" w:date="2016-04-15T17:18:00Z">
              <w:tcPr>
                <w:tcW w:w="6900" w:type="dxa"/>
                <w:tcBorders>
                  <w:top w:val="nil"/>
                  <w:left w:val="nil"/>
                  <w:bottom w:val="nil"/>
                  <w:right w:val="nil"/>
                </w:tcBorders>
                <w:shd w:val="clear" w:color="auto" w:fill="auto"/>
                <w:noWrap/>
                <w:vAlign w:val="bottom"/>
                <w:hideMark/>
              </w:tcPr>
            </w:tcPrChange>
          </w:tcPr>
          <w:p w14:paraId="26B77EB6" w14:textId="77777777" w:rsidR="00844A6C" w:rsidRPr="00844A6C" w:rsidRDefault="00844A6C" w:rsidP="00844A6C">
            <w:pPr>
              <w:rPr>
                <w:ins w:id="358" w:author="Rich Shriver" w:date="2016-04-15T17:18:00Z"/>
                <w:rFonts w:ascii="Calibri" w:hAnsi="Calibri"/>
                <w:color w:val="000000"/>
                <w:szCs w:val="22"/>
              </w:rPr>
            </w:pPr>
            <w:ins w:id="359" w:author="Rich Shriver" w:date="2016-04-15T17:18:00Z">
              <w:r w:rsidRPr="00844A6C">
                <w:rPr>
                  <w:rFonts w:ascii="Calibri" w:hAnsi="Calibri"/>
                  <w:color w:val="000000"/>
                  <w:szCs w:val="22"/>
                </w:rPr>
                <w:t>EncodedLegSecurityDescLen</w:t>
              </w:r>
            </w:ins>
          </w:p>
        </w:tc>
      </w:tr>
      <w:tr w:rsidR="00844A6C" w:rsidRPr="00844A6C" w14:paraId="2909C909" w14:textId="77777777" w:rsidTr="00844A6C">
        <w:trPr>
          <w:trHeight w:val="300"/>
          <w:jc w:val="center"/>
          <w:ins w:id="360" w:author="Rich Shriver" w:date="2016-04-15T17:18:00Z"/>
          <w:trPrChange w:id="36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62" w:author="Rich Shriver" w:date="2016-04-15T17:18:00Z">
              <w:tcPr>
                <w:tcW w:w="640" w:type="dxa"/>
                <w:tcBorders>
                  <w:top w:val="nil"/>
                  <w:left w:val="nil"/>
                  <w:bottom w:val="nil"/>
                  <w:right w:val="nil"/>
                </w:tcBorders>
                <w:shd w:val="clear" w:color="auto" w:fill="auto"/>
                <w:noWrap/>
                <w:vAlign w:val="bottom"/>
                <w:hideMark/>
              </w:tcPr>
            </w:tcPrChange>
          </w:tcPr>
          <w:p w14:paraId="4B3AB369" w14:textId="77777777" w:rsidR="00844A6C" w:rsidRPr="00844A6C" w:rsidRDefault="00844A6C" w:rsidP="00844A6C">
            <w:pPr>
              <w:jc w:val="center"/>
              <w:rPr>
                <w:ins w:id="363" w:author="Rich Shriver" w:date="2016-04-15T17:18:00Z"/>
                <w:rFonts w:ascii="Calibri" w:hAnsi="Calibri"/>
                <w:color w:val="000000"/>
                <w:szCs w:val="22"/>
              </w:rPr>
            </w:pPr>
            <w:ins w:id="364" w:author="Rich Shriver" w:date="2016-04-15T17:18:00Z">
              <w:r w:rsidRPr="00844A6C">
                <w:rPr>
                  <w:rFonts w:ascii="Calibri" w:hAnsi="Calibri"/>
                  <w:color w:val="000000"/>
                  <w:szCs w:val="22"/>
                </w:rPr>
                <w:t>1277</w:t>
              </w:r>
            </w:ins>
          </w:p>
        </w:tc>
        <w:tc>
          <w:tcPr>
            <w:tcW w:w="6900" w:type="dxa"/>
            <w:tcBorders>
              <w:top w:val="nil"/>
              <w:left w:val="nil"/>
              <w:bottom w:val="nil"/>
              <w:right w:val="nil"/>
            </w:tcBorders>
            <w:shd w:val="clear" w:color="auto" w:fill="auto"/>
            <w:noWrap/>
            <w:vAlign w:val="bottom"/>
            <w:hideMark/>
            <w:tcPrChange w:id="365" w:author="Rich Shriver" w:date="2016-04-15T17:18:00Z">
              <w:tcPr>
                <w:tcW w:w="6900" w:type="dxa"/>
                <w:tcBorders>
                  <w:top w:val="nil"/>
                  <w:left w:val="nil"/>
                  <w:bottom w:val="nil"/>
                  <w:right w:val="nil"/>
                </w:tcBorders>
                <w:shd w:val="clear" w:color="auto" w:fill="auto"/>
                <w:noWrap/>
                <w:vAlign w:val="bottom"/>
                <w:hideMark/>
              </w:tcPr>
            </w:tcPrChange>
          </w:tcPr>
          <w:p w14:paraId="2601AAFF" w14:textId="77777777" w:rsidR="00844A6C" w:rsidRPr="00844A6C" w:rsidRDefault="00844A6C" w:rsidP="00844A6C">
            <w:pPr>
              <w:rPr>
                <w:ins w:id="366" w:author="Rich Shriver" w:date="2016-04-15T17:18:00Z"/>
                <w:rFonts w:ascii="Calibri" w:hAnsi="Calibri"/>
                <w:color w:val="000000"/>
                <w:szCs w:val="22"/>
              </w:rPr>
            </w:pPr>
            <w:ins w:id="367" w:author="Rich Shriver" w:date="2016-04-15T17:18:00Z">
              <w:r w:rsidRPr="00844A6C">
                <w:rPr>
                  <w:rFonts w:ascii="Calibri" w:hAnsi="Calibri"/>
                  <w:color w:val="000000"/>
                  <w:szCs w:val="22"/>
                </w:rPr>
                <w:t>DerivativeEncodedIssuerLen</w:t>
              </w:r>
            </w:ins>
          </w:p>
        </w:tc>
      </w:tr>
      <w:tr w:rsidR="00844A6C" w:rsidRPr="00844A6C" w14:paraId="62CC2E82" w14:textId="77777777" w:rsidTr="00844A6C">
        <w:trPr>
          <w:trHeight w:val="300"/>
          <w:jc w:val="center"/>
          <w:ins w:id="368" w:author="Rich Shriver" w:date="2016-04-15T17:18:00Z"/>
          <w:trPrChange w:id="36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70" w:author="Rich Shriver" w:date="2016-04-15T17:18:00Z">
              <w:tcPr>
                <w:tcW w:w="640" w:type="dxa"/>
                <w:tcBorders>
                  <w:top w:val="nil"/>
                  <w:left w:val="nil"/>
                  <w:bottom w:val="nil"/>
                  <w:right w:val="nil"/>
                </w:tcBorders>
                <w:shd w:val="clear" w:color="auto" w:fill="auto"/>
                <w:noWrap/>
                <w:vAlign w:val="bottom"/>
                <w:hideMark/>
              </w:tcPr>
            </w:tcPrChange>
          </w:tcPr>
          <w:p w14:paraId="77723449" w14:textId="77777777" w:rsidR="00844A6C" w:rsidRPr="00844A6C" w:rsidRDefault="00844A6C" w:rsidP="00844A6C">
            <w:pPr>
              <w:jc w:val="center"/>
              <w:rPr>
                <w:ins w:id="371" w:author="Rich Shriver" w:date="2016-04-15T17:18:00Z"/>
                <w:rFonts w:ascii="Calibri" w:hAnsi="Calibri"/>
                <w:color w:val="000000"/>
                <w:szCs w:val="22"/>
              </w:rPr>
            </w:pPr>
            <w:ins w:id="372" w:author="Rich Shriver" w:date="2016-04-15T17:18:00Z">
              <w:r w:rsidRPr="00844A6C">
                <w:rPr>
                  <w:rFonts w:ascii="Calibri" w:hAnsi="Calibri"/>
                  <w:color w:val="000000"/>
                  <w:szCs w:val="22"/>
                </w:rPr>
                <w:t>1280</w:t>
              </w:r>
            </w:ins>
          </w:p>
        </w:tc>
        <w:tc>
          <w:tcPr>
            <w:tcW w:w="6900" w:type="dxa"/>
            <w:tcBorders>
              <w:top w:val="nil"/>
              <w:left w:val="nil"/>
              <w:bottom w:val="nil"/>
              <w:right w:val="nil"/>
            </w:tcBorders>
            <w:shd w:val="clear" w:color="auto" w:fill="auto"/>
            <w:noWrap/>
            <w:vAlign w:val="bottom"/>
            <w:hideMark/>
            <w:tcPrChange w:id="373" w:author="Rich Shriver" w:date="2016-04-15T17:18:00Z">
              <w:tcPr>
                <w:tcW w:w="6900" w:type="dxa"/>
                <w:tcBorders>
                  <w:top w:val="nil"/>
                  <w:left w:val="nil"/>
                  <w:bottom w:val="nil"/>
                  <w:right w:val="nil"/>
                </w:tcBorders>
                <w:shd w:val="clear" w:color="auto" w:fill="auto"/>
                <w:noWrap/>
                <w:vAlign w:val="bottom"/>
                <w:hideMark/>
              </w:tcPr>
            </w:tcPrChange>
          </w:tcPr>
          <w:p w14:paraId="734CC270" w14:textId="77777777" w:rsidR="00844A6C" w:rsidRPr="00844A6C" w:rsidRDefault="00844A6C" w:rsidP="00844A6C">
            <w:pPr>
              <w:rPr>
                <w:ins w:id="374" w:author="Rich Shriver" w:date="2016-04-15T17:18:00Z"/>
                <w:rFonts w:ascii="Calibri" w:hAnsi="Calibri"/>
                <w:color w:val="000000"/>
                <w:szCs w:val="22"/>
              </w:rPr>
            </w:pPr>
            <w:ins w:id="375" w:author="Rich Shriver" w:date="2016-04-15T17:18:00Z">
              <w:r w:rsidRPr="00844A6C">
                <w:rPr>
                  <w:rFonts w:ascii="Calibri" w:hAnsi="Calibri"/>
                  <w:color w:val="000000"/>
                  <w:szCs w:val="22"/>
                </w:rPr>
                <w:t>DerivativeEncodedSecurityDescLen</w:t>
              </w:r>
            </w:ins>
          </w:p>
        </w:tc>
      </w:tr>
      <w:tr w:rsidR="00844A6C" w:rsidRPr="00844A6C" w14:paraId="1789DCCB" w14:textId="77777777" w:rsidTr="00844A6C">
        <w:trPr>
          <w:trHeight w:val="300"/>
          <w:jc w:val="center"/>
          <w:ins w:id="376" w:author="Rich Shriver" w:date="2016-04-15T17:18:00Z"/>
          <w:trPrChange w:id="37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78" w:author="Rich Shriver" w:date="2016-04-15T17:18:00Z">
              <w:tcPr>
                <w:tcW w:w="640" w:type="dxa"/>
                <w:tcBorders>
                  <w:top w:val="nil"/>
                  <w:left w:val="nil"/>
                  <w:bottom w:val="nil"/>
                  <w:right w:val="nil"/>
                </w:tcBorders>
                <w:shd w:val="clear" w:color="auto" w:fill="auto"/>
                <w:noWrap/>
                <w:vAlign w:val="bottom"/>
                <w:hideMark/>
              </w:tcPr>
            </w:tcPrChange>
          </w:tcPr>
          <w:p w14:paraId="4E2119C0" w14:textId="77777777" w:rsidR="00844A6C" w:rsidRPr="00844A6C" w:rsidRDefault="00844A6C" w:rsidP="00844A6C">
            <w:pPr>
              <w:jc w:val="center"/>
              <w:rPr>
                <w:ins w:id="379" w:author="Rich Shriver" w:date="2016-04-15T17:18:00Z"/>
                <w:rFonts w:ascii="Calibri" w:hAnsi="Calibri"/>
                <w:color w:val="000000"/>
                <w:szCs w:val="22"/>
              </w:rPr>
            </w:pPr>
            <w:ins w:id="380" w:author="Rich Shriver" w:date="2016-04-15T17:18:00Z">
              <w:r w:rsidRPr="00844A6C">
                <w:rPr>
                  <w:rFonts w:ascii="Calibri" w:hAnsi="Calibri"/>
                  <w:color w:val="000000"/>
                  <w:szCs w:val="22"/>
                </w:rPr>
                <w:t>1397</w:t>
              </w:r>
            </w:ins>
          </w:p>
        </w:tc>
        <w:tc>
          <w:tcPr>
            <w:tcW w:w="6900" w:type="dxa"/>
            <w:tcBorders>
              <w:top w:val="nil"/>
              <w:left w:val="nil"/>
              <w:bottom w:val="nil"/>
              <w:right w:val="nil"/>
            </w:tcBorders>
            <w:shd w:val="clear" w:color="auto" w:fill="auto"/>
            <w:noWrap/>
            <w:vAlign w:val="bottom"/>
            <w:hideMark/>
            <w:tcPrChange w:id="381" w:author="Rich Shriver" w:date="2016-04-15T17:18:00Z">
              <w:tcPr>
                <w:tcW w:w="6900" w:type="dxa"/>
                <w:tcBorders>
                  <w:top w:val="nil"/>
                  <w:left w:val="nil"/>
                  <w:bottom w:val="nil"/>
                  <w:right w:val="nil"/>
                </w:tcBorders>
                <w:shd w:val="clear" w:color="auto" w:fill="auto"/>
                <w:noWrap/>
                <w:vAlign w:val="bottom"/>
                <w:hideMark/>
              </w:tcPr>
            </w:tcPrChange>
          </w:tcPr>
          <w:p w14:paraId="66E5C37F" w14:textId="77777777" w:rsidR="00844A6C" w:rsidRPr="00844A6C" w:rsidRDefault="00844A6C" w:rsidP="00844A6C">
            <w:pPr>
              <w:rPr>
                <w:ins w:id="382" w:author="Rich Shriver" w:date="2016-04-15T17:18:00Z"/>
                <w:rFonts w:ascii="Calibri" w:hAnsi="Calibri"/>
                <w:color w:val="000000"/>
                <w:szCs w:val="22"/>
              </w:rPr>
            </w:pPr>
            <w:ins w:id="383" w:author="Rich Shriver" w:date="2016-04-15T17:18:00Z">
              <w:r w:rsidRPr="00844A6C">
                <w:rPr>
                  <w:rFonts w:ascii="Calibri" w:hAnsi="Calibri"/>
                  <w:color w:val="000000"/>
                  <w:szCs w:val="22"/>
                </w:rPr>
                <w:t>EncodedMktSegmDescLen</w:t>
              </w:r>
            </w:ins>
          </w:p>
        </w:tc>
      </w:tr>
      <w:tr w:rsidR="00844A6C" w:rsidRPr="00844A6C" w14:paraId="3AECE968" w14:textId="77777777" w:rsidTr="00844A6C">
        <w:trPr>
          <w:trHeight w:val="300"/>
          <w:jc w:val="center"/>
          <w:ins w:id="384" w:author="Rich Shriver" w:date="2016-04-15T17:18:00Z"/>
          <w:trPrChange w:id="38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86" w:author="Rich Shriver" w:date="2016-04-15T17:18:00Z">
              <w:tcPr>
                <w:tcW w:w="640" w:type="dxa"/>
                <w:tcBorders>
                  <w:top w:val="nil"/>
                  <w:left w:val="nil"/>
                  <w:bottom w:val="nil"/>
                  <w:right w:val="nil"/>
                </w:tcBorders>
                <w:shd w:val="clear" w:color="auto" w:fill="auto"/>
                <w:noWrap/>
                <w:vAlign w:val="bottom"/>
                <w:hideMark/>
              </w:tcPr>
            </w:tcPrChange>
          </w:tcPr>
          <w:p w14:paraId="1EE822AD" w14:textId="77777777" w:rsidR="00844A6C" w:rsidRPr="00844A6C" w:rsidRDefault="00844A6C" w:rsidP="00844A6C">
            <w:pPr>
              <w:jc w:val="center"/>
              <w:rPr>
                <w:ins w:id="387" w:author="Rich Shriver" w:date="2016-04-15T17:18:00Z"/>
                <w:rFonts w:ascii="Calibri" w:hAnsi="Calibri"/>
                <w:color w:val="000000"/>
                <w:szCs w:val="22"/>
              </w:rPr>
            </w:pPr>
            <w:ins w:id="388" w:author="Rich Shriver" w:date="2016-04-15T17:18:00Z">
              <w:r w:rsidRPr="00844A6C">
                <w:rPr>
                  <w:rFonts w:ascii="Calibri" w:hAnsi="Calibri"/>
                  <w:color w:val="000000"/>
                  <w:szCs w:val="22"/>
                </w:rPr>
                <w:t>1401</w:t>
              </w:r>
            </w:ins>
          </w:p>
        </w:tc>
        <w:tc>
          <w:tcPr>
            <w:tcW w:w="6900" w:type="dxa"/>
            <w:tcBorders>
              <w:top w:val="nil"/>
              <w:left w:val="nil"/>
              <w:bottom w:val="nil"/>
              <w:right w:val="nil"/>
            </w:tcBorders>
            <w:shd w:val="clear" w:color="auto" w:fill="auto"/>
            <w:noWrap/>
            <w:vAlign w:val="bottom"/>
            <w:hideMark/>
            <w:tcPrChange w:id="389" w:author="Rich Shriver" w:date="2016-04-15T17:18:00Z">
              <w:tcPr>
                <w:tcW w:w="6900" w:type="dxa"/>
                <w:tcBorders>
                  <w:top w:val="nil"/>
                  <w:left w:val="nil"/>
                  <w:bottom w:val="nil"/>
                  <w:right w:val="nil"/>
                </w:tcBorders>
                <w:shd w:val="clear" w:color="auto" w:fill="auto"/>
                <w:noWrap/>
                <w:vAlign w:val="bottom"/>
                <w:hideMark/>
              </w:tcPr>
            </w:tcPrChange>
          </w:tcPr>
          <w:p w14:paraId="4A8712E6" w14:textId="77777777" w:rsidR="00844A6C" w:rsidRPr="00844A6C" w:rsidRDefault="00844A6C" w:rsidP="00844A6C">
            <w:pPr>
              <w:rPr>
                <w:ins w:id="390" w:author="Rich Shriver" w:date="2016-04-15T17:18:00Z"/>
                <w:rFonts w:ascii="Calibri" w:hAnsi="Calibri"/>
                <w:color w:val="000000"/>
                <w:szCs w:val="22"/>
              </w:rPr>
            </w:pPr>
            <w:ins w:id="391" w:author="Rich Shriver" w:date="2016-04-15T17:18:00Z">
              <w:r w:rsidRPr="00844A6C">
                <w:rPr>
                  <w:rFonts w:ascii="Calibri" w:hAnsi="Calibri"/>
                  <w:color w:val="000000"/>
                  <w:szCs w:val="22"/>
                </w:rPr>
                <w:t>EncryptedPasswordLen</w:t>
              </w:r>
            </w:ins>
          </w:p>
        </w:tc>
      </w:tr>
      <w:tr w:rsidR="00844A6C" w:rsidRPr="00844A6C" w14:paraId="0132027F" w14:textId="77777777" w:rsidTr="00844A6C">
        <w:trPr>
          <w:trHeight w:val="300"/>
          <w:jc w:val="center"/>
          <w:ins w:id="392" w:author="Rich Shriver" w:date="2016-04-15T17:18:00Z"/>
          <w:trPrChange w:id="39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394" w:author="Rich Shriver" w:date="2016-04-15T17:18:00Z">
              <w:tcPr>
                <w:tcW w:w="640" w:type="dxa"/>
                <w:tcBorders>
                  <w:top w:val="nil"/>
                  <w:left w:val="nil"/>
                  <w:bottom w:val="nil"/>
                  <w:right w:val="nil"/>
                </w:tcBorders>
                <w:shd w:val="clear" w:color="auto" w:fill="auto"/>
                <w:noWrap/>
                <w:vAlign w:val="bottom"/>
                <w:hideMark/>
              </w:tcPr>
            </w:tcPrChange>
          </w:tcPr>
          <w:p w14:paraId="2DC30B2E" w14:textId="77777777" w:rsidR="00844A6C" w:rsidRPr="00844A6C" w:rsidRDefault="00844A6C" w:rsidP="00844A6C">
            <w:pPr>
              <w:jc w:val="center"/>
              <w:rPr>
                <w:ins w:id="395" w:author="Rich Shriver" w:date="2016-04-15T17:18:00Z"/>
                <w:rFonts w:ascii="Calibri" w:hAnsi="Calibri"/>
                <w:color w:val="000000"/>
                <w:szCs w:val="22"/>
              </w:rPr>
            </w:pPr>
            <w:ins w:id="396" w:author="Rich Shriver" w:date="2016-04-15T17:18:00Z">
              <w:r w:rsidRPr="00844A6C">
                <w:rPr>
                  <w:rFonts w:ascii="Calibri" w:hAnsi="Calibri"/>
                  <w:color w:val="000000"/>
                  <w:szCs w:val="22"/>
                </w:rPr>
                <w:t>1403</w:t>
              </w:r>
            </w:ins>
          </w:p>
        </w:tc>
        <w:tc>
          <w:tcPr>
            <w:tcW w:w="6900" w:type="dxa"/>
            <w:tcBorders>
              <w:top w:val="nil"/>
              <w:left w:val="nil"/>
              <w:bottom w:val="nil"/>
              <w:right w:val="nil"/>
            </w:tcBorders>
            <w:shd w:val="clear" w:color="auto" w:fill="auto"/>
            <w:noWrap/>
            <w:vAlign w:val="bottom"/>
            <w:hideMark/>
            <w:tcPrChange w:id="397" w:author="Rich Shriver" w:date="2016-04-15T17:18:00Z">
              <w:tcPr>
                <w:tcW w:w="6900" w:type="dxa"/>
                <w:tcBorders>
                  <w:top w:val="nil"/>
                  <w:left w:val="nil"/>
                  <w:bottom w:val="nil"/>
                  <w:right w:val="nil"/>
                </w:tcBorders>
                <w:shd w:val="clear" w:color="auto" w:fill="auto"/>
                <w:noWrap/>
                <w:vAlign w:val="bottom"/>
                <w:hideMark/>
              </w:tcPr>
            </w:tcPrChange>
          </w:tcPr>
          <w:p w14:paraId="2E90B9BB" w14:textId="77777777" w:rsidR="00844A6C" w:rsidRPr="00844A6C" w:rsidRDefault="00844A6C" w:rsidP="00844A6C">
            <w:pPr>
              <w:rPr>
                <w:ins w:id="398" w:author="Rich Shriver" w:date="2016-04-15T17:18:00Z"/>
                <w:rFonts w:ascii="Calibri" w:hAnsi="Calibri"/>
                <w:color w:val="000000"/>
                <w:szCs w:val="22"/>
              </w:rPr>
            </w:pPr>
            <w:ins w:id="399" w:author="Rich Shriver" w:date="2016-04-15T17:18:00Z">
              <w:r w:rsidRPr="00844A6C">
                <w:rPr>
                  <w:rFonts w:ascii="Calibri" w:hAnsi="Calibri"/>
                  <w:color w:val="000000"/>
                  <w:szCs w:val="22"/>
                </w:rPr>
                <w:t>EncryptedNewPasswordLen</w:t>
              </w:r>
            </w:ins>
          </w:p>
        </w:tc>
      </w:tr>
      <w:tr w:rsidR="00844A6C" w:rsidRPr="00844A6C" w14:paraId="3ED7ED9B" w14:textId="77777777" w:rsidTr="00844A6C">
        <w:trPr>
          <w:trHeight w:val="300"/>
          <w:jc w:val="center"/>
          <w:ins w:id="400" w:author="Rich Shriver" w:date="2016-04-15T17:18:00Z"/>
          <w:trPrChange w:id="40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02" w:author="Rich Shriver" w:date="2016-04-15T17:18:00Z">
              <w:tcPr>
                <w:tcW w:w="640" w:type="dxa"/>
                <w:tcBorders>
                  <w:top w:val="nil"/>
                  <w:left w:val="nil"/>
                  <w:bottom w:val="nil"/>
                  <w:right w:val="nil"/>
                </w:tcBorders>
                <w:shd w:val="clear" w:color="auto" w:fill="auto"/>
                <w:noWrap/>
                <w:vAlign w:val="bottom"/>
                <w:hideMark/>
              </w:tcPr>
            </w:tcPrChange>
          </w:tcPr>
          <w:p w14:paraId="76966127" w14:textId="77777777" w:rsidR="00844A6C" w:rsidRPr="00844A6C" w:rsidRDefault="00844A6C" w:rsidP="00844A6C">
            <w:pPr>
              <w:jc w:val="center"/>
              <w:rPr>
                <w:ins w:id="403" w:author="Rich Shriver" w:date="2016-04-15T17:18:00Z"/>
                <w:rFonts w:ascii="Calibri" w:hAnsi="Calibri"/>
                <w:color w:val="000000"/>
                <w:szCs w:val="22"/>
              </w:rPr>
            </w:pPr>
            <w:ins w:id="404" w:author="Rich Shriver" w:date="2016-04-15T17:18:00Z">
              <w:r w:rsidRPr="00844A6C">
                <w:rPr>
                  <w:rFonts w:ascii="Calibri" w:hAnsi="Calibri"/>
                  <w:color w:val="000000"/>
                  <w:szCs w:val="22"/>
                </w:rPr>
                <w:t>1664</w:t>
              </w:r>
            </w:ins>
          </w:p>
        </w:tc>
        <w:tc>
          <w:tcPr>
            <w:tcW w:w="6900" w:type="dxa"/>
            <w:tcBorders>
              <w:top w:val="nil"/>
              <w:left w:val="nil"/>
              <w:bottom w:val="nil"/>
              <w:right w:val="nil"/>
            </w:tcBorders>
            <w:shd w:val="clear" w:color="auto" w:fill="auto"/>
            <w:noWrap/>
            <w:vAlign w:val="bottom"/>
            <w:hideMark/>
            <w:tcPrChange w:id="405" w:author="Rich Shriver" w:date="2016-04-15T17:18:00Z">
              <w:tcPr>
                <w:tcW w:w="6900" w:type="dxa"/>
                <w:tcBorders>
                  <w:top w:val="nil"/>
                  <w:left w:val="nil"/>
                  <w:bottom w:val="nil"/>
                  <w:right w:val="nil"/>
                </w:tcBorders>
                <w:shd w:val="clear" w:color="auto" w:fill="auto"/>
                <w:noWrap/>
                <w:vAlign w:val="bottom"/>
                <w:hideMark/>
              </w:tcPr>
            </w:tcPrChange>
          </w:tcPr>
          <w:p w14:paraId="021A1D05" w14:textId="77777777" w:rsidR="00844A6C" w:rsidRPr="00844A6C" w:rsidRDefault="00844A6C" w:rsidP="00844A6C">
            <w:pPr>
              <w:rPr>
                <w:ins w:id="406" w:author="Rich Shriver" w:date="2016-04-15T17:18:00Z"/>
                <w:rFonts w:ascii="Calibri" w:hAnsi="Calibri"/>
                <w:color w:val="000000"/>
                <w:szCs w:val="22"/>
              </w:rPr>
            </w:pPr>
            <w:ins w:id="407" w:author="Rich Shriver" w:date="2016-04-15T17:18:00Z">
              <w:r w:rsidRPr="00844A6C">
                <w:rPr>
                  <w:rFonts w:ascii="Calibri" w:hAnsi="Calibri"/>
                  <w:color w:val="000000"/>
                  <w:szCs w:val="22"/>
                </w:rPr>
                <w:t>EncodedRejectTextLen</w:t>
              </w:r>
            </w:ins>
          </w:p>
        </w:tc>
      </w:tr>
      <w:tr w:rsidR="00844A6C" w:rsidRPr="00844A6C" w14:paraId="4055D19F" w14:textId="77777777" w:rsidTr="00844A6C">
        <w:trPr>
          <w:trHeight w:val="300"/>
          <w:jc w:val="center"/>
          <w:ins w:id="408" w:author="Rich Shriver" w:date="2016-04-15T17:18:00Z"/>
          <w:trPrChange w:id="40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10" w:author="Rich Shriver" w:date="2016-04-15T17:18:00Z">
              <w:tcPr>
                <w:tcW w:w="640" w:type="dxa"/>
                <w:tcBorders>
                  <w:top w:val="nil"/>
                  <w:left w:val="nil"/>
                  <w:bottom w:val="nil"/>
                  <w:right w:val="nil"/>
                </w:tcBorders>
                <w:shd w:val="clear" w:color="auto" w:fill="auto"/>
                <w:noWrap/>
                <w:vAlign w:val="bottom"/>
                <w:hideMark/>
              </w:tcPr>
            </w:tcPrChange>
          </w:tcPr>
          <w:p w14:paraId="7CC33444" w14:textId="77777777" w:rsidR="00844A6C" w:rsidRPr="00844A6C" w:rsidRDefault="00844A6C" w:rsidP="00844A6C">
            <w:pPr>
              <w:jc w:val="center"/>
              <w:rPr>
                <w:ins w:id="411" w:author="Rich Shriver" w:date="2016-04-15T17:18:00Z"/>
                <w:rFonts w:ascii="Calibri" w:hAnsi="Calibri"/>
                <w:color w:val="000000"/>
                <w:szCs w:val="22"/>
              </w:rPr>
            </w:pPr>
            <w:ins w:id="412" w:author="Rich Shriver" w:date="2016-04-15T17:18:00Z">
              <w:r w:rsidRPr="00844A6C">
                <w:rPr>
                  <w:rFonts w:ascii="Calibri" w:hAnsi="Calibri"/>
                  <w:color w:val="000000"/>
                  <w:szCs w:val="22"/>
                </w:rPr>
                <w:t>1578</w:t>
              </w:r>
            </w:ins>
          </w:p>
        </w:tc>
        <w:tc>
          <w:tcPr>
            <w:tcW w:w="6900" w:type="dxa"/>
            <w:tcBorders>
              <w:top w:val="nil"/>
              <w:left w:val="nil"/>
              <w:bottom w:val="nil"/>
              <w:right w:val="nil"/>
            </w:tcBorders>
            <w:shd w:val="clear" w:color="auto" w:fill="auto"/>
            <w:noWrap/>
            <w:vAlign w:val="bottom"/>
            <w:hideMark/>
            <w:tcPrChange w:id="413" w:author="Rich Shriver" w:date="2016-04-15T17:18:00Z">
              <w:tcPr>
                <w:tcW w:w="6900" w:type="dxa"/>
                <w:tcBorders>
                  <w:top w:val="nil"/>
                  <w:left w:val="nil"/>
                  <w:bottom w:val="nil"/>
                  <w:right w:val="nil"/>
                </w:tcBorders>
                <w:shd w:val="clear" w:color="auto" w:fill="auto"/>
                <w:noWrap/>
                <w:vAlign w:val="bottom"/>
                <w:hideMark/>
              </w:tcPr>
            </w:tcPrChange>
          </w:tcPr>
          <w:p w14:paraId="67B90731" w14:textId="77777777" w:rsidR="00844A6C" w:rsidRPr="00844A6C" w:rsidRDefault="00844A6C" w:rsidP="00844A6C">
            <w:pPr>
              <w:rPr>
                <w:ins w:id="414" w:author="Rich Shriver" w:date="2016-04-15T17:18:00Z"/>
                <w:rFonts w:ascii="Calibri" w:hAnsi="Calibri"/>
                <w:color w:val="000000"/>
                <w:szCs w:val="22"/>
              </w:rPr>
            </w:pPr>
            <w:ins w:id="415" w:author="Rich Shriver" w:date="2016-04-15T17:18:00Z">
              <w:r w:rsidRPr="00844A6C">
                <w:rPr>
                  <w:rFonts w:ascii="Calibri" w:hAnsi="Calibri"/>
                  <w:color w:val="000000"/>
                  <w:szCs w:val="22"/>
                </w:rPr>
                <w:t>EncodedEventTextLen</w:t>
              </w:r>
            </w:ins>
          </w:p>
        </w:tc>
      </w:tr>
      <w:tr w:rsidR="00844A6C" w:rsidRPr="00844A6C" w14:paraId="59DDC394" w14:textId="77777777" w:rsidTr="00844A6C">
        <w:trPr>
          <w:trHeight w:val="300"/>
          <w:jc w:val="center"/>
          <w:ins w:id="416" w:author="Rich Shriver" w:date="2016-04-15T17:18:00Z"/>
          <w:trPrChange w:id="41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18" w:author="Rich Shriver" w:date="2016-04-15T17:18:00Z">
              <w:tcPr>
                <w:tcW w:w="640" w:type="dxa"/>
                <w:tcBorders>
                  <w:top w:val="nil"/>
                  <w:left w:val="nil"/>
                  <w:bottom w:val="nil"/>
                  <w:right w:val="nil"/>
                </w:tcBorders>
                <w:shd w:val="clear" w:color="auto" w:fill="auto"/>
                <w:noWrap/>
                <w:vAlign w:val="bottom"/>
                <w:hideMark/>
              </w:tcPr>
            </w:tcPrChange>
          </w:tcPr>
          <w:p w14:paraId="37578D0A" w14:textId="77777777" w:rsidR="00844A6C" w:rsidRPr="00844A6C" w:rsidRDefault="00844A6C" w:rsidP="00844A6C">
            <w:pPr>
              <w:jc w:val="center"/>
              <w:rPr>
                <w:ins w:id="419" w:author="Rich Shriver" w:date="2016-04-15T17:18:00Z"/>
                <w:rFonts w:ascii="Calibri" w:hAnsi="Calibri"/>
                <w:color w:val="000000"/>
                <w:szCs w:val="22"/>
              </w:rPr>
            </w:pPr>
            <w:ins w:id="420" w:author="Rich Shriver" w:date="2016-04-15T17:18:00Z">
              <w:r w:rsidRPr="00844A6C">
                <w:rPr>
                  <w:rFonts w:ascii="Calibri" w:hAnsi="Calibri"/>
                  <w:color w:val="000000"/>
                  <w:szCs w:val="22"/>
                </w:rPr>
                <w:t>2072</w:t>
              </w:r>
            </w:ins>
          </w:p>
        </w:tc>
        <w:tc>
          <w:tcPr>
            <w:tcW w:w="6900" w:type="dxa"/>
            <w:tcBorders>
              <w:top w:val="nil"/>
              <w:left w:val="nil"/>
              <w:bottom w:val="nil"/>
              <w:right w:val="nil"/>
            </w:tcBorders>
            <w:shd w:val="clear" w:color="auto" w:fill="auto"/>
            <w:noWrap/>
            <w:vAlign w:val="bottom"/>
            <w:hideMark/>
            <w:tcPrChange w:id="421" w:author="Rich Shriver" w:date="2016-04-15T17:18:00Z">
              <w:tcPr>
                <w:tcW w:w="6900" w:type="dxa"/>
                <w:tcBorders>
                  <w:top w:val="nil"/>
                  <w:left w:val="nil"/>
                  <w:bottom w:val="nil"/>
                  <w:right w:val="nil"/>
                </w:tcBorders>
                <w:shd w:val="clear" w:color="auto" w:fill="auto"/>
                <w:noWrap/>
                <w:vAlign w:val="bottom"/>
                <w:hideMark/>
              </w:tcPr>
            </w:tcPrChange>
          </w:tcPr>
          <w:p w14:paraId="34CA8F07" w14:textId="77777777" w:rsidR="00844A6C" w:rsidRPr="00844A6C" w:rsidRDefault="00844A6C" w:rsidP="00844A6C">
            <w:pPr>
              <w:rPr>
                <w:ins w:id="422" w:author="Rich Shriver" w:date="2016-04-15T17:18:00Z"/>
                <w:rFonts w:ascii="Calibri" w:hAnsi="Calibri"/>
                <w:color w:val="000000"/>
                <w:szCs w:val="22"/>
              </w:rPr>
            </w:pPr>
            <w:ins w:id="423" w:author="Rich Shriver" w:date="2016-04-15T17:18:00Z">
              <w:r w:rsidRPr="00844A6C">
                <w:rPr>
                  <w:rFonts w:ascii="Calibri" w:hAnsi="Calibri"/>
                  <w:color w:val="000000"/>
                  <w:szCs w:val="22"/>
                </w:rPr>
                <w:t>EncodedUnderlyingEventTextLen</w:t>
              </w:r>
            </w:ins>
          </w:p>
        </w:tc>
      </w:tr>
      <w:tr w:rsidR="00844A6C" w:rsidRPr="00844A6C" w14:paraId="6D5DDF82" w14:textId="77777777" w:rsidTr="00844A6C">
        <w:trPr>
          <w:trHeight w:val="300"/>
          <w:jc w:val="center"/>
          <w:ins w:id="424" w:author="Rich Shriver" w:date="2016-04-15T17:18:00Z"/>
          <w:trPrChange w:id="42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26" w:author="Rich Shriver" w:date="2016-04-15T17:18:00Z">
              <w:tcPr>
                <w:tcW w:w="640" w:type="dxa"/>
                <w:tcBorders>
                  <w:top w:val="nil"/>
                  <w:left w:val="nil"/>
                  <w:bottom w:val="nil"/>
                  <w:right w:val="nil"/>
                </w:tcBorders>
                <w:shd w:val="clear" w:color="auto" w:fill="auto"/>
                <w:noWrap/>
                <w:vAlign w:val="bottom"/>
                <w:hideMark/>
              </w:tcPr>
            </w:tcPrChange>
          </w:tcPr>
          <w:p w14:paraId="2BA4DBE9" w14:textId="77777777" w:rsidR="00844A6C" w:rsidRPr="00844A6C" w:rsidRDefault="00844A6C" w:rsidP="00844A6C">
            <w:pPr>
              <w:jc w:val="center"/>
              <w:rPr>
                <w:ins w:id="427" w:author="Rich Shriver" w:date="2016-04-15T17:18:00Z"/>
                <w:rFonts w:ascii="Calibri" w:hAnsi="Calibri"/>
                <w:color w:val="000000"/>
                <w:szCs w:val="22"/>
              </w:rPr>
            </w:pPr>
            <w:ins w:id="428" w:author="Rich Shriver" w:date="2016-04-15T17:18:00Z">
              <w:r w:rsidRPr="00844A6C">
                <w:rPr>
                  <w:rFonts w:ascii="Calibri" w:hAnsi="Calibri"/>
                  <w:color w:val="000000"/>
                  <w:szCs w:val="22"/>
                </w:rPr>
                <w:t>2074</w:t>
              </w:r>
            </w:ins>
          </w:p>
        </w:tc>
        <w:tc>
          <w:tcPr>
            <w:tcW w:w="6900" w:type="dxa"/>
            <w:tcBorders>
              <w:top w:val="nil"/>
              <w:left w:val="nil"/>
              <w:bottom w:val="nil"/>
              <w:right w:val="nil"/>
            </w:tcBorders>
            <w:shd w:val="clear" w:color="auto" w:fill="auto"/>
            <w:noWrap/>
            <w:vAlign w:val="bottom"/>
            <w:hideMark/>
            <w:tcPrChange w:id="429" w:author="Rich Shriver" w:date="2016-04-15T17:18:00Z">
              <w:tcPr>
                <w:tcW w:w="6900" w:type="dxa"/>
                <w:tcBorders>
                  <w:top w:val="nil"/>
                  <w:left w:val="nil"/>
                  <w:bottom w:val="nil"/>
                  <w:right w:val="nil"/>
                </w:tcBorders>
                <w:shd w:val="clear" w:color="auto" w:fill="auto"/>
                <w:noWrap/>
                <w:vAlign w:val="bottom"/>
                <w:hideMark/>
              </w:tcPr>
            </w:tcPrChange>
          </w:tcPr>
          <w:p w14:paraId="6E9536A2" w14:textId="77777777" w:rsidR="00844A6C" w:rsidRPr="00844A6C" w:rsidRDefault="00844A6C" w:rsidP="00844A6C">
            <w:pPr>
              <w:rPr>
                <w:ins w:id="430" w:author="Rich Shriver" w:date="2016-04-15T17:18:00Z"/>
                <w:rFonts w:ascii="Calibri" w:hAnsi="Calibri"/>
                <w:color w:val="000000"/>
                <w:szCs w:val="22"/>
              </w:rPr>
            </w:pPr>
            <w:ins w:id="431" w:author="Rich Shriver" w:date="2016-04-15T17:18:00Z">
              <w:r w:rsidRPr="00844A6C">
                <w:rPr>
                  <w:rFonts w:ascii="Calibri" w:hAnsi="Calibri"/>
                  <w:color w:val="000000"/>
                  <w:szCs w:val="22"/>
                </w:rPr>
                <w:t>EncodedLegEventTextLen</w:t>
              </w:r>
            </w:ins>
          </w:p>
        </w:tc>
      </w:tr>
      <w:tr w:rsidR="00844A6C" w:rsidRPr="00844A6C" w14:paraId="40B9BFA1" w14:textId="77777777" w:rsidTr="00844A6C">
        <w:trPr>
          <w:trHeight w:val="300"/>
          <w:jc w:val="center"/>
          <w:ins w:id="432" w:author="Rich Shriver" w:date="2016-04-15T17:18:00Z"/>
          <w:trPrChange w:id="43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34" w:author="Rich Shriver" w:date="2016-04-15T17:18:00Z">
              <w:tcPr>
                <w:tcW w:w="640" w:type="dxa"/>
                <w:tcBorders>
                  <w:top w:val="nil"/>
                  <w:left w:val="nil"/>
                  <w:bottom w:val="nil"/>
                  <w:right w:val="nil"/>
                </w:tcBorders>
                <w:shd w:val="clear" w:color="auto" w:fill="auto"/>
                <w:noWrap/>
                <w:vAlign w:val="bottom"/>
                <w:hideMark/>
              </w:tcPr>
            </w:tcPrChange>
          </w:tcPr>
          <w:p w14:paraId="45546567" w14:textId="77777777" w:rsidR="00844A6C" w:rsidRPr="00844A6C" w:rsidRDefault="00844A6C" w:rsidP="00844A6C">
            <w:pPr>
              <w:jc w:val="center"/>
              <w:rPr>
                <w:ins w:id="435" w:author="Rich Shriver" w:date="2016-04-15T17:18:00Z"/>
                <w:rFonts w:ascii="Calibri" w:hAnsi="Calibri"/>
                <w:color w:val="000000"/>
                <w:szCs w:val="22"/>
              </w:rPr>
            </w:pPr>
            <w:ins w:id="436" w:author="Rich Shriver" w:date="2016-04-15T17:18:00Z">
              <w:r w:rsidRPr="00844A6C">
                <w:rPr>
                  <w:rFonts w:ascii="Calibri" w:hAnsi="Calibri"/>
                  <w:color w:val="000000"/>
                  <w:szCs w:val="22"/>
                </w:rPr>
                <w:t>40004</w:t>
              </w:r>
            </w:ins>
          </w:p>
        </w:tc>
        <w:tc>
          <w:tcPr>
            <w:tcW w:w="6900" w:type="dxa"/>
            <w:tcBorders>
              <w:top w:val="nil"/>
              <w:left w:val="nil"/>
              <w:bottom w:val="nil"/>
              <w:right w:val="nil"/>
            </w:tcBorders>
            <w:shd w:val="clear" w:color="auto" w:fill="auto"/>
            <w:noWrap/>
            <w:vAlign w:val="bottom"/>
            <w:hideMark/>
            <w:tcPrChange w:id="437" w:author="Rich Shriver" w:date="2016-04-15T17:18:00Z">
              <w:tcPr>
                <w:tcW w:w="6900" w:type="dxa"/>
                <w:tcBorders>
                  <w:top w:val="nil"/>
                  <w:left w:val="nil"/>
                  <w:bottom w:val="nil"/>
                  <w:right w:val="nil"/>
                </w:tcBorders>
                <w:shd w:val="clear" w:color="auto" w:fill="auto"/>
                <w:noWrap/>
                <w:vAlign w:val="bottom"/>
                <w:hideMark/>
              </w:tcPr>
            </w:tcPrChange>
          </w:tcPr>
          <w:p w14:paraId="51C2FEE7" w14:textId="77777777" w:rsidR="00844A6C" w:rsidRPr="00844A6C" w:rsidRDefault="00844A6C" w:rsidP="00844A6C">
            <w:pPr>
              <w:rPr>
                <w:ins w:id="438" w:author="Rich Shriver" w:date="2016-04-15T17:18:00Z"/>
                <w:rFonts w:ascii="Calibri" w:hAnsi="Calibri"/>
                <w:color w:val="000000"/>
                <w:szCs w:val="22"/>
              </w:rPr>
            </w:pPr>
            <w:ins w:id="439" w:author="Rich Shriver" w:date="2016-04-15T17:18:00Z">
              <w:r w:rsidRPr="00844A6C">
                <w:rPr>
                  <w:rFonts w:ascii="Calibri" w:hAnsi="Calibri"/>
                  <w:color w:val="000000"/>
                  <w:szCs w:val="22"/>
                </w:rPr>
                <w:t>EncodedAdditionalTermBondDescLen</w:t>
              </w:r>
            </w:ins>
          </w:p>
        </w:tc>
      </w:tr>
      <w:tr w:rsidR="00844A6C" w:rsidRPr="00844A6C" w14:paraId="07675576" w14:textId="77777777" w:rsidTr="00844A6C">
        <w:trPr>
          <w:trHeight w:val="300"/>
          <w:jc w:val="center"/>
          <w:ins w:id="440" w:author="Rich Shriver" w:date="2016-04-15T17:18:00Z"/>
          <w:trPrChange w:id="44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42" w:author="Rich Shriver" w:date="2016-04-15T17:18:00Z">
              <w:tcPr>
                <w:tcW w:w="640" w:type="dxa"/>
                <w:tcBorders>
                  <w:top w:val="nil"/>
                  <w:left w:val="nil"/>
                  <w:bottom w:val="nil"/>
                  <w:right w:val="nil"/>
                </w:tcBorders>
                <w:shd w:val="clear" w:color="auto" w:fill="auto"/>
                <w:noWrap/>
                <w:vAlign w:val="bottom"/>
                <w:hideMark/>
              </w:tcPr>
            </w:tcPrChange>
          </w:tcPr>
          <w:p w14:paraId="30F969EB" w14:textId="77777777" w:rsidR="00844A6C" w:rsidRPr="00844A6C" w:rsidRDefault="00844A6C" w:rsidP="00844A6C">
            <w:pPr>
              <w:jc w:val="center"/>
              <w:rPr>
                <w:ins w:id="443" w:author="Rich Shriver" w:date="2016-04-15T17:18:00Z"/>
                <w:rFonts w:ascii="Calibri" w:hAnsi="Calibri"/>
                <w:color w:val="000000"/>
                <w:szCs w:val="22"/>
              </w:rPr>
            </w:pPr>
            <w:ins w:id="444" w:author="Rich Shriver" w:date="2016-04-15T17:18:00Z">
              <w:r w:rsidRPr="00844A6C">
                <w:rPr>
                  <w:rFonts w:ascii="Calibri" w:hAnsi="Calibri"/>
                  <w:color w:val="000000"/>
                  <w:szCs w:val="22"/>
                </w:rPr>
                <w:t>40008</w:t>
              </w:r>
            </w:ins>
          </w:p>
        </w:tc>
        <w:tc>
          <w:tcPr>
            <w:tcW w:w="6900" w:type="dxa"/>
            <w:tcBorders>
              <w:top w:val="nil"/>
              <w:left w:val="nil"/>
              <w:bottom w:val="nil"/>
              <w:right w:val="nil"/>
            </w:tcBorders>
            <w:shd w:val="clear" w:color="auto" w:fill="auto"/>
            <w:noWrap/>
            <w:vAlign w:val="bottom"/>
            <w:hideMark/>
            <w:tcPrChange w:id="445" w:author="Rich Shriver" w:date="2016-04-15T17:18:00Z">
              <w:tcPr>
                <w:tcW w:w="6900" w:type="dxa"/>
                <w:tcBorders>
                  <w:top w:val="nil"/>
                  <w:left w:val="nil"/>
                  <w:bottom w:val="nil"/>
                  <w:right w:val="nil"/>
                </w:tcBorders>
                <w:shd w:val="clear" w:color="auto" w:fill="auto"/>
                <w:noWrap/>
                <w:vAlign w:val="bottom"/>
                <w:hideMark/>
              </w:tcPr>
            </w:tcPrChange>
          </w:tcPr>
          <w:p w14:paraId="6B611B75" w14:textId="77777777" w:rsidR="00844A6C" w:rsidRPr="00844A6C" w:rsidRDefault="00844A6C" w:rsidP="00844A6C">
            <w:pPr>
              <w:rPr>
                <w:ins w:id="446" w:author="Rich Shriver" w:date="2016-04-15T17:18:00Z"/>
                <w:rFonts w:ascii="Calibri" w:hAnsi="Calibri"/>
                <w:color w:val="000000"/>
                <w:szCs w:val="22"/>
              </w:rPr>
            </w:pPr>
            <w:ins w:id="447" w:author="Rich Shriver" w:date="2016-04-15T17:18:00Z">
              <w:r w:rsidRPr="00844A6C">
                <w:rPr>
                  <w:rFonts w:ascii="Calibri" w:hAnsi="Calibri"/>
                  <w:color w:val="000000"/>
                  <w:szCs w:val="22"/>
                </w:rPr>
                <w:t>EncodedAdditionalTermBondIssuerLen</w:t>
              </w:r>
            </w:ins>
          </w:p>
        </w:tc>
      </w:tr>
      <w:tr w:rsidR="00844A6C" w:rsidRPr="00844A6C" w14:paraId="093B5DF2" w14:textId="77777777" w:rsidTr="00844A6C">
        <w:trPr>
          <w:trHeight w:val="300"/>
          <w:jc w:val="center"/>
          <w:ins w:id="448" w:author="Rich Shriver" w:date="2016-04-15T17:18:00Z"/>
          <w:trPrChange w:id="44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50" w:author="Rich Shriver" w:date="2016-04-15T17:18:00Z">
              <w:tcPr>
                <w:tcW w:w="640" w:type="dxa"/>
                <w:tcBorders>
                  <w:top w:val="nil"/>
                  <w:left w:val="nil"/>
                  <w:bottom w:val="nil"/>
                  <w:right w:val="nil"/>
                </w:tcBorders>
                <w:shd w:val="clear" w:color="auto" w:fill="auto"/>
                <w:noWrap/>
                <w:vAlign w:val="bottom"/>
                <w:hideMark/>
              </w:tcPr>
            </w:tcPrChange>
          </w:tcPr>
          <w:p w14:paraId="22465062" w14:textId="77777777" w:rsidR="00844A6C" w:rsidRPr="00844A6C" w:rsidRDefault="00844A6C" w:rsidP="00844A6C">
            <w:pPr>
              <w:jc w:val="center"/>
              <w:rPr>
                <w:ins w:id="451" w:author="Rich Shriver" w:date="2016-04-15T17:18:00Z"/>
                <w:rFonts w:ascii="Calibri" w:hAnsi="Calibri"/>
                <w:color w:val="000000"/>
                <w:szCs w:val="22"/>
              </w:rPr>
            </w:pPr>
            <w:ins w:id="452" w:author="Rich Shriver" w:date="2016-04-15T17:18:00Z">
              <w:r w:rsidRPr="00844A6C">
                <w:rPr>
                  <w:rFonts w:ascii="Calibri" w:hAnsi="Calibri"/>
                  <w:color w:val="000000"/>
                  <w:szCs w:val="22"/>
                </w:rPr>
                <w:t>40978</w:t>
              </w:r>
            </w:ins>
          </w:p>
        </w:tc>
        <w:tc>
          <w:tcPr>
            <w:tcW w:w="6900" w:type="dxa"/>
            <w:tcBorders>
              <w:top w:val="nil"/>
              <w:left w:val="nil"/>
              <w:bottom w:val="nil"/>
              <w:right w:val="nil"/>
            </w:tcBorders>
            <w:shd w:val="clear" w:color="auto" w:fill="auto"/>
            <w:noWrap/>
            <w:vAlign w:val="bottom"/>
            <w:hideMark/>
            <w:tcPrChange w:id="453" w:author="Rich Shriver" w:date="2016-04-15T17:18:00Z">
              <w:tcPr>
                <w:tcW w:w="6900" w:type="dxa"/>
                <w:tcBorders>
                  <w:top w:val="nil"/>
                  <w:left w:val="nil"/>
                  <w:bottom w:val="nil"/>
                  <w:right w:val="nil"/>
                </w:tcBorders>
                <w:shd w:val="clear" w:color="auto" w:fill="auto"/>
                <w:noWrap/>
                <w:vAlign w:val="bottom"/>
                <w:hideMark/>
              </w:tcPr>
            </w:tcPrChange>
          </w:tcPr>
          <w:p w14:paraId="7E868222" w14:textId="77777777" w:rsidR="00844A6C" w:rsidRPr="00844A6C" w:rsidRDefault="00844A6C" w:rsidP="00844A6C">
            <w:pPr>
              <w:rPr>
                <w:ins w:id="454" w:author="Rich Shriver" w:date="2016-04-15T17:18:00Z"/>
                <w:rFonts w:ascii="Calibri" w:hAnsi="Calibri"/>
                <w:color w:val="000000"/>
                <w:szCs w:val="22"/>
              </w:rPr>
            </w:pPr>
            <w:ins w:id="455" w:author="Rich Shriver" w:date="2016-04-15T17:18:00Z">
              <w:r w:rsidRPr="00844A6C">
                <w:rPr>
                  <w:rFonts w:ascii="Calibri" w:hAnsi="Calibri"/>
                  <w:color w:val="000000"/>
                  <w:szCs w:val="22"/>
                </w:rPr>
                <w:t>EncodedLegStreamTextLen</w:t>
              </w:r>
            </w:ins>
          </w:p>
        </w:tc>
      </w:tr>
      <w:tr w:rsidR="00844A6C" w:rsidRPr="00844A6C" w14:paraId="7374D115" w14:textId="77777777" w:rsidTr="00844A6C">
        <w:trPr>
          <w:trHeight w:val="300"/>
          <w:jc w:val="center"/>
          <w:ins w:id="456" w:author="Rich Shriver" w:date="2016-04-15T17:18:00Z"/>
          <w:trPrChange w:id="45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58" w:author="Rich Shriver" w:date="2016-04-15T17:18:00Z">
              <w:tcPr>
                <w:tcW w:w="640" w:type="dxa"/>
                <w:tcBorders>
                  <w:top w:val="nil"/>
                  <w:left w:val="nil"/>
                  <w:bottom w:val="nil"/>
                  <w:right w:val="nil"/>
                </w:tcBorders>
                <w:shd w:val="clear" w:color="auto" w:fill="auto"/>
                <w:noWrap/>
                <w:vAlign w:val="bottom"/>
                <w:hideMark/>
              </w:tcPr>
            </w:tcPrChange>
          </w:tcPr>
          <w:p w14:paraId="458FCFAD" w14:textId="77777777" w:rsidR="00844A6C" w:rsidRPr="00844A6C" w:rsidRDefault="00844A6C" w:rsidP="00844A6C">
            <w:pPr>
              <w:jc w:val="center"/>
              <w:rPr>
                <w:ins w:id="459" w:author="Rich Shriver" w:date="2016-04-15T17:18:00Z"/>
                <w:rFonts w:ascii="Calibri" w:hAnsi="Calibri"/>
                <w:color w:val="000000"/>
                <w:szCs w:val="22"/>
              </w:rPr>
            </w:pPr>
            <w:ins w:id="460" w:author="Rich Shriver" w:date="2016-04-15T17:18:00Z">
              <w:r w:rsidRPr="00844A6C">
                <w:rPr>
                  <w:rFonts w:ascii="Calibri" w:hAnsi="Calibri"/>
                  <w:color w:val="000000"/>
                  <w:szCs w:val="22"/>
                </w:rPr>
                <w:t>40980</w:t>
              </w:r>
            </w:ins>
          </w:p>
        </w:tc>
        <w:tc>
          <w:tcPr>
            <w:tcW w:w="6900" w:type="dxa"/>
            <w:tcBorders>
              <w:top w:val="nil"/>
              <w:left w:val="nil"/>
              <w:bottom w:val="nil"/>
              <w:right w:val="nil"/>
            </w:tcBorders>
            <w:shd w:val="clear" w:color="auto" w:fill="auto"/>
            <w:noWrap/>
            <w:vAlign w:val="bottom"/>
            <w:hideMark/>
            <w:tcPrChange w:id="461" w:author="Rich Shriver" w:date="2016-04-15T17:18:00Z">
              <w:tcPr>
                <w:tcW w:w="6900" w:type="dxa"/>
                <w:tcBorders>
                  <w:top w:val="nil"/>
                  <w:left w:val="nil"/>
                  <w:bottom w:val="nil"/>
                  <w:right w:val="nil"/>
                </w:tcBorders>
                <w:shd w:val="clear" w:color="auto" w:fill="auto"/>
                <w:noWrap/>
                <w:vAlign w:val="bottom"/>
                <w:hideMark/>
              </w:tcPr>
            </w:tcPrChange>
          </w:tcPr>
          <w:p w14:paraId="391EF39E" w14:textId="77777777" w:rsidR="00844A6C" w:rsidRPr="00844A6C" w:rsidRDefault="00844A6C" w:rsidP="00844A6C">
            <w:pPr>
              <w:rPr>
                <w:ins w:id="462" w:author="Rich Shriver" w:date="2016-04-15T17:18:00Z"/>
                <w:rFonts w:ascii="Calibri" w:hAnsi="Calibri"/>
                <w:color w:val="000000"/>
                <w:szCs w:val="22"/>
              </w:rPr>
            </w:pPr>
            <w:ins w:id="463" w:author="Rich Shriver" w:date="2016-04-15T17:18:00Z">
              <w:r w:rsidRPr="00844A6C">
                <w:rPr>
                  <w:rFonts w:ascii="Calibri" w:hAnsi="Calibri"/>
                  <w:color w:val="000000"/>
                  <w:szCs w:val="22"/>
                </w:rPr>
                <w:t>EncodedLegProvisionTextLen</w:t>
              </w:r>
            </w:ins>
          </w:p>
        </w:tc>
      </w:tr>
      <w:tr w:rsidR="00844A6C" w:rsidRPr="00844A6C" w14:paraId="2E2FD280" w14:textId="77777777" w:rsidTr="00844A6C">
        <w:trPr>
          <w:trHeight w:val="300"/>
          <w:jc w:val="center"/>
          <w:ins w:id="464" w:author="Rich Shriver" w:date="2016-04-15T17:18:00Z"/>
          <w:trPrChange w:id="46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66" w:author="Rich Shriver" w:date="2016-04-15T17:18:00Z">
              <w:tcPr>
                <w:tcW w:w="640" w:type="dxa"/>
                <w:tcBorders>
                  <w:top w:val="nil"/>
                  <w:left w:val="nil"/>
                  <w:bottom w:val="nil"/>
                  <w:right w:val="nil"/>
                </w:tcBorders>
                <w:shd w:val="clear" w:color="auto" w:fill="auto"/>
                <w:noWrap/>
                <w:vAlign w:val="bottom"/>
                <w:hideMark/>
              </w:tcPr>
            </w:tcPrChange>
          </w:tcPr>
          <w:p w14:paraId="638606EA" w14:textId="77777777" w:rsidR="00844A6C" w:rsidRPr="00844A6C" w:rsidRDefault="00844A6C" w:rsidP="00844A6C">
            <w:pPr>
              <w:jc w:val="center"/>
              <w:rPr>
                <w:ins w:id="467" w:author="Rich Shriver" w:date="2016-04-15T17:18:00Z"/>
                <w:rFonts w:ascii="Calibri" w:hAnsi="Calibri"/>
                <w:color w:val="000000"/>
                <w:szCs w:val="22"/>
              </w:rPr>
            </w:pPr>
            <w:ins w:id="468" w:author="Rich Shriver" w:date="2016-04-15T17:18:00Z">
              <w:r w:rsidRPr="00844A6C">
                <w:rPr>
                  <w:rFonts w:ascii="Calibri" w:hAnsi="Calibri"/>
                  <w:color w:val="000000"/>
                  <w:szCs w:val="22"/>
                </w:rPr>
                <w:t>40982</w:t>
              </w:r>
            </w:ins>
          </w:p>
        </w:tc>
        <w:tc>
          <w:tcPr>
            <w:tcW w:w="6900" w:type="dxa"/>
            <w:tcBorders>
              <w:top w:val="nil"/>
              <w:left w:val="nil"/>
              <w:bottom w:val="nil"/>
              <w:right w:val="nil"/>
            </w:tcBorders>
            <w:shd w:val="clear" w:color="auto" w:fill="auto"/>
            <w:noWrap/>
            <w:vAlign w:val="bottom"/>
            <w:hideMark/>
            <w:tcPrChange w:id="469" w:author="Rich Shriver" w:date="2016-04-15T17:18:00Z">
              <w:tcPr>
                <w:tcW w:w="6900" w:type="dxa"/>
                <w:tcBorders>
                  <w:top w:val="nil"/>
                  <w:left w:val="nil"/>
                  <w:bottom w:val="nil"/>
                  <w:right w:val="nil"/>
                </w:tcBorders>
                <w:shd w:val="clear" w:color="auto" w:fill="auto"/>
                <w:noWrap/>
                <w:vAlign w:val="bottom"/>
                <w:hideMark/>
              </w:tcPr>
            </w:tcPrChange>
          </w:tcPr>
          <w:p w14:paraId="27C43B9E" w14:textId="77777777" w:rsidR="00844A6C" w:rsidRPr="00844A6C" w:rsidRDefault="00844A6C" w:rsidP="00844A6C">
            <w:pPr>
              <w:rPr>
                <w:ins w:id="470" w:author="Rich Shriver" w:date="2016-04-15T17:18:00Z"/>
                <w:rFonts w:ascii="Calibri" w:hAnsi="Calibri"/>
                <w:color w:val="000000"/>
                <w:szCs w:val="22"/>
              </w:rPr>
            </w:pPr>
            <w:ins w:id="471" w:author="Rich Shriver" w:date="2016-04-15T17:18:00Z">
              <w:r w:rsidRPr="00844A6C">
                <w:rPr>
                  <w:rFonts w:ascii="Calibri" w:hAnsi="Calibri"/>
                  <w:color w:val="000000"/>
                  <w:szCs w:val="22"/>
                </w:rPr>
                <w:t>EncodedStreamTextLen</w:t>
              </w:r>
            </w:ins>
          </w:p>
        </w:tc>
      </w:tr>
      <w:tr w:rsidR="00844A6C" w:rsidRPr="00844A6C" w14:paraId="60924212" w14:textId="77777777" w:rsidTr="00844A6C">
        <w:trPr>
          <w:trHeight w:val="300"/>
          <w:jc w:val="center"/>
          <w:ins w:id="472" w:author="Rich Shriver" w:date="2016-04-15T17:18:00Z"/>
          <w:trPrChange w:id="47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74" w:author="Rich Shriver" w:date="2016-04-15T17:18:00Z">
              <w:tcPr>
                <w:tcW w:w="640" w:type="dxa"/>
                <w:tcBorders>
                  <w:top w:val="nil"/>
                  <w:left w:val="nil"/>
                  <w:bottom w:val="nil"/>
                  <w:right w:val="nil"/>
                </w:tcBorders>
                <w:shd w:val="clear" w:color="auto" w:fill="auto"/>
                <w:noWrap/>
                <w:vAlign w:val="bottom"/>
                <w:hideMark/>
              </w:tcPr>
            </w:tcPrChange>
          </w:tcPr>
          <w:p w14:paraId="7BAB3184" w14:textId="77777777" w:rsidR="00844A6C" w:rsidRPr="00844A6C" w:rsidRDefault="00844A6C" w:rsidP="00844A6C">
            <w:pPr>
              <w:jc w:val="center"/>
              <w:rPr>
                <w:ins w:id="475" w:author="Rich Shriver" w:date="2016-04-15T17:18:00Z"/>
                <w:rFonts w:ascii="Calibri" w:hAnsi="Calibri"/>
                <w:color w:val="000000"/>
                <w:szCs w:val="22"/>
              </w:rPr>
            </w:pPr>
            <w:ins w:id="476" w:author="Rich Shriver" w:date="2016-04-15T17:18:00Z">
              <w:r w:rsidRPr="00844A6C">
                <w:rPr>
                  <w:rFonts w:ascii="Calibri" w:hAnsi="Calibri"/>
                  <w:color w:val="000000"/>
                  <w:szCs w:val="22"/>
                </w:rPr>
                <w:t>40984</w:t>
              </w:r>
            </w:ins>
          </w:p>
        </w:tc>
        <w:tc>
          <w:tcPr>
            <w:tcW w:w="6900" w:type="dxa"/>
            <w:tcBorders>
              <w:top w:val="nil"/>
              <w:left w:val="nil"/>
              <w:bottom w:val="nil"/>
              <w:right w:val="nil"/>
            </w:tcBorders>
            <w:shd w:val="clear" w:color="auto" w:fill="auto"/>
            <w:noWrap/>
            <w:vAlign w:val="bottom"/>
            <w:hideMark/>
            <w:tcPrChange w:id="477" w:author="Rich Shriver" w:date="2016-04-15T17:18:00Z">
              <w:tcPr>
                <w:tcW w:w="6900" w:type="dxa"/>
                <w:tcBorders>
                  <w:top w:val="nil"/>
                  <w:left w:val="nil"/>
                  <w:bottom w:val="nil"/>
                  <w:right w:val="nil"/>
                </w:tcBorders>
                <w:shd w:val="clear" w:color="auto" w:fill="auto"/>
                <w:noWrap/>
                <w:vAlign w:val="bottom"/>
                <w:hideMark/>
              </w:tcPr>
            </w:tcPrChange>
          </w:tcPr>
          <w:p w14:paraId="71979DEB" w14:textId="77777777" w:rsidR="00844A6C" w:rsidRPr="00844A6C" w:rsidRDefault="00844A6C" w:rsidP="00844A6C">
            <w:pPr>
              <w:rPr>
                <w:ins w:id="478" w:author="Rich Shriver" w:date="2016-04-15T17:18:00Z"/>
                <w:rFonts w:ascii="Calibri" w:hAnsi="Calibri"/>
                <w:color w:val="000000"/>
                <w:szCs w:val="22"/>
              </w:rPr>
            </w:pPr>
            <w:ins w:id="479" w:author="Rich Shriver" w:date="2016-04-15T17:18:00Z">
              <w:r w:rsidRPr="00844A6C">
                <w:rPr>
                  <w:rFonts w:ascii="Calibri" w:hAnsi="Calibri"/>
                  <w:color w:val="000000"/>
                  <w:szCs w:val="22"/>
                </w:rPr>
                <w:t>EncodedPaymentTextLen</w:t>
              </w:r>
            </w:ins>
          </w:p>
        </w:tc>
      </w:tr>
      <w:tr w:rsidR="00844A6C" w:rsidRPr="00844A6C" w14:paraId="48E1046B" w14:textId="77777777" w:rsidTr="00844A6C">
        <w:trPr>
          <w:trHeight w:val="300"/>
          <w:jc w:val="center"/>
          <w:ins w:id="480" w:author="Rich Shriver" w:date="2016-04-15T17:18:00Z"/>
          <w:trPrChange w:id="48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82" w:author="Rich Shriver" w:date="2016-04-15T17:18:00Z">
              <w:tcPr>
                <w:tcW w:w="640" w:type="dxa"/>
                <w:tcBorders>
                  <w:top w:val="nil"/>
                  <w:left w:val="nil"/>
                  <w:bottom w:val="nil"/>
                  <w:right w:val="nil"/>
                </w:tcBorders>
                <w:shd w:val="clear" w:color="auto" w:fill="auto"/>
                <w:noWrap/>
                <w:vAlign w:val="bottom"/>
                <w:hideMark/>
              </w:tcPr>
            </w:tcPrChange>
          </w:tcPr>
          <w:p w14:paraId="65FD9690" w14:textId="77777777" w:rsidR="00844A6C" w:rsidRPr="00844A6C" w:rsidRDefault="00844A6C" w:rsidP="00844A6C">
            <w:pPr>
              <w:jc w:val="center"/>
              <w:rPr>
                <w:ins w:id="483" w:author="Rich Shriver" w:date="2016-04-15T17:18:00Z"/>
                <w:rFonts w:ascii="Calibri" w:hAnsi="Calibri"/>
                <w:color w:val="000000"/>
                <w:szCs w:val="22"/>
              </w:rPr>
            </w:pPr>
            <w:ins w:id="484" w:author="Rich Shriver" w:date="2016-04-15T17:18:00Z">
              <w:r w:rsidRPr="00844A6C">
                <w:rPr>
                  <w:rFonts w:ascii="Calibri" w:hAnsi="Calibri"/>
                  <w:color w:val="000000"/>
                  <w:szCs w:val="22"/>
                </w:rPr>
                <w:t>40986</w:t>
              </w:r>
            </w:ins>
          </w:p>
        </w:tc>
        <w:tc>
          <w:tcPr>
            <w:tcW w:w="6900" w:type="dxa"/>
            <w:tcBorders>
              <w:top w:val="nil"/>
              <w:left w:val="nil"/>
              <w:bottom w:val="nil"/>
              <w:right w:val="nil"/>
            </w:tcBorders>
            <w:shd w:val="clear" w:color="auto" w:fill="auto"/>
            <w:noWrap/>
            <w:vAlign w:val="bottom"/>
            <w:hideMark/>
            <w:tcPrChange w:id="485" w:author="Rich Shriver" w:date="2016-04-15T17:18:00Z">
              <w:tcPr>
                <w:tcW w:w="6900" w:type="dxa"/>
                <w:tcBorders>
                  <w:top w:val="nil"/>
                  <w:left w:val="nil"/>
                  <w:bottom w:val="nil"/>
                  <w:right w:val="nil"/>
                </w:tcBorders>
                <w:shd w:val="clear" w:color="auto" w:fill="auto"/>
                <w:noWrap/>
                <w:vAlign w:val="bottom"/>
                <w:hideMark/>
              </w:tcPr>
            </w:tcPrChange>
          </w:tcPr>
          <w:p w14:paraId="4C85ECFA" w14:textId="77777777" w:rsidR="00844A6C" w:rsidRPr="00844A6C" w:rsidRDefault="00844A6C" w:rsidP="00844A6C">
            <w:pPr>
              <w:rPr>
                <w:ins w:id="486" w:author="Rich Shriver" w:date="2016-04-15T17:18:00Z"/>
                <w:rFonts w:ascii="Calibri" w:hAnsi="Calibri"/>
                <w:color w:val="000000"/>
                <w:szCs w:val="22"/>
              </w:rPr>
            </w:pPr>
            <w:ins w:id="487" w:author="Rich Shriver" w:date="2016-04-15T17:18:00Z">
              <w:r w:rsidRPr="00844A6C">
                <w:rPr>
                  <w:rFonts w:ascii="Calibri" w:hAnsi="Calibri"/>
                  <w:color w:val="000000"/>
                  <w:szCs w:val="22"/>
                </w:rPr>
                <w:t>EncodedProvisionTextLen</w:t>
              </w:r>
            </w:ins>
          </w:p>
        </w:tc>
      </w:tr>
      <w:tr w:rsidR="00844A6C" w:rsidRPr="00844A6C" w14:paraId="04F70CAD" w14:textId="77777777" w:rsidTr="00844A6C">
        <w:trPr>
          <w:trHeight w:val="300"/>
          <w:jc w:val="center"/>
          <w:ins w:id="488" w:author="Rich Shriver" w:date="2016-04-15T17:18:00Z"/>
          <w:trPrChange w:id="48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90" w:author="Rich Shriver" w:date="2016-04-15T17:18:00Z">
              <w:tcPr>
                <w:tcW w:w="640" w:type="dxa"/>
                <w:tcBorders>
                  <w:top w:val="nil"/>
                  <w:left w:val="nil"/>
                  <w:bottom w:val="nil"/>
                  <w:right w:val="nil"/>
                </w:tcBorders>
                <w:shd w:val="clear" w:color="auto" w:fill="auto"/>
                <w:noWrap/>
                <w:vAlign w:val="bottom"/>
                <w:hideMark/>
              </w:tcPr>
            </w:tcPrChange>
          </w:tcPr>
          <w:p w14:paraId="7B734F4A" w14:textId="77777777" w:rsidR="00844A6C" w:rsidRPr="00844A6C" w:rsidRDefault="00844A6C" w:rsidP="00844A6C">
            <w:pPr>
              <w:jc w:val="center"/>
              <w:rPr>
                <w:ins w:id="491" w:author="Rich Shriver" w:date="2016-04-15T17:18:00Z"/>
                <w:rFonts w:ascii="Calibri" w:hAnsi="Calibri"/>
                <w:color w:val="000000"/>
                <w:szCs w:val="22"/>
              </w:rPr>
            </w:pPr>
            <w:ins w:id="492" w:author="Rich Shriver" w:date="2016-04-15T17:18:00Z">
              <w:r w:rsidRPr="00844A6C">
                <w:rPr>
                  <w:rFonts w:ascii="Calibri" w:hAnsi="Calibri"/>
                  <w:color w:val="000000"/>
                  <w:szCs w:val="22"/>
                </w:rPr>
                <w:t>40988</w:t>
              </w:r>
            </w:ins>
          </w:p>
        </w:tc>
        <w:tc>
          <w:tcPr>
            <w:tcW w:w="6900" w:type="dxa"/>
            <w:tcBorders>
              <w:top w:val="nil"/>
              <w:left w:val="nil"/>
              <w:bottom w:val="nil"/>
              <w:right w:val="nil"/>
            </w:tcBorders>
            <w:shd w:val="clear" w:color="auto" w:fill="auto"/>
            <w:noWrap/>
            <w:vAlign w:val="bottom"/>
            <w:hideMark/>
            <w:tcPrChange w:id="493" w:author="Rich Shriver" w:date="2016-04-15T17:18:00Z">
              <w:tcPr>
                <w:tcW w:w="6900" w:type="dxa"/>
                <w:tcBorders>
                  <w:top w:val="nil"/>
                  <w:left w:val="nil"/>
                  <w:bottom w:val="nil"/>
                  <w:right w:val="nil"/>
                </w:tcBorders>
                <w:shd w:val="clear" w:color="auto" w:fill="auto"/>
                <w:noWrap/>
                <w:vAlign w:val="bottom"/>
                <w:hideMark/>
              </w:tcPr>
            </w:tcPrChange>
          </w:tcPr>
          <w:p w14:paraId="11B5C298" w14:textId="77777777" w:rsidR="00844A6C" w:rsidRPr="00844A6C" w:rsidRDefault="00844A6C" w:rsidP="00844A6C">
            <w:pPr>
              <w:rPr>
                <w:ins w:id="494" w:author="Rich Shriver" w:date="2016-04-15T17:18:00Z"/>
                <w:rFonts w:ascii="Calibri" w:hAnsi="Calibri"/>
                <w:color w:val="000000"/>
                <w:szCs w:val="22"/>
              </w:rPr>
            </w:pPr>
            <w:ins w:id="495" w:author="Rich Shriver" w:date="2016-04-15T17:18:00Z">
              <w:r w:rsidRPr="00844A6C">
                <w:rPr>
                  <w:rFonts w:ascii="Calibri" w:hAnsi="Calibri"/>
                  <w:color w:val="000000"/>
                  <w:szCs w:val="22"/>
                </w:rPr>
                <w:t>EncodedUnderlyingStreamTextLen</w:t>
              </w:r>
            </w:ins>
          </w:p>
        </w:tc>
      </w:tr>
      <w:tr w:rsidR="00844A6C" w:rsidRPr="00844A6C" w14:paraId="044553F7" w14:textId="77777777" w:rsidTr="00844A6C">
        <w:trPr>
          <w:trHeight w:val="300"/>
          <w:jc w:val="center"/>
          <w:ins w:id="496" w:author="Rich Shriver" w:date="2016-04-15T17:18:00Z"/>
          <w:trPrChange w:id="49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498" w:author="Rich Shriver" w:date="2016-04-15T17:18:00Z">
              <w:tcPr>
                <w:tcW w:w="640" w:type="dxa"/>
                <w:tcBorders>
                  <w:top w:val="nil"/>
                  <w:left w:val="nil"/>
                  <w:bottom w:val="nil"/>
                  <w:right w:val="nil"/>
                </w:tcBorders>
                <w:shd w:val="clear" w:color="auto" w:fill="auto"/>
                <w:noWrap/>
                <w:vAlign w:val="bottom"/>
                <w:hideMark/>
              </w:tcPr>
            </w:tcPrChange>
          </w:tcPr>
          <w:p w14:paraId="14ADF8F4" w14:textId="77777777" w:rsidR="00844A6C" w:rsidRPr="00844A6C" w:rsidRDefault="00844A6C" w:rsidP="00844A6C">
            <w:pPr>
              <w:jc w:val="center"/>
              <w:rPr>
                <w:ins w:id="499" w:author="Rich Shriver" w:date="2016-04-15T17:18:00Z"/>
                <w:rFonts w:ascii="Calibri" w:hAnsi="Calibri"/>
                <w:color w:val="000000"/>
                <w:szCs w:val="22"/>
              </w:rPr>
            </w:pPr>
            <w:ins w:id="500" w:author="Rich Shriver" w:date="2016-04-15T17:18:00Z">
              <w:r w:rsidRPr="00844A6C">
                <w:rPr>
                  <w:rFonts w:ascii="Calibri" w:hAnsi="Calibri"/>
                  <w:color w:val="000000"/>
                  <w:szCs w:val="22"/>
                </w:rPr>
                <w:t>2111</w:t>
              </w:r>
            </w:ins>
          </w:p>
        </w:tc>
        <w:tc>
          <w:tcPr>
            <w:tcW w:w="6900" w:type="dxa"/>
            <w:tcBorders>
              <w:top w:val="nil"/>
              <w:left w:val="nil"/>
              <w:bottom w:val="nil"/>
              <w:right w:val="nil"/>
            </w:tcBorders>
            <w:shd w:val="clear" w:color="auto" w:fill="auto"/>
            <w:noWrap/>
            <w:vAlign w:val="bottom"/>
            <w:hideMark/>
            <w:tcPrChange w:id="501" w:author="Rich Shriver" w:date="2016-04-15T17:18:00Z">
              <w:tcPr>
                <w:tcW w:w="6900" w:type="dxa"/>
                <w:tcBorders>
                  <w:top w:val="nil"/>
                  <w:left w:val="nil"/>
                  <w:bottom w:val="nil"/>
                  <w:right w:val="nil"/>
                </w:tcBorders>
                <w:shd w:val="clear" w:color="auto" w:fill="auto"/>
                <w:noWrap/>
                <w:vAlign w:val="bottom"/>
                <w:hideMark/>
              </w:tcPr>
            </w:tcPrChange>
          </w:tcPr>
          <w:p w14:paraId="713473A4" w14:textId="77777777" w:rsidR="00844A6C" w:rsidRPr="00844A6C" w:rsidRDefault="00844A6C" w:rsidP="00844A6C">
            <w:pPr>
              <w:rPr>
                <w:ins w:id="502" w:author="Rich Shriver" w:date="2016-04-15T17:18:00Z"/>
                <w:rFonts w:ascii="Calibri" w:hAnsi="Calibri"/>
                <w:color w:val="000000"/>
                <w:szCs w:val="22"/>
              </w:rPr>
            </w:pPr>
            <w:ins w:id="503" w:author="Rich Shriver" w:date="2016-04-15T17:18:00Z">
              <w:r w:rsidRPr="00844A6C">
                <w:rPr>
                  <w:rFonts w:ascii="Calibri" w:hAnsi="Calibri"/>
                  <w:color w:val="000000"/>
                  <w:szCs w:val="22"/>
                </w:rPr>
                <w:t>EncodedAttachmentLen</w:t>
              </w:r>
            </w:ins>
          </w:p>
        </w:tc>
      </w:tr>
      <w:tr w:rsidR="00844A6C" w:rsidRPr="00844A6C" w14:paraId="212BBF35" w14:textId="77777777" w:rsidTr="00844A6C">
        <w:trPr>
          <w:trHeight w:val="300"/>
          <w:jc w:val="center"/>
          <w:ins w:id="504" w:author="Rich Shriver" w:date="2016-04-15T17:18:00Z"/>
          <w:trPrChange w:id="50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06" w:author="Rich Shriver" w:date="2016-04-15T17:18:00Z">
              <w:tcPr>
                <w:tcW w:w="640" w:type="dxa"/>
                <w:tcBorders>
                  <w:top w:val="nil"/>
                  <w:left w:val="nil"/>
                  <w:bottom w:val="nil"/>
                  <w:right w:val="nil"/>
                </w:tcBorders>
                <w:shd w:val="clear" w:color="auto" w:fill="auto"/>
                <w:noWrap/>
                <w:vAlign w:val="bottom"/>
                <w:hideMark/>
              </w:tcPr>
            </w:tcPrChange>
          </w:tcPr>
          <w:p w14:paraId="72B2E818" w14:textId="77777777" w:rsidR="00844A6C" w:rsidRPr="00844A6C" w:rsidRDefault="00844A6C" w:rsidP="00844A6C">
            <w:pPr>
              <w:jc w:val="center"/>
              <w:rPr>
                <w:ins w:id="507" w:author="Rich Shriver" w:date="2016-04-15T17:18:00Z"/>
                <w:rFonts w:ascii="Calibri" w:hAnsi="Calibri"/>
                <w:color w:val="000000"/>
                <w:szCs w:val="22"/>
              </w:rPr>
            </w:pPr>
            <w:ins w:id="508" w:author="Rich Shriver" w:date="2016-04-15T17:18:00Z">
              <w:r w:rsidRPr="00844A6C">
                <w:rPr>
                  <w:rFonts w:ascii="Calibri" w:hAnsi="Calibri"/>
                  <w:color w:val="000000"/>
                  <w:szCs w:val="22"/>
                </w:rPr>
                <w:t>41083</w:t>
              </w:r>
            </w:ins>
          </w:p>
        </w:tc>
        <w:tc>
          <w:tcPr>
            <w:tcW w:w="6900" w:type="dxa"/>
            <w:tcBorders>
              <w:top w:val="nil"/>
              <w:left w:val="nil"/>
              <w:bottom w:val="nil"/>
              <w:right w:val="nil"/>
            </w:tcBorders>
            <w:shd w:val="clear" w:color="auto" w:fill="auto"/>
            <w:noWrap/>
            <w:vAlign w:val="bottom"/>
            <w:hideMark/>
            <w:tcPrChange w:id="509" w:author="Rich Shriver" w:date="2016-04-15T17:18:00Z">
              <w:tcPr>
                <w:tcW w:w="6900" w:type="dxa"/>
                <w:tcBorders>
                  <w:top w:val="nil"/>
                  <w:left w:val="nil"/>
                  <w:bottom w:val="nil"/>
                  <w:right w:val="nil"/>
                </w:tcBorders>
                <w:shd w:val="clear" w:color="auto" w:fill="auto"/>
                <w:noWrap/>
                <w:vAlign w:val="bottom"/>
                <w:hideMark/>
              </w:tcPr>
            </w:tcPrChange>
          </w:tcPr>
          <w:p w14:paraId="547ED7DB" w14:textId="77777777" w:rsidR="00844A6C" w:rsidRPr="00844A6C" w:rsidRDefault="00844A6C" w:rsidP="00844A6C">
            <w:pPr>
              <w:rPr>
                <w:ins w:id="510" w:author="Rich Shriver" w:date="2016-04-15T17:18:00Z"/>
                <w:rFonts w:ascii="Calibri" w:hAnsi="Calibri"/>
                <w:color w:val="000000"/>
                <w:szCs w:val="22"/>
              </w:rPr>
            </w:pPr>
            <w:ins w:id="511" w:author="Rich Shriver" w:date="2016-04-15T17:18:00Z">
              <w:r w:rsidRPr="00844A6C">
                <w:rPr>
                  <w:rFonts w:ascii="Calibri" w:hAnsi="Calibri"/>
                  <w:color w:val="000000"/>
                  <w:szCs w:val="22"/>
                </w:rPr>
                <w:t>EncodedDeliveryStreamCycleDescLen</w:t>
              </w:r>
            </w:ins>
          </w:p>
        </w:tc>
      </w:tr>
      <w:tr w:rsidR="00844A6C" w:rsidRPr="00844A6C" w14:paraId="407BB821" w14:textId="77777777" w:rsidTr="00844A6C">
        <w:trPr>
          <w:trHeight w:val="300"/>
          <w:jc w:val="center"/>
          <w:ins w:id="512" w:author="Rich Shriver" w:date="2016-04-15T17:18:00Z"/>
          <w:trPrChange w:id="51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14" w:author="Rich Shriver" w:date="2016-04-15T17:18:00Z">
              <w:tcPr>
                <w:tcW w:w="640" w:type="dxa"/>
                <w:tcBorders>
                  <w:top w:val="nil"/>
                  <w:left w:val="nil"/>
                  <w:bottom w:val="nil"/>
                  <w:right w:val="nil"/>
                </w:tcBorders>
                <w:shd w:val="clear" w:color="auto" w:fill="auto"/>
                <w:noWrap/>
                <w:vAlign w:val="bottom"/>
                <w:hideMark/>
              </w:tcPr>
            </w:tcPrChange>
          </w:tcPr>
          <w:p w14:paraId="26531525" w14:textId="77777777" w:rsidR="00844A6C" w:rsidRPr="00844A6C" w:rsidRDefault="00844A6C" w:rsidP="00844A6C">
            <w:pPr>
              <w:jc w:val="center"/>
              <w:rPr>
                <w:ins w:id="515" w:author="Rich Shriver" w:date="2016-04-15T17:18:00Z"/>
                <w:rFonts w:ascii="Calibri" w:hAnsi="Calibri"/>
                <w:color w:val="000000"/>
                <w:szCs w:val="22"/>
              </w:rPr>
            </w:pPr>
            <w:ins w:id="516" w:author="Rich Shriver" w:date="2016-04-15T17:18:00Z">
              <w:r w:rsidRPr="00844A6C">
                <w:rPr>
                  <w:rFonts w:ascii="Calibri" w:hAnsi="Calibri"/>
                  <w:color w:val="000000"/>
                  <w:szCs w:val="22"/>
                </w:rPr>
                <w:t>1525</w:t>
              </w:r>
            </w:ins>
          </w:p>
        </w:tc>
        <w:tc>
          <w:tcPr>
            <w:tcW w:w="6900" w:type="dxa"/>
            <w:tcBorders>
              <w:top w:val="nil"/>
              <w:left w:val="nil"/>
              <w:bottom w:val="nil"/>
              <w:right w:val="nil"/>
            </w:tcBorders>
            <w:shd w:val="clear" w:color="auto" w:fill="auto"/>
            <w:noWrap/>
            <w:vAlign w:val="bottom"/>
            <w:hideMark/>
            <w:tcPrChange w:id="517" w:author="Rich Shriver" w:date="2016-04-15T17:18:00Z">
              <w:tcPr>
                <w:tcW w:w="6900" w:type="dxa"/>
                <w:tcBorders>
                  <w:top w:val="nil"/>
                  <w:left w:val="nil"/>
                  <w:bottom w:val="nil"/>
                  <w:right w:val="nil"/>
                </w:tcBorders>
                <w:shd w:val="clear" w:color="auto" w:fill="auto"/>
                <w:noWrap/>
                <w:vAlign w:val="bottom"/>
                <w:hideMark/>
              </w:tcPr>
            </w:tcPrChange>
          </w:tcPr>
          <w:p w14:paraId="5C5EEB74" w14:textId="77777777" w:rsidR="00844A6C" w:rsidRPr="00844A6C" w:rsidRDefault="00844A6C" w:rsidP="00844A6C">
            <w:pPr>
              <w:rPr>
                <w:ins w:id="518" w:author="Rich Shriver" w:date="2016-04-15T17:18:00Z"/>
                <w:rFonts w:ascii="Calibri" w:hAnsi="Calibri"/>
                <w:color w:val="000000"/>
                <w:szCs w:val="22"/>
              </w:rPr>
            </w:pPr>
            <w:ins w:id="519" w:author="Rich Shriver" w:date="2016-04-15T17:18:00Z">
              <w:r w:rsidRPr="00844A6C">
                <w:rPr>
                  <w:rFonts w:ascii="Calibri" w:hAnsi="Calibri"/>
                  <w:color w:val="000000"/>
                  <w:szCs w:val="22"/>
                </w:rPr>
                <w:t>EncodedDocumentationTextLen</w:t>
              </w:r>
            </w:ins>
          </w:p>
        </w:tc>
      </w:tr>
      <w:tr w:rsidR="00844A6C" w:rsidRPr="00844A6C" w14:paraId="2D823961" w14:textId="77777777" w:rsidTr="00844A6C">
        <w:trPr>
          <w:trHeight w:val="300"/>
          <w:jc w:val="center"/>
          <w:ins w:id="520" w:author="Rich Shriver" w:date="2016-04-15T17:18:00Z"/>
          <w:trPrChange w:id="52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22" w:author="Rich Shriver" w:date="2016-04-15T17:18:00Z">
              <w:tcPr>
                <w:tcW w:w="640" w:type="dxa"/>
                <w:tcBorders>
                  <w:top w:val="nil"/>
                  <w:left w:val="nil"/>
                  <w:bottom w:val="nil"/>
                  <w:right w:val="nil"/>
                </w:tcBorders>
                <w:shd w:val="clear" w:color="auto" w:fill="auto"/>
                <w:noWrap/>
                <w:vAlign w:val="bottom"/>
                <w:hideMark/>
              </w:tcPr>
            </w:tcPrChange>
          </w:tcPr>
          <w:p w14:paraId="65538E8C" w14:textId="77777777" w:rsidR="00844A6C" w:rsidRPr="00844A6C" w:rsidRDefault="00844A6C" w:rsidP="00844A6C">
            <w:pPr>
              <w:jc w:val="center"/>
              <w:rPr>
                <w:ins w:id="523" w:author="Rich Shriver" w:date="2016-04-15T17:18:00Z"/>
                <w:rFonts w:ascii="Calibri" w:hAnsi="Calibri"/>
                <w:color w:val="000000"/>
                <w:szCs w:val="22"/>
              </w:rPr>
            </w:pPr>
            <w:ins w:id="524" w:author="Rich Shriver" w:date="2016-04-15T17:18:00Z">
              <w:r w:rsidRPr="00844A6C">
                <w:rPr>
                  <w:rFonts w:ascii="Calibri" w:hAnsi="Calibri"/>
                  <w:color w:val="000000"/>
                  <w:szCs w:val="22"/>
                </w:rPr>
                <w:t>1678</w:t>
              </w:r>
            </w:ins>
          </w:p>
        </w:tc>
        <w:tc>
          <w:tcPr>
            <w:tcW w:w="6900" w:type="dxa"/>
            <w:tcBorders>
              <w:top w:val="nil"/>
              <w:left w:val="nil"/>
              <w:bottom w:val="nil"/>
              <w:right w:val="nil"/>
            </w:tcBorders>
            <w:shd w:val="clear" w:color="auto" w:fill="auto"/>
            <w:noWrap/>
            <w:vAlign w:val="bottom"/>
            <w:hideMark/>
            <w:tcPrChange w:id="525" w:author="Rich Shriver" w:date="2016-04-15T17:18:00Z">
              <w:tcPr>
                <w:tcW w:w="6900" w:type="dxa"/>
                <w:tcBorders>
                  <w:top w:val="nil"/>
                  <w:left w:val="nil"/>
                  <w:bottom w:val="nil"/>
                  <w:right w:val="nil"/>
                </w:tcBorders>
                <w:shd w:val="clear" w:color="auto" w:fill="auto"/>
                <w:noWrap/>
                <w:vAlign w:val="bottom"/>
                <w:hideMark/>
              </w:tcPr>
            </w:tcPrChange>
          </w:tcPr>
          <w:p w14:paraId="5190726A" w14:textId="77777777" w:rsidR="00844A6C" w:rsidRPr="00844A6C" w:rsidRDefault="00844A6C" w:rsidP="00844A6C">
            <w:pPr>
              <w:rPr>
                <w:ins w:id="526" w:author="Rich Shriver" w:date="2016-04-15T17:18:00Z"/>
                <w:rFonts w:ascii="Calibri" w:hAnsi="Calibri"/>
                <w:color w:val="000000"/>
                <w:szCs w:val="22"/>
              </w:rPr>
            </w:pPr>
            <w:ins w:id="527" w:author="Rich Shriver" w:date="2016-04-15T17:18:00Z">
              <w:r w:rsidRPr="00844A6C">
                <w:rPr>
                  <w:rFonts w:ascii="Calibri" w:hAnsi="Calibri"/>
                  <w:color w:val="000000"/>
                  <w:szCs w:val="22"/>
                </w:rPr>
                <w:t>EncodedOptionExpirationDescLen</w:t>
              </w:r>
            </w:ins>
          </w:p>
        </w:tc>
      </w:tr>
      <w:tr w:rsidR="00844A6C" w:rsidRPr="00844A6C" w14:paraId="74C016EA" w14:textId="77777777" w:rsidTr="00844A6C">
        <w:trPr>
          <w:trHeight w:val="300"/>
          <w:jc w:val="center"/>
          <w:ins w:id="528" w:author="Rich Shriver" w:date="2016-04-15T17:18:00Z"/>
          <w:trPrChange w:id="52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30" w:author="Rich Shriver" w:date="2016-04-15T17:18:00Z">
              <w:tcPr>
                <w:tcW w:w="640" w:type="dxa"/>
                <w:tcBorders>
                  <w:top w:val="nil"/>
                  <w:left w:val="nil"/>
                  <w:bottom w:val="nil"/>
                  <w:right w:val="nil"/>
                </w:tcBorders>
                <w:shd w:val="clear" w:color="auto" w:fill="auto"/>
                <w:noWrap/>
                <w:vAlign w:val="bottom"/>
                <w:hideMark/>
              </w:tcPr>
            </w:tcPrChange>
          </w:tcPr>
          <w:p w14:paraId="77E01527" w14:textId="77777777" w:rsidR="00844A6C" w:rsidRPr="00844A6C" w:rsidRDefault="00844A6C" w:rsidP="00844A6C">
            <w:pPr>
              <w:jc w:val="center"/>
              <w:rPr>
                <w:ins w:id="531" w:author="Rich Shriver" w:date="2016-04-15T17:18:00Z"/>
                <w:rFonts w:ascii="Calibri" w:hAnsi="Calibri"/>
                <w:color w:val="000000"/>
                <w:szCs w:val="22"/>
              </w:rPr>
            </w:pPr>
            <w:ins w:id="532" w:author="Rich Shriver" w:date="2016-04-15T17:18:00Z">
              <w:r w:rsidRPr="00844A6C">
                <w:rPr>
                  <w:rFonts w:ascii="Calibri" w:hAnsi="Calibri"/>
                  <w:color w:val="000000"/>
                  <w:szCs w:val="22"/>
                </w:rPr>
                <w:t>2179</w:t>
              </w:r>
            </w:ins>
          </w:p>
        </w:tc>
        <w:tc>
          <w:tcPr>
            <w:tcW w:w="6900" w:type="dxa"/>
            <w:tcBorders>
              <w:top w:val="nil"/>
              <w:left w:val="nil"/>
              <w:bottom w:val="nil"/>
              <w:right w:val="nil"/>
            </w:tcBorders>
            <w:shd w:val="clear" w:color="auto" w:fill="auto"/>
            <w:noWrap/>
            <w:vAlign w:val="bottom"/>
            <w:hideMark/>
            <w:tcPrChange w:id="533" w:author="Rich Shriver" w:date="2016-04-15T17:18:00Z">
              <w:tcPr>
                <w:tcW w:w="6900" w:type="dxa"/>
                <w:tcBorders>
                  <w:top w:val="nil"/>
                  <w:left w:val="nil"/>
                  <w:bottom w:val="nil"/>
                  <w:right w:val="nil"/>
                </w:tcBorders>
                <w:shd w:val="clear" w:color="auto" w:fill="auto"/>
                <w:noWrap/>
                <w:vAlign w:val="bottom"/>
                <w:hideMark/>
              </w:tcPr>
            </w:tcPrChange>
          </w:tcPr>
          <w:p w14:paraId="6A986DFB" w14:textId="77777777" w:rsidR="00844A6C" w:rsidRPr="00844A6C" w:rsidRDefault="00844A6C" w:rsidP="00844A6C">
            <w:pPr>
              <w:rPr>
                <w:ins w:id="534" w:author="Rich Shriver" w:date="2016-04-15T17:18:00Z"/>
                <w:rFonts w:ascii="Calibri" w:hAnsi="Calibri"/>
                <w:color w:val="000000"/>
                <w:szCs w:val="22"/>
              </w:rPr>
            </w:pPr>
            <w:ins w:id="535" w:author="Rich Shriver" w:date="2016-04-15T17:18:00Z">
              <w:r w:rsidRPr="00844A6C">
                <w:rPr>
                  <w:rFonts w:ascii="Calibri" w:hAnsi="Calibri"/>
                  <w:color w:val="000000"/>
                  <w:szCs w:val="22"/>
                </w:rPr>
                <w:t>EncodedLegOptionExpirationDescLen</w:t>
              </w:r>
            </w:ins>
          </w:p>
        </w:tc>
      </w:tr>
      <w:tr w:rsidR="00844A6C" w:rsidRPr="00844A6C" w14:paraId="56D6CE1D" w14:textId="77777777" w:rsidTr="00844A6C">
        <w:trPr>
          <w:trHeight w:val="300"/>
          <w:jc w:val="center"/>
          <w:ins w:id="536" w:author="Rich Shriver" w:date="2016-04-15T17:18:00Z"/>
          <w:trPrChange w:id="53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38" w:author="Rich Shriver" w:date="2016-04-15T17:18:00Z">
              <w:tcPr>
                <w:tcW w:w="640" w:type="dxa"/>
                <w:tcBorders>
                  <w:top w:val="nil"/>
                  <w:left w:val="nil"/>
                  <w:bottom w:val="nil"/>
                  <w:right w:val="nil"/>
                </w:tcBorders>
                <w:shd w:val="clear" w:color="auto" w:fill="auto"/>
                <w:noWrap/>
                <w:vAlign w:val="bottom"/>
                <w:hideMark/>
              </w:tcPr>
            </w:tcPrChange>
          </w:tcPr>
          <w:p w14:paraId="083BFBF5" w14:textId="77777777" w:rsidR="00844A6C" w:rsidRPr="00844A6C" w:rsidRDefault="00844A6C" w:rsidP="00844A6C">
            <w:pPr>
              <w:jc w:val="center"/>
              <w:rPr>
                <w:ins w:id="539" w:author="Rich Shriver" w:date="2016-04-15T17:18:00Z"/>
                <w:rFonts w:ascii="Calibri" w:hAnsi="Calibri"/>
                <w:color w:val="000000"/>
                <w:szCs w:val="22"/>
              </w:rPr>
            </w:pPr>
            <w:ins w:id="540" w:author="Rich Shriver" w:date="2016-04-15T17:18:00Z">
              <w:r w:rsidRPr="00844A6C">
                <w:rPr>
                  <w:rFonts w:ascii="Calibri" w:hAnsi="Calibri"/>
                  <w:color w:val="000000"/>
                  <w:szCs w:val="22"/>
                </w:rPr>
                <w:t>41101</w:t>
              </w:r>
            </w:ins>
          </w:p>
        </w:tc>
        <w:tc>
          <w:tcPr>
            <w:tcW w:w="6900" w:type="dxa"/>
            <w:tcBorders>
              <w:top w:val="nil"/>
              <w:left w:val="nil"/>
              <w:bottom w:val="nil"/>
              <w:right w:val="nil"/>
            </w:tcBorders>
            <w:shd w:val="clear" w:color="auto" w:fill="auto"/>
            <w:noWrap/>
            <w:vAlign w:val="bottom"/>
            <w:hideMark/>
            <w:tcPrChange w:id="541" w:author="Rich Shriver" w:date="2016-04-15T17:18:00Z">
              <w:tcPr>
                <w:tcW w:w="6900" w:type="dxa"/>
                <w:tcBorders>
                  <w:top w:val="nil"/>
                  <w:left w:val="nil"/>
                  <w:bottom w:val="nil"/>
                  <w:right w:val="nil"/>
                </w:tcBorders>
                <w:shd w:val="clear" w:color="auto" w:fill="auto"/>
                <w:noWrap/>
                <w:vAlign w:val="bottom"/>
                <w:hideMark/>
              </w:tcPr>
            </w:tcPrChange>
          </w:tcPr>
          <w:p w14:paraId="003D9DAE" w14:textId="77777777" w:rsidR="00844A6C" w:rsidRPr="00844A6C" w:rsidRDefault="00844A6C" w:rsidP="00844A6C">
            <w:pPr>
              <w:rPr>
                <w:ins w:id="542" w:author="Rich Shriver" w:date="2016-04-15T17:18:00Z"/>
                <w:rFonts w:ascii="Calibri" w:hAnsi="Calibri"/>
                <w:color w:val="000000"/>
                <w:szCs w:val="22"/>
              </w:rPr>
            </w:pPr>
            <w:ins w:id="543" w:author="Rich Shriver" w:date="2016-04-15T17:18:00Z">
              <w:r w:rsidRPr="00844A6C">
                <w:rPr>
                  <w:rFonts w:ascii="Calibri" w:hAnsi="Calibri"/>
                  <w:color w:val="000000"/>
                  <w:szCs w:val="22"/>
                </w:rPr>
                <w:t>EncodedMarketDisruptionFallbackUnderlierSecurityDescLen</w:t>
              </w:r>
            </w:ins>
          </w:p>
        </w:tc>
      </w:tr>
      <w:tr w:rsidR="00844A6C" w:rsidRPr="00844A6C" w14:paraId="05961CF4" w14:textId="77777777" w:rsidTr="00844A6C">
        <w:trPr>
          <w:trHeight w:val="300"/>
          <w:jc w:val="center"/>
          <w:ins w:id="544" w:author="Rich Shriver" w:date="2016-04-15T17:18:00Z"/>
          <w:trPrChange w:id="54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46" w:author="Rich Shriver" w:date="2016-04-15T17:18:00Z">
              <w:tcPr>
                <w:tcW w:w="640" w:type="dxa"/>
                <w:tcBorders>
                  <w:top w:val="nil"/>
                  <w:left w:val="nil"/>
                  <w:bottom w:val="nil"/>
                  <w:right w:val="nil"/>
                </w:tcBorders>
                <w:shd w:val="clear" w:color="auto" w:fill="auto"/>
                <w:noWrap/>
                <w:vAlign w:val="bottom"/>
                <w:hideMark/>
              </w:tcPr>
            </w:tcPrChange>
          </w:tcPr>
          <w:p w14:paraId="09AE0755" w14:textId="77777777" w:rsidR="00844A6C" w:rsidRPr="00844A6C" w:rsidRDefault="00844A6C" w:rsidP="00844A6C">
            <w:pPr>
              <w:jc w:val="center"/>
              <w:rPr>
                <w:ins w:id="547" w:author="Rich Shriver" w:date="2016-04-15T17:18:00Z"/>
                <w:rFonts w:ascii="Calibri" w:hAnsi="Calibri"/>
                <w:color w:val="000000"/>
                <w:szCs w:val="22"/>
              </w:rPr>
            </w:pPr>
            <w:ins w:id="548" w:author="Rich Shriver" w:date="2016-04-15T17:18:00Z">
              <w:r w:rsidRPr="00844A6C">
                <w:rPr>
                  <w:rFonts w:ascii="Calibri" w:hAnsi="Calibri"/>
                  <w:color w:val="000000"/>
                  <w:szCs w:val="22"/>
                </w:rPr>
                <w:t>41107</w:t>
              </w:r>
            </w:ins>
          </w:p>
        </w:tc>
        <w:tc>
          <w:tcPr>
            <w:tcW w:w="6900" w:type="dxa"/>
            <w:tcBorders>
              <w:top w:val="nil"/>
              <w:left w:val="nil"/>
              <w:bottom w:val="nil"/>
              <w:right w:val="nil"/>
            </w:tcBorders>
            <w:shd w:val="clear" w:color="auto" w:fill="auto"/>
            <w:noWrap/>
            <w:vAlign w:val="bottom"/>
            <w:hideMark/>
            <w:tcPrChange w:id="549" w:author="Rich Shriver" w:date="2016-04-15T17:18:00Z">
              <w:tcPr>
                <w:tcW w:w="6900" w:type="dxa"/>
                <w:tcBorders>
                  <w:top w:val="nil"/>
                  <w:left w:val="nil"/>
                  <w:bottom w:val="nil"/>
                  <w:right w:val="nil"/>
                </w:tcBorders>
                <w:shd w:val="clear" w:color="auto" w:fill="auto"/>
                <w:noWrap/>
                <w:vAlign w:val="bottom"/>
                <w:hideMark/>
              </w:tcPr>
            </w:tcPrChange>
          </w:tcPr>
          <w:p w14:paraId="745BECBE" w14:textId="77777777" w:rsidR="00844A6C" w:rsidRPr="00844A6C" w:rsidRDefault="00844A6C" w:rsidP="00844A6C">
            <w:pPr>
              <w:rPr>
                <w:ins w:id="550" w:author="Rich Shriver" w:date="2016-04-15T17:18:00Z"/>
                <w:rFonts w:ascii="Calibri" w:hAnsi="Calibri"/>
                <w:color w:val="000000"/>
                <w:szCs w:val="22"/>
              </w:rPr>
            </w:pPr>
            <w:ins w:id="551" w:author="Rich Shriver" w:date="2016-04-15T17:18:00Z">
              <w:r w:rsidRPr="00844A6C">
                <w:rPr>
                  <w:rFonts w:ascii="Calibri" w:hAnsi="Calibri"/>
                  <w:color w:val="000000"/>
                  <w:szCs w:val="22"/>
                </w:rPr>
                <w:t>EncodedExerciseDescLen</w:t>
              </w:r>
            </w:ins>
          </w:p>
        </w:tc>
      </w:tr>
      <w:tr w:rsidR="00844A6C" w:rsidRPr="00844A6C" w14:paraId="24307E14" w14:textId="77777777" w:rsidTr="00844A6C">
        <w:trPr>
          <w:trHeight w:val="300"/>
          <w:jc w:val="center"/>
          <w:ins w:id="552" w:author="Rich Shriver" w:date="2016-04-15T17:18:00Z"/>
          <w:trPrChange w:id="55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54" w:author="Rich Shriver" w:date="2016-04-15T17:18:00Z">
              <w:tcPr>
                <w:tcW w:w="640" w:type="dxa"/>
                <w:tcBorders>
                  <w:top w:val="nil"/>
                  <w:left w:val="nil"/>
                  <w:bottom w:val="nil"/>
                  <w:right w:val="nil"/>
                </w:tcBorders>
                <w:shd w:val="clear" w:color="auto" w:fill="auto"/>
                <w:noWrap/>
                <w:vAlign w:val="bottom"/>
                <w:hideMark/>
              </w:tcPr>
            </w:tcPrChange>
          </w:tcPr>
          <w:p w14:paraId="6AE16DB7" w14:textId="77777777" w:rsidR="00844A6C" w:rsidRPr="00844A6C" w:rsidRDefault="00844A6C" w:rsidP="00844A6C">
            <w:pPr>
              <w:jc w:val="center"/>
              <w:rPr>
                <w:ins w:id="555" w:author="Rich Shriver" w:date="2016-04-15T17:18:00Z"/>
                <w:rFonts w:ascii="Calibri" w:hAnsi="Calibri"/>
                <w:color w:val="000000"/>
                <w:szCs w:val="22"/>
              </w:rPr>
            </w:pPr>
            <w:ins w:id="556" w:author="Rich Shriver" w:date="2016-04-15T17:18:00Z">
              <w:r w:rsidRPr="00844A6C">
                <w:rPr>
                  <w:rFonts w:ascii="Calibri" w:hAnsi="Calibri"/>
                  <w:color w:val="000000"/>
                  <w:szCs w:val="22"/>
                </w:rPr>
                <w:t>41256</w:t>
              </w:r>
            </w:ins>
          </w:p>
        </w:tc>
        <w:tc>
          <w:tcPr>
            <w:tcW w:w="6900" w:type="dxa"/>
            <w:tcBorders>
              <w:top w:val="nil"/>
              <w:left w:val="nil"/>
              <w:bottom w:val="nil"/>
              <w:right w:val="nil"/>
            </w:tcBorders>
            <w:shd w:val="clear" w:color="auto" w:fill="auto"/>
            <w:noWrap/>
            <w:vAlign w:val="bottom"/>
            <w:hideMark/>
            <w:tcPrChange w:id="557" w:author="Rich Shriver" w:date="2016-04-15T17:18:00Z">
              <w:tcPr>
                <w:tcW w:w="6900" w:type="dxa"/>
                <w:tcBorders>
                  <w:top w:val="nil"/>
                  <w:left w:val="nil"/>
                  <w:bottom w:val="nil"/>
                  <w:right w:val="nil"/>
                </w:tcBorders>
                <w:shd w:val="clear" w:color="auto" w:fill="auto"/>
                <w:noWrap/>
                <w:vAlign w:val="bottom"/>
                <w:hideMark/>
              </w:tcPr>
            </w:tcPrChange>
          </w:tcPr>
          <w:p w14:paraId="653B04B5" w14:textId="77777777" w:rsidR="00844A6C" w:rsidRPr="00844A6C" w:rsidRDefault="00844A6C" w:rsidP="00844A6C">
            <w:pPr>
              <w:rPr>
                <w:ins w:id="558" w:author="Rich Shriver" w:date="2016-04-15T17:18:00Z"/>
                <w:rFonts w:ascii="Calibri" w:hAnsi="Calibri"/>
                <w:color w:val="000000"/>
                <w:szCs w:val="22"/>
              </w:rPr>
            </w:pPr>
            <w:ins w:id="559" w:author="Rich Shriver" w:date="2016-04-15T17:18:00Z">
              <w:r w:rsidRPr="00844A6C">
                <w:rPr>
                  <w:rFonts w:ascii="Calibri" w:hAnsi="Calibri"/>
                  <w:color w:val="000000"/>
                  <w:szCs w:val="22"/>
                </w:rPr>
                <w:t>EncodedStreamCommodityDescLen</w:t>
              </w:r>
            </w:ins>
          </w:p>
        </w:tc>
      </w:tr>
      <w:tr w:rsidR="00844A6C" w:rsidRPr="00844A6C" w14:paraId="2A9B0C41" w14:textId="77777777" w:rsidTr="00844A6C">
        <w:trPr>
          <w:trHeight w:val="300"/>
          <w:jc w:val="center"/>
          <w:ins w:id="560" w:author="Rich Shriver" w:date="2016-04-15T17:18:00Z"/>
          <w:trPrChange w:id="56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62" w:author="Rich Shriver" w:date="2016-04-15T17:18:00Z">
              <w:tcPr>
                <w:tcW w:w="640" w:type="dxa"/>
                <w:tcBorders>
                  <w:top w:val="nil"/>
                  <w:left w:val="nil"/>
                  <w:bottom w:val="nil"/>
                  <w:right w:val="nil"/>
                </w:tcBorders>
                <w:shd w:val="clear" w:color="auto" w:fill="auto"/>
                <w:noWrap/>
                <w:vAlign w:val="bottom"/>
                <w:hideMark/>
              </w:tcPr>
            </w:tcPrChange>
          </w:tcPr>
          <w:p w14:paraId="73619570" w14:textId="77777777" w:rsidR="00844A6C" w:rsidRPr="00844A6C" w:rsidRDefault="00844A6C" w:rsidP="00844A6C">
            <w:pPr>
              <w:jc w:val="center"/>
              <w:rPr>
                <w:ins w:id="563" w:author="Rich Shriver" w:date="2016-04-15T17:18:00Z"/>
                <w:rFonts w:ascii="Calibri" w:hAnsi="Calibri"/>
                <w:color w:val="000000"/>
                <w:szCs w:val="22"/>
              </w:rPr>
            </w:pPr>
            <w:ins w:id="564" w:author="Rich Shriver" w:date="2016-04-15T17:18:00Z">
              <w:r w:rsidRPr="00844A6C">
                <w:rPr>
                  <w:rFonts w:ascii="Calibri" w:hAnsi="Calibri"/>
                  <w:color w:val="000000"/>
                  <w:szCs w:val="22"/>
                </w:rPr>
                <w:t>41320</w:t>
              </w:r>
            </w:ins>
          </w:p>
        </w:tc>
        <w:tc>
          <w:tcPr>
            <w:tcW w:w="6900" w:type="dxa"/>
            <w:tcBorders>
              <w:top w:val="nil"/>
              <w:left w:val="nil"/>
              <w:bottom w:val="nil"/>
              <w:right w:val="nil"/>
            </w:tcBorders>
            <w:shd w:val="clear" w:color="auto" w:fill="auto"/>
            <w:noWrap/>
            <w:vAlign w:val="bottom"/>
            <w:hideMark/>
            <w:tcPrChange w:id="565" w:author="Rich Shriver" w:date="2016-04-15T17:18:00Z">
              <w:tcPr>
                <w:tcW w:w="6900" w:type="dxa"/>
                <w:tcBorders>
                  <w:top w:val="nil"/>
                  <w:left w:val="nil"/>
                  <w:bottom w:val="nil"/>
                  <w:right w:val="nil"/>
                </w:tcBorders>
                <w:shd w:val="clear" w:color="auto" w:fill="auto"/>
                <w:noWrap/>
                <w:vAlign w:val="bottom"/>
                <w:hideMark/>
              </w:tcPr>
            </w:tcPrChange>
          </w:tcPr>
          <w:p w14:paraId="01AED12B" w14:textId="77777777" w:rsidR="00844A6C" w:rsidRPr="00844A6C" w:rsidRDefault="00844A6C" w:rsidP="00844A6C">
            <w:pPr>
              <w:rPr>
                <w:ins w:id="566" w:author="Rich Shriver" w:date="2016-04-15T17:18:00Z"/>
                <w:rFonts w:ascii="Calibri" w:hAnsi="Calibri"/>
                <w:color w:val="000000"/>
                <w:szCs w:val="22"/>
              </w:rPr>
            </w:pPr>
            <w:ins w:id="567" w:author="Rich Shriver" w:date="2016-04-15T17:18:00Z">
              <w:r w:rsidRPr="00844A6C">
                <w:rPr>
                  <w:rFonts w:ascii="Calibri" w:hAnsi="Calibri"/>
                  <w:color w:val="000000"/>
                  <w:szCs w:val="22"/>
                </w:rPr>
                <w:t>EncodedLegAdditionalTermBondDescLen</w:t>
              </w:r>
            </w:ins>
          </w:p>
        </w:tc>
      </w:tr>
      <w:tr w:rsidR="00844A6C" w:rsidRPr="00844A6C" w14:paraId="6A252691" w14:textId="77777777" w:rsidTr="00844A6C">
        <w:trPr>
          <w:trHeight w:val="300"/>
          <w:jc w:val="center"/>
          <w:ins w:id="568" w:author="Rich Shriver" w:date="2016-04-15T17:18:00Z"/>
          <w:trPrChange w:id="56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70" w:author="Rich Shriver" w:date="2016-04-15T17:18:00Z">
              <w:tcPr>
                <w:tcW w:w="640" w:type="dxa"/>
                <w:tcBorders>
                  <w:top w:val="nil"/>
                  <w:left w:val="nil"/>
                  <w:bottom w:val="nil"/>
                  <w:right w:val="nil"/>
                </w:tcBorders>
                <w:shd w:val="clear" w:color="auto" w:fill="auto"/>
                <w:noWrap/>
                <w:vAlign w:val="bottom"/>
                <w:hideMark/>
              </w:tcPr>
            </w:tcPrChange>
          </w:tcPr>
          <w:p w14:paraId="1931E4D9" w14:textId="77777777" w:rsidR="00844A6C" w:rsidRPr="00844A6C" w:rsidRDefault="00844A6C" w:rsidP="00844A6C">
            <w:pPr>
              <w:jc w:val="center"/>
              <w:rPr>
                <w:ins w:id="571" w:author="Rich Shriver" w:date="2016-04-15T17:18:00Z"/>
                <w:rFonts w:ascii="Calibri" w:hAnsi="Calibri"/>
                <w:color w:val="000000"/>
                <w:szCs w:val="22"/>
              </w:rPr>
            </w:pPr>
            <w:ins w:id="572" w:author="Rich Shriver" w:date="2016-04-15T17:18:00Z">
              <w:r w:rsidRPr="00844A6C">
                <w:rPr>
                  <w:rFonts w:ascii="Calibri" w:hAnsi="Calibri"/>
                  <w:color w:val="000000"/>
                  <w:szCs w:val="22"/>
                </w:rPr>
                <w:t>41324</w:t>
              </w:r>
            </w:ins>
          </w:p>
        </w:tc>
        <w:tc>
          <w:tcPr>
            <w:tcW w:w="6900" w:type="dxa"/>
            <w:tcBorders>
              <w:top w:val="nil"/>
              <w:left w:val="nil"/>
              <w:bottom w:val="nil"/>
              <w:right w:val="nil"/>
            </w:tcBorders>
            <w:shd w:val="clear" w:color="auto" w:fill="auto"/>
            <w:noWrap/>
            <w:vAlign w:val="bottom"/>
            <w:hideMark/>
            <w:tcPrChange w:id="573" w:author="Rich Shriver" w:date="2016-04-15T17:18:00Z">
              <w:tcPr>
                <w:tcW w:w="6900" w:type="dxa"/>
                <w:tcBorders>
                  <w:top w:val="nil"/>
                  <w:left w:val="nil"/>
                  <w:bottom w:val="nil"/>
                  <w:right w:val="nil"/>
                </w:tcBorders>
                <w:shd w:val="clear" w:color="auto" w:fill="auto"/>
                <w:noWrap/>
                <w:vAlign w:val="bottom"/>
                <w:hideMark/>
              </w:tcPr>
            </w:tcPrChange>
          </w:tcPr>
          <w:p w14:paraId="2A250B09" w14:textId="77777777" w:rsidR="00844A6C" w:rsidRPr="00844A6C" w:rsidRDefault="00844A6C" w:rsidP="00844A6C">
            <w:pPr>
              <w:rPr>
                <w:ins w:id="574" w:author="Rich Shriver" w:date="2016-04-15T17:18:00Z"/>
                <w:rFonts w:ascii="Calibri" w:hAnsi="Calibri"/>
                <w:color w:val="000000"/>
                <w:szCs w:val="22"/>
              </w:rPr>
            </w:pPr>
            <w:ins w:id="575" w:author="Rich Shriver" w:date="2016-04-15T17:18:00Z">
              <w:r w:rsidRPr="00844A6C">
                <w:rPr>
                  <w:rFonts w:ascii="Calibri" w:hAnsi="Calibri"/>
                  <w:color w:val="000000"/>
                  <w:szCs w:val="22"/>
                </w:rPr>
                <w:t>EncodedLegAdditionalTermBondIssuerLen</w:t>
              </w:r>
            </w:ins>
          </w:p>
        </w:tc>
      </w:tr>
      <w:tr w:rsidR="00844A6C" w:rsidRPr="00844A6C" w14:paraId="1938D6EC" w14:textId="77777777" w:rsidTr="00844A6C">
        <w:trPr>
          <w:trHeight w:val="300"/>
          <w:jc w:val="center"/>
          <w:ins w:id="576" w:author="Rich Shriver" w:date="2016-04-15T17:18:00Z"/>
          <w:trPrChange w:id="57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78" w:author="Rich Shriver" w:date="2016-04-15T17:18:00Z">
              <w:tcPr>
                <w:tcW w:w="640" w:type="dxa"/>
                <w:tcBorders>
                  <w:top w:val="nil"/>
                  <w:left w:val="nil"/>
                  <w:bottom w:val="nil"/>
                  <w:right w:val="nil"/>
                </w:tcBorders>
                <w:shd w:val="clear" w:color="auto" w:fill="auto"/>
                <w:noWrap/>
                <w:vAlign w:val="bottom"/>
                <w:hideMark/>
              </w:tcPr>
            </w:tcPrChange>
          </w:tcPr>
          <w:p w14:paraId="2E4581C3" w14:textId="77777777" w:rsidR="00844A6C" w:rsidRPr="00844A6C" w:rsidRDefault="00844A6C" w:rsidP="00844A6C">
            <w:pPr>
              <w:jc w:val="center"/>
              <w:rPr>
                <w:ins w:id="579" w:author="Rich Shriver" w:date="2016-04-15T17:18:00Z"/>
                <w:rFonts w:ascii="Calibri" w:hAnsi="Calibri"/>
                <w:color w:val="000000"/>
                <w:szCs w:val="22"/>
              </w:rPr>
            </w:pPr>
            <w:ins w:id="580" w:author="Rich Shriver" w:date="2016-04-15T17:18:00Z">
              <w:r w:rsidRPr="00844A6C">
                <w:rPr>
                  <w:rFonts w:ascii="Calibri" w:hAnsi="Calibri"/>
                  <w:color w:val="000000"/>
                  <w:szCs w:val="22"/>
                </w:rPr>
                <w:t>41458</w:t>
              </w:r>
            </w:ins>
          </w:p>
        </w:tc>
        <w:tc>
          <w:tcPr>
            <w:tcW w:w="6900" w:type="dxa"/>
            <w:tcBorders>
              <w:top w:val="nil"/>
              <w:left w:val="nil"/>
              <w:bottom w:val="nil"/>
              <w:right w:val="nil"/>
            </w:tcBorders>
            <w:shd w:val="clear" w:color="auto" w:fill="auto"/>
            <w:noWrap/>
            <w:vAlign w:val="bottom"/>
            <w:hideMark/>
            <w:tcPrChange w:id="581" w:author="Rich Shriver" w:date="2016-04-15T17:18:00Z">
              <w:tcPr>
                <w:tcW w:w="6900" w:type="dxa"/>
                <w:tcBorders>
                  <w:top w:val="nil"/>
                  <w:left w:val="nil"/>
                  <w:bottom w:val="nil"/>
                  <w:right w:val="nil"/>
                </w:tcBorders>
                <w:shd w:val="clear" w:color="auto" w:fill="auto"/>
                <w:noWrap/>
                <w:vAlign w:val="bottom"/>
                <w:hideMark/>
              </w:tcPr>
            </w:tcPrChange>
          </w:tcPr>
          <w:p w14:paraId="3B8FDDB2" w14:textId="77777777" w:rsidR="00844A6C" w:rsidRPr="00844A6C" w:rsidRDefault="00844A6C" w:rsidP="00844A6C">
            <w:pPr>
              <w:rPr>
                <w:ins w:id="582" w:author="Rich Shriver" w:date="2016-04-15T17:18:00Z"/>
                <w:rFonts w:ascii="Calibri" w:hAnsi="Calibri"/>
                <w:color w:val="000000"/>
                <w:szCs w:val="22"/>
              </w:rPr>
            </w:pPr>
            <w:ins w:id="583" w:author="Rich Shriver" w:date="2016-04-15T17:18:00Z">
              <w:r w:rsidRPr="00844A6C">
                <w:rPr>
                  <w:rFonts w:ascii="Calibri" w:hAnsi="Calibri"/>
                  <w:color w:val="000000"/>
                  <w:szCs w:val="22"/>
                </w:rPr>
                <w:t>EncodedLegDeliveryStreamCycleDescLen</w:t>
              </w:r>
            </w:ins>
          </w:p>
        </w:tc>
      </w:tr>
      <w:tr w:rsidR="00844A6C" w:rsidRPr="00844A6C" w14:paraId="103C1532" w14:textId="77777777" w:rsidTr="00844A6C">
        <w:trPr>
          <w:trHeight w:val="300"/>
          <w:jc w:val="center"/>
          <w:ins w:id="584" w:author="Rich Shriver" w:date="2016-04-15T17:18:00Z"/>
          <w:trPrChange w:id="58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86" w:author="Rich Shriver" w:date="2016-04-15T17:18:00Z">
              <w:tcPr>
                <w:tcW w:w="640" w:type="dxa"/>
                <w:tcBorders>
                  <w:top w:val="nil"/>
                  <w:left w:val="nil"/>
                  <w:bottom w:val="nil"/>
                  <w:right w:val="nil"/>
                </w:tcBorders>
                <w:shd w:val="clear" w:color="auto" w:fill="auto"/>
                <w:noWrap/>
                <w:vAlign w:val="bottom"/>
                <w:hideMark/>
              </w:tcPr>
            </w:tcPrChange>
          </w:tcPr>
          <w:p w14:paraId="3499ECBC" w14:textId="77777777" w:rsidR="00844A6C" w:rsidRPr="00844A6C" w:rsidRDefault="00844A6C" w:rsidP="00844A6C">
            <w:pPr>
              <w:jc w:val="center"/>
              <w:rPr>
                <w:ins w:id="587" w:author="Rich Shriver" w:date="2016-04-15T17:18:00Z"/>
                <w:rFonts w:ascii="Calibri" w:hAnsi="Calibri"/>
                <w:color w:val="000000"/>
                <w:szCs w:val="22"/>
              </w:rPr>
            </w:pPr>
            <w:ins w:id="588" w:author="Rich Shriver" w:date="2016-04-15T17:18:00Z">
              <w:r w:rsidRPr="00844A6C">
                <w:rPr>
                  <w:rFonts w:ascii="Calibri" w:hAnsi="Calibri"/>
                  <w:color w:val="000000"/>
                  <w:szCs w:val="22"/>
                </w:rPr>
                <w:t>41476</w:t>
              </w:r>
            </w:ins>
          </w:p>
        </w:tc>
        <w:tc>
          <w:tcPr>
            <w:tcW w:w="6900" w:type="dxa"/>
            <w:tcBorders>
              <w:top w:val="nil"/>
              <w:left w:val="nil"/>
              <w:bottom w:val="nil"/>
              <w:right w:val="nil"/>
            </w:tcBorders>
            <w:shd w:val="clear" w:color="auto" w:fill="auto"/>
            <w:noWrap/>
            <w:vAlign w:val="bottom"/>
            <w:hideMark/>
            <w:tcPrChange w:id="589" w:author="Rich Shriver" w:date="2016-04-15T17:18:00Z">
              <w:tcPr>
                <w:tcW w:w="6900" w:type="dxa"/>
                <w:tcBorders>
                  <w:top w:val="nil"/>
                  <w:left w:val="nil"/>
                  <w:bottom w:val="nil"/>
                  <w:right w:val="nil"/>
                </w:tcBorders>
                <w:shd w:val="clear" w:color="auto" w:fill="auto"/>
                <w:noWrap/>
                <w:vAlign w:val="bottom"/>
                <w:hideMark/>
              </w:tcPr>
            </w:tcPrChange>
          </w:tcPr>
          <w:p w14:paraId="101BA956" w14:textId="77777777" w:rsidR="00844A6C" w:rsidRPr="00844A6C" w:rsidRDefault="00844A6C" w:rsidP="00844A6C">
            <w:pPr>
              <w:rPr>
                <w:ins w:id="590" w:author="Rich Shriver" w:date="2016-04-15T17:18:00Z"/>
                <w:rFonts w:ascii="Calibri" w:hAnsi="Calibri"/>
                <w:color w:val="000000"/>
                <w:szCs w:val="22"/>
              </w:rPr>
            </w:pPr>
            <w:ins w:id="591" w:author="Rich Shriver" w:date="2016-04-15T17:18:00Z">
              <w:r w:rsidRPr="00844A6C">
                <w:rPr>
                  <w:rFonts w:ascii="Calibri" w:hAnsi="Calibri"/>
                  <w:color w:val="000000"/>
                  <w:szCs w:val="22"/>
                </w:rPr>
                <w:t>EncodedLegMarketDisruptionFallbackUnderlierSecurityDescLen</w:t>
              </w:r>
            </w:ins>
          </w:p>
        </w:tc>
      </w:tr>
      <w:tr w:rsidR="00844A6C" w:rsidRPr="00844A6C" w14:paraId="7E036B35" w14:textId="77777777" w:rsidTr="00844A6C">
        <w:trPr>
          <w:trHeight w:val="300"/>
          <w:jc w:val="center"/>
          <w:ins w:id="592" w:author="Rich Shriver" w:date="2016-04-15T17:18:00Z"/>
          <w:trPrChange w:id="59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594" w:author="Rich Shriver" w:date="2016-04-15T17:18:00Z">
              <w:tcPr>
                <w:tcW w:w="640" w:type="dxa"/>
                <w:tcBorders>
                  <w:top w:val="nil"/>
                  <w:left w:val="nil"/>
                  <w:bottom w:val="nil"/>
                  <w:right w:val="nil"/>
                </w:tcBorders>
                <w:shd w:val="clear" w:color="auto" w:fill="auto"/>
                <w:noWrap/>
                <w:vAlign w:val="bottom"/>
                <w:hideMark/>
              </w:tcPr>
            </w:tcPrChange>
          </w:tcPr>
          <w:p w14:paraId="6C05E78B" w14:textId="77777777" w:rsidR="00844A6C" w:rsidRPr="00844A6C" w:rsidRDefault="00844A6C" w:rsidP="00844A6C">
            <w:pPr>
              <w:jc w:val="center"/>
              <w:rPr>
                <w:ins w:id="595" w:author="Rich Shriver" w:date="2016-04-15T17:18:00Z"/>
                <w:rFonts w:ascii="Calibri" w:hAnsi="Calibri"/>
                <w:color w:val="000000"/>
                <w:szCs w:val="22"/>
              </w:rPr>
            </w:pPr>
            <w:ins w:id="596" w:author="Rich Shriver" w:date="2016-04-15T17:18:00Z">
              <w:r w:rsidRPr="00844A6C">
                <w:rPr>
                  <w:rFonts w:ascii="Calibri" w:hAnsi="Calibri"/>
                  <w:color w:val="000000"/>
                  <w:szCs w:val="22"/>
                </w:rPr>
                <w:t>41482</w:t>
              </w:r>
            </w:ins>
          </w:p>
        </w:tc>
        <w:tc>
          <w:tcPr>
            <w:tcW w:w="6900" w:type="dxa"/>
            <w:tcBorders>
              <w:top w:val="nil"/>
              <w:left w:val="nil"/>
              <w:bottom w:val="nil"/>
              <w:right w:val="nil"/>
            </w:tcBorders>
            <w:shd w:val="clear" w:color="auto" w:fill="auto"/>
            <w:noWrap/>
            <w:vAlign w:val="bottom"/>
            <w:hideMark/>
            <w:tcPrChange w:id="597" w:author="Rich Shriver" w:date="2016-04-15T17:18:00Z">
              <w:tcPr>
                <w:tcW w:w="6900" w:type="dxa"/>
                <w:tcBorders>
                  <w:top w:val="nil"/>
                  <w:left w:val="nil"/>
                  <w:bottom w:val="nil"/>
                  <w:right w:val="nil"/>
                </w:tcBorders>
                <w:shd w:val="clear" w:color="auto" w:fill="auto"/>
                <w:noWrap/>
                <w:vAlign w:val="bottom"/>
                <w:hideMark/>
              </w:tcPr>
            </w:tcPrChange>
          </w:tcPr>
          <w:p w14:paraId="3990AB2B" w14:textId="77777777" w:rsidR="00844A6C" w:rsidRPr="00844A6C" w:rsidRDefault="00844A6C" w:rsidP="00844A6C">
            <w:pPr>
              <w:rPr>
                <w:ins w:id="598" w:author="Rich Shriver" w:date="2016-04-15T17:18:00Z"/>
                <w:rFonts w:ascii="Calibri" w:hAnsi="Calibri"/>
                <w:color w:val="000000"/>
                <w:szCs w:val="22"/>
              </w:rPr>
            </w:pPr>
            <w:ins w:id="599" w:author="Rich Shriver" w:date="2016-04-15T17:18:00Z">
              <w:r w:rsidRPr="00844A6C">
                <w:rPr>
                  <w:rFonts w:ascii="Calibri" w:hAnsi="Calibri"/>
                  <w:color w:val="000000"/>
                  <w:szCs w:val="22"/>
                </w:rPr>
                <w:t>EncodedLegExerciseDescLen</w:t>
              </w:r>
            </w:ins>
          </w:p>
        </w:tc>
      </w:tr>
      <w:tr w:rsidR="00844A6C" w:rsidRPr="00844A6C" w14:paraId="5FA7A1EE" w14:textId="77777777" w:rsidTr="00844A6C">
        <w:trPr>
          <w:trHeight w:val="300"/>
          <w:jc w:val="center"/>
          <w:ins w:id="600" w:author="Rich Shriver" w:date="2016-04-15T17:18:00Z"/>
          <w:trPrChange w:id="60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02" w:author="Rich Shriver" w:date="2016-04-15T17:18:00Z">
              <w:tcPr>
                <w:tcW w:w="640" w:type="dxa"/>
                <w:tcBorders>
                  <w:top w:val="nil"/>
                  <w:left w:val="nil"/>
                  <w:bottom w:val="nil"/>
                  <w:right w:val="nil"/>
                </w:tcBorders>
                <w:shd w:val="clear" w:color="auto" w:fill="auto"/>
                <w:noWrap/>
                <w:vAlign w:val="bottom"/>
                <w:hideMark/>
              </w:tcPr>
            </w:tcPrChange>
          </w:tcPr>
          <w:p w14:paraId="6434C13E" w14:textId="77777777" w:rsidR="00844A6C" w:rsidRPr="00844A6C" w:rsidRDefault="00844A6C" w:rsidP="00844A6C">
            <w:pPr>
              <w:jc w:val="center"/>
              <w:rPr>
                <w:ins w:id="603" w:author="Rich Shriver" w:date="2016-04-15T17:18:00Z"/>
                <w:rFonts w:ascii="Calibri" w:hAnsi="Calibri"/>
                <w:color w:val="000000"/>
                <w:szCs w:val="22"/>
              </w:rPr>
            </w:pPr>
            <w:ins w:id="604" w:author="Rich Shriver" w:date="2016-04-15T17:18:00Z">
              <w:r w:rsidRPr="00844A6C">
                <w:rPr>
                  <w:rFonts w:ascii="Calibri" w:hAnsi="Calibri"/>
                  <w:color w:val="000000"/>
                  <w:szCs w:val="22"/>
                </w:rPr>
                <w:t>41653</w:t>
              </w:r>
            </w:ins>
          </w:p>
        </w:tc>
        <w:tc>
          <w:tcPr>
            <w:tcW w:w="6900" w:type="dxa"/>
            <w:tcBorders>
              <w:top w:val="nil"/>
              <w:left w:val="nil"/>
              <w:bottom w:val="nil"/>
              <w:right w:val="nil"/>
            </w:tcBorders>
            <w:shd w:val="clear" w:color="auto" w:fill="auto"/>
            <w:noWrap/>
            <w:vAlign w:val="bottom"/>
            <w:hideMark/>
            <w:tcPrChange w:id="605" w:author="Rich Shriver" w:date="2016-04-15T17:18:00Z">
              <w:tcPr>
                <w:tcW w:w="6900" w:type="dxa"/>
                <w:tcBorders>
                  <w:top w:val="nil"/>
                  <w:left w:val="nil"/>
                  <w:bottom w:val="nil"/>
                  <w:right w:val="nil"/>
                </w:tcBorders>
                <w:shd w:val="clear" w:color="auto" w:fill="auto"/>
                <w:noWrap/>
                <w:vAlign w:val="bottom"/>
                <w:hideMark/>
              </w:tcPr>
            </w:tcPrChange>
          </w:tcPr>
          <w:p w14:paraId="56E6646E" w14:textId="77777777" w:rsidR="00844A6C" w:rsidRPr="00844A6C" w:rsidRDefault="00844A6C" w:rsidP="00844A6C">
            <w:pPr>
              <w:rPr>
                <w:ins w:id="606" w:author="Rich Shriver" w:date="2016-04-15T17:18:00Z"/>
                <w:rFonts w:ascii="Calibri" w:hAnsi="Calibri"/>
                <w:color w:val="000000"/>
                <w:szCs w:val="22"/>
              </w:rPr>
            </w:pPr>
            <w:ins w:id="607" w:author="Rich Shriver" w:date="2016-04-15T17:18:00Z">
              <w:r w:rsidRPr="00844A6C">
                <w:rPr>
                  <w:rFonts w:ascii="Calibri" w:hAnsi="Calibri"/>
                  <w:color w:val="000000"/>
                  <w:szCs w:val="22"/>
                </w:rPr>
                <w:t>EncodedLegStreamCommodityDescLen</w:t>
              </w:r>
            </w:ins>
          </w:p>
        </w:tc>
      </w:tr>
      <w:tr w:rsidR="00844A6C" w:rsidRPr="00844A6C" w14:paraId="66C5CF50" w14:textId="77777777" w:rsidTr="00844A6C">
        <w:trPr>
          <w:trHeight w:val="300"/>
          <w:jc w:val="center"/>
          <w:ins w:id="608" w:author="Rich Shriver" w:date="2016-04-15T17:18:00Z"/>
          <w:trPrChange w:id="60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10" w:author="Rich Shriver" w:date="2016-04-15T17:18:00Z">
              <w:tcPr>
                <w:tcW w:w="640" w:type="dxa"/>
                <w:tcBorders>
                  <w:top w:val="nil"/>
                  <w:left w:val="nil"/>
                  <w:bottom w:val="nil"/>
                  <w:right w:val="nil"/>
                </w:tcBorders>
                <w:shd w:val="clear" w:color="auto" w:fill="auto"/>
                <w:noWrap/>
                <w:vAlign w:val="bottom"/>
                <w:hideMark/>
              </w:tcPr>
            </w:tcPrChange>
          </w:tcPr>
          <w:p w14:paraId="3CFC1CB9" w14:textId="77777777" w:rsidR="00844A6C" w:rsidRPr="00844A6C" w:rsidRDefault="00844A6C" w:rsidP="00844A6C">
            <w:pPr>
              <w:jc w:val="center"/>
              <w:rPr>
                <w:ins w:id="611" w:author="Rich Shriver" w:date="2016-04-15T17:18:00Z"/>
                <w:rFonts w:ascii="Calibri" w:hAnsi="Calibri"/>
                <w:color w:val="000000"/>
                <w:szCs w:val="22"/>
              </w:rPr>
            </w:pPr>
            <w:ins w:id="612" w:author="Rich Shriver" w:date="2016-04-15T17:18:00Z">
              <w:r w:rsidRPr="00844A6C">
                <w:rPr>
                  <w:rFonts w:ascii="Calibri" w:hAnsi="Calibri"/>
                  <w:color w:val="000000"/>
                  <w:szCs w:val="22"/>
                </w:rPr>
                <w:t>41806</w:t>
              </w:r>
            </w:ins>
          </w:p>
        </w:tc>
        <w:tc>
          <w:tcPr>
            <w:tcW w:w="6900" w:type="dxa"/>
            <w:tcBorders>
              <w:top w:val="nil"/>
              <w:left w:val="nil"/>
              <w:bottom w:val="nil"/>
              <w:right w:val="nil"/>
            </w:tcBorders>
            <w:shd w:val="clear" w:color="auto" w:fill="auto"/>
            <w:noWrap/>
            <w:vAlign w:val="bottom"/>
            <w:hideMark/>
            <w:tcPrChange w:id="613" w:author="Rich Shriver" w:date="2016-04-15T17:18:00Z">
              <w:tcPr>
                <w:tcW w:w="6900" w:type="dxa"/>
                <w:tcBorders>
                  <w:top w:val="nil"/>
                  <w:left w:val="nil"/>
                  <w:bottom w:val="nil"/>
                  <w:right w:val="nil"/>
                </w:tcBorders>
                <w:shd w:val="clear" w:color="auto" w:fill="auto"/>
                <w:noWrap/>
                <w:vAlign w:val="bottom"/>
                <w:hideMark/>
              </w:tcPr>
            </w:tcPrChange>
          </w:tcPr>
          <w:p w14:paraId="2EE6C950" w14:textId="77777777" w:rsidR="00844A6C" w:rsidRPr="00844A6C" w:rsidRDefault="00844A6C" w:rsidP="00844A6C">
            <w:pPr>
              <w:rPr>
                <w:ins w:id="614" w:author="Rich Shriver" w:date="2016-04-15T17:18:00Z"/>
                <w:rFonts w:ascii="Calibri" w:hAnsi="Calibri"/>
                <w:color w:val="000000"/>
                <w:szCs w:val="22"/>
              </w:rPr>
            </w:pPr>
            <w:ins w:id="615" w:author="Rich Shriver" w:date="2016-04-15T17:18:00Z">
              <w:r w:rsidRPr="00844A6C">
                <w:rPr>
                  <w:rFonts w:ascii="Calibri" w:hAnsi="Calibri"/>
                  <w:color w:val="000000"/>
                  <w:szCs w:val="22"/>
                </w:rPr>
                <w:t>EncodedUnderlyingDeliveryStreamCycleDescLen</w:t>
              </w:r>
            </w:ins>
          </w:p>
        </w:tc>
      </w:tr>
      <w:tr w:rsidR="00844A6C" w:rsidRPr="00844A6C" w14:paraId="55275D0C" w14:textId="77777777" w:rsidTr="00844A6C">
        <w:trPr>
          <w:trHeight w:val="300"/>
          <w:jc w:val="center"/>
          <w:ins w:id="616" w:author="Rich Shriver" w:date="2016-04-15T17:18:00Z"/>
          <w:trPrChange w:id="61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18" w:author="Rich Shriver" w:date="2016-04-15T17:18:00Z">
              <w:tcPr>
                <w:tcW w:w="640" w:type="dxa"/>
                <w:tcBorders>
                  <w:top w:val="nil"/>
                  <w:left w:val="nil"/>
                  <w:bottom w:val="nil"/>
                  <w:right w:val="nil"/>
                </w:tcBorders>
                <w:shd w:val="clear" w:color="auto" w:fill="auto"/>
                <w:noWrap/>
                <w:vAlign w:val="bottom"/>
                <w:hideMark/>
              </w:tcPr>
            </w:tcPrChange>
          </w:tcPr>
          <w:p w14:paraId="4DAF1451" w14:textId="77777777" w:rsidR="00844A6C" w:rsidRPr="00844A6C" w:rsidRDefault="00844A6C" w:rsidP="00844A6C">
            <w:pPr>
              <w:jc w:val="center"/>
              <w:rPr>
                <w:ins w:id="619" w:author="Rich Shriver" w:date="2016-04-15T17:18:00Z"/>
                <w:rFonts w:ascii="Calibri" w:hAnsi="Calibri"/>
                <w:color w:val="000000"/>
                <w:szCs w:val="22"/>
              </w:rPr>
            </w:pPr>
            <w:ins w:id="620" w:author="Rich Shriver" w:date="2016-04-15T17:18:00Z">
              <w:r w:rsidRPr="00844A6C">
                <w:rPr>
                  <w:rFonts w:ascii="Calibri" w:hAnsi="Calibri"/>
                  <w:color w:val="000000"/>
                  <w:szCs w:val="22"/>
                </w:rPr>
                <w:t>41811</w:t>
              </w:r>
            </w:ins>
          </w:p>
        </w:tc>
        <w:tc>
          <w:tcPr>
            <w:tcW w:w="6900" w:type="dxa"/>
            <w:tcBorders>
              <w:top w:val="nil"/>
              <w:left w:val="nil"/>
              <w:bottom w:val="nil"/>
              <w:right w:val="nil"/>
            </w:tcBorders>
            <w:shd w:val="clear" w:color="auto" w:fill="auto"/>
            <w:noWrap/>
            <w:vAlign w:val="bottom"/>
            <w:hideMark/>
            <w:tcPrChange w:id="621" w:author="Rich Shriver" w:date="2016-04-15T17:18:00Z">
              <w:tcPr>
                <w:tcW w:w="6900" w:type="dxa"/>
                <w:tcBorders>
                  <w:top w:val="nil"/>
                  <w:left w:val="nil"/>
                  <w:bottom w:val="nil"/>
                  <w:right w:val="nil"/>
                </w:tcBorders>
                <w:shd w:val="clear" w:color="auto" w:fill="auto"/>
                <w:noWrap/>
                <w:vAlign w:val="bottom"/>
                <w:hideMark/>
              </w:tcPr>
            </w:tcPrChange>
          </w:tcPr>
          <w:p w14:paraId="50AB429D" w14:textId="77777777" w:rsidR="00844A6C" w:rsidRPr="00844A6C" w:rsidRDefault="00844A6C" w:rsidP="00844A6C">
            <w:pPr>
              <w:rPr>
                <w:ins w:id="622" w:author="Rich Shriver" w:date="2016-04-15T17:18:00Z"/>
                <w:rFonts w:ascii="Calibri" w:hAnsi="Calibri"/>
                <w:color w:val="000000"/>
                <w:szCs w:val="22"/>
              </w:rPr>
            </w:pPr>
            <w:ins w:id="623" w:author="Rich Shriver" w:date="2016-04-15T17:18:00Z">
              <w:r w:rsidRPr="00844A6C">
                <w:rPr>
                  <w:rFonts w:ascii="Calibri" w:hAnsi="Calibri"/>
                  <w:color w:val="000000"/>
                  <w:szCs w:val="22"/>
                </w:rPr>
                <w:t>EncodedUnderlyingExerciseDescLen</w:t>
              </w:r>
            </w:ins>
          </w:p>
        </w:tc>
      </w:tr>
      <w:tr w:rsidR="00844A6C" w:rsidRPr="00844A6C" w14:paraId="053617DC" w14:textId="77777777" w:rsidTr="00844A6C">
        <w:trPr>
          <w:trHeight w:val="300"/>
          <w:jc w:val="center"/>
          <w:ins w:id="624" w:author="Rich Shriver" w:date="2016-04-15T17:18:00Z"/>
          <w:trPrChange w:id="62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26" w:author="Rich Shriver" w:date="2016-04-15T17:18:00Z">
              <w:tcPr>
                <w:tcW w:w="640" w:type="dxa"/>
                <w:tcBorders>
                  <w:top w:val="nil"/>
                  <w:left w:val="nil"/>
                  <w:bottom w:val="nil"/>
                  <w:right w:val="nil"/>
                </w:tcBorders>
                <w:shd w:val="clear" w:color="auto" w:fill="auto"/>
                <w:noWrap/>
                <w:vAlign w:val="bottom"/>
                <w:hideMark/>
              </w:tcPr>
            </w:tcPrChange>
          </w:tcPr>
          <w:p w14:paraId="6229714B" w14:textId="77777777" w:rsidR="00844A6C" w:rsidRPr="00844A6C" w:rsidRDefault="00844A6C" w:rsidP="00844A6C">
            <w:pPr>
              <w:jc w:val="center"/>
              <w:rPr>
                <w:ins w:id="627" w:author="Rich Shriver" w:date="2016-04-15T17:18:00Z"/>
                <w:rFonts w:ascii="Calibri" w:hAnsi="Calibri"/>
                <w:color w:val="000000"/>
                <w:szCs w:val="22"/>
              </w:rPr>
            </w:pPr>
            <w:ins w:id="628" w:author="Rich Shriver" w:date="2016-04-15T17:18:00Z">
              <w:r w:rsidRPr="00844A6C">
                <w:rPr>
                  <w:rFonts w:ascii="Calibri" w:hAnsi="Calibri"/>
                  <w:color w:val="000000"/>
                  <w:szCs w:val="22"/>
                </w:rPr>
                <w:t>2287</w:t>
              </w:r>
            </w:ins>
          </w:p>
        </w:tc>
        <w:tc>
          <w:tcPr>
            <w:tcW w:w="6900" w:type="dxa"/>
            <w:tcBorders>
              <w:top w:val="nil"/>
              <w:left w:val="nil"/>
              <w:bottom w:val="nil"/>
              <w:right w:val="nil"/>
            </w:tcBorders>
            <w:shd w:val="clear" w:color="auto" w:fill="auto"/>
            <w:noWrap/>
            <w:vAlign w:val="bottom"/>
            <w:hideMark/>
            <w:tcPrChange w:id="629" w:author="Rich Shriver" w:date="2016-04-15T17:18:00Z">
              <w:tcPr>
                <w:tcW w:w="6900" w:type="dxa"/>
                <w:tcBorders>
                  <w:top w:val="nil"/>
                  <w:left w:val="nil"/>
                  <w:bottom w:val="nil"/>
                  <w:right w:val="nil"/>
                </w:tcBorders>
                <w:shd w:val="clear" w:color="auto" w:fill="auto"/>
                <w:noWrap/>
                <w:vAlign w:val="bottom"/>
                <w:hideMark/>
              </w:tcPr>
            </w:tcPrChange>
          </w:tcPr>
          <w:p w14:paraId="6AEC4593" w14:textId="77777777" w:rsidR="00844A6C" w:rsidRPr="00844A6C" w:rsidRDefault="00844A6C" w:rsidP="00844A6C">
            <w:pPr>
              <w:rPr>
                <w:ins w:id="630" w:author="Rich Shriver" w:date="2016-04-15T17:18:00Z"/>
                <w:rFonts w:ascii="Calibri" w:hAnsi="Calibri"/>
                <w:color w:val="000000"/>
                <w:szCs w:val="22"/>
              </w:rPr>
            </w:pPr>
            <w:ins w:id="631" w:author="Rich Shriver" w:date="2016-04-15T17:18:00Z">
              <w:r w:rsidRPr="00844A6C">
                <w:rPr>
                  <w:rFonts w:ascii="Calibri" w:hAnsi="Calibri"/>
                  <w:color w:val="000000"/>
                  <w:szCs w:val="22"/>
                </w:rPr>
                <w:t>EncodedUnderlyingOptionExpirationDescLen</w:t>
              </w:r>
            </w:ins>
          </w:p>
        </w:tc>
      </w:tr>
      <w:tr w:rsidR="00844A6C" w:rsidRPr="00844A6C" w14:paraId="0C81167E" w14:textId="77777777" w:rsidTr="00844A6C">
        <w:trPr>
          <w:trHeight w:val="300"/>
          <w:jc w:val="center"/>
          <w:ins w:id="632" w:author="Rich Shriver" w:date="2016-04-15T17:18:00Z"/>
          <w:trPrChange w:id="63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34" w:author="Rich Shriver" w:date="2016-04-15T17:18:00Z">
              <w:tcPr>
                <w:tcW w:w="640" w:type="dxa"/>
                <w:tcBorders>
                  <w:top w:val="nil"/>
                  <w:left w:val="nil"/>
                  <w:bottom w:val="nil"/>
                  <w:right w:val="nil"/>
                </w:tcBorders>
                <w:shd w:val="clear" w:color="auto" w:fill="auto"/>
                <w:noWrap/>
                <w:vAlign w:val="bottom"/>
                <w:hideMark/>
              </w:tcPr>
            </w:tcPrChange>
          </w:tcPr>
          <w:p w14:paraId="073E055A" w14:textId="77777777" w:rsidR="00844A6C" w:rsidRPr="00844A6C" w:rsidRDefault="00844A6C" w:rsidP="00844A6C">
            <w:pPr>
              <w:jc w:val="center"/>
              <w:rPr>
                <w:ins w:id="635" w:author="Rich Shriver" w:date="2016-04-15T17:18:00Z"/>
                <w:rFonts w:ascii="Calibri" w:hAnsi="Calibri"/>
                <w:color w:val="000000"/>
                <w:szCs w:val="22"/>
              </w:rPr>
            </w:pPr>
            <w:ins w:id="636" w:author="Rich Shriver" w:date="2016-04-15T17:18:00Z">
              <w:r w:rsidRPr="00844A6C">
                <w:rPr>
                  <w:rFonts w:ascii="Calibri" w:hAnsi="Calibri"/>
                  <w:color w:val="000000"/>
                  <w:szCs w:val="22"/>
                </w:rPr>
                <w:t>41873</w:t>
              </w:r>
            </w:ins>
          </w:p>
        </w:tc>
        <w:tc>
          <w:tcPr>
            <w:tcW w:w="6900" w:type="dxa"/>
            <w:tcBorders>
              <w:top w:val="nil"/>
              <w:left w:val="nil"/>
              <w:bottom w:val="nil"/>
              <w:right w:val="nil"/>
            </w:tcBorders>
            <w:shd w:val="clear" w:color="auto" w:fill="auto"/>
            <w:noWrap/>
            <w:vAlign w:val="bottom"/>
            <w:hideMark/>
            <w:tcPrChange w:id="637" w:author="Rich Shriver" w:date="2016-04-15T17:18:00Z">
              <w:tcPr>
                <w:tcW w:w="6900" w:type="dxa"/>
                <w:tcBorders>
                  <w:top w:val="nil"/>
                  <w:left w:val="nil"/>
                  <w:bottom w:val="nil"/>
                  <w:right w:val="nil"/>
                </w:tcBorders>
                <w:shd w:val="clear" w:color="auto" w:fill="auto"/>
                <w:noWrap/>
                <w:vAlign w:val="bottom"/>
                <w:hideMark/>
              </w:tcPr>
            </w:tcPrChange>
          </w:tcPr>
          <w:p w14:paraId="71600A89" w14:textId="77777777" w:rsidR="00844A6C" w:rsidRPr="00844A6C" w:rsidRDefault="00844A6C" w:rsidP="00844A6C">
            <w:pPr>
              <w:rPr>
                <w:ins w:id="638" w:author="Rich Shriver" w:date="2016-04-15T17:18:00Z"/>
                <w:rFonts w:ascii="Calibri" w:hAnsi="Calibri"/>
                <w:color w:val="000000"/>
                <w:szCs w:val="22"/>
              </w:rPr>
            </w:pPr>
            <w:ins w:id="639" w:author="Rich Shriver" w:date="2016-04-15T17:18:00Z">
              <w:r w:rsidRPr="00844A6C">
                <w:rPr>
                  <w:rFonts w:ascii="Calibri" w:hAnsi="Calibri"/>
                  <w:color w:val="000000"/>
                  <w:szCs w:val="22"/>
                </w:rPr>
                <w:t>EncodedUnderlyingMarketDisruptionFallbackUnderlierSecurityDescLen</w:t>
              </w:r>
            </w:ins>
          </w:p>
        </w:tc>
      </w:tr>
      <w:tr w:rsidR="00844A6C" w:rsidRPr="00844A6C" w14:paraId="567D8AA2" w14:textId="77777777" w:rsidTr="00844A6C">
        <w:trPr>
          <w:trHeight w:val="300"/>
          <w:jc w:val="center"/>
          <w:ins w:id="640" w:author="Rich Shriver" w:date="2016-04-15T17:18:00Z"/>
          <w:trPrChange w:id="64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42" w:author="Rich Shriver" w:date="2016-04-15T17:18:00Z">
              <w:tcPr>
                <w:tcW w:w="640" w:type="dxa"/>
                <w:tcBorders>
                  <w:top w:val="nil"/>
                  <w:left w:val="nil"/>
                  <w:bottom w:val="nil"/>
                  <w:right w:val="nil"/>
                </w:tcBorders>
                <w:shd w:val="clear" w:color="auto" w:fill="auto"/>
                <w:noWrap/>
                <w:vAlign w:val="bottom"/>
                <w:hideMark/>
              </w:tcPr>
            </w:tcPrChange>
          </w:tcPr>
          <w:p w14:paraId="4F48A8D4" w14:textId="77777777" w:rsidR="00844A6C" w:rsidRPr="00844A6C" w:rsidRDefault="00844A6C" w:rsidP="00844A6C">
            <w:pPr>
              <w:jc w:val="center"/>
              <w:rPr>
                <w:ins w:id="643" w:author="Rich Shriver" w:date="2016-04-15T17:18:00Z"/>
                <w:rFonts w:ascii="Calibri" w:hAnsi="Calibri"/>
                <w:color w:val="000000"/>
                <w:szCs w:val="22"/>
              </w:rPr>
            </w:pPr>
            <w:ins w:id="644" w:author="Rich Shriver" w:date="2016-04-15T17:18:00Z">
              <w:r w:rsidRPr="00844A6C">
                <w:rPr>
                  <w:rFonts w:ascii="Calibri" w:hAnsi="Calibri"/>
                  <w:color w:val="000000"/>
                  <w:szCs w:val="22"/>
                </w:rPr>
                <w:lastRenderedPageBreak/>
                <w:t>41969</w:t>
              </w:r>
            </w:ins>
          </w:p>
        </w:tc>
        <w:tc>
          <w:tcPr>
            <w:tcW w:w="6900" w:type="dxa"/>
            <w:tcBorders>
              <w:top w:val="nil"/>
              <w:left w:val="nil"/>
              <w:bottom w:val="nil"/>
              <w:right w:val="nil"/>
            </w:tcBorders>
            <w:shd w:val="clear" w:color="auto" w:fill="auto"/>
            <w:noWrap/>
            <w:vAlign w:val="bottom"/>
            <w:hideMark/>
            <w:tcPrChange w:id="645" w:author="Rich Shriver" w:date="2016-04-15T17:18:00Z">
              <w:tcPr>
                <w:tcW w:w="6900" w:type="dxa"/>
                <w:tcBorders>
                  <w:top w:val="nil"/>
                  <w:left w:val="nil"/>
                  <w:bottom w:val="nil"/>
                  <w:right w:val="nil"/>
                </w:tcBorders>
                <w:shd w:val="clear" w:color="auto" w:fill="auto"/>
                <w:noWrap/>
                <w:vAlign w:val="bottom"/>
                <w:hideMark/>
              </w:tcPr>
            </w:tcPrChange>
          </w:tcPr>
          <w:p w14:paraId="3181AAAD" w14:textId="77777777" w:rsidR="00844A6C" w:rsidRPr="00844A6C" w:rsidRDefault="00844A6C" w:rsidP="00844A6C">
            <w:pPr>
              <w:rPr>
                <w:ins w:id="646" w:author="Rich Shriver" w:date="2016-04-15T17:18:00Z"/>
                <w:rFonts w:ascii="Calibri" w:hAnsi="Calibri"/>
                <w:color w:val="000000"/>
                <w:szCs w:val="22"/>
              </w:rPr>
            </w:pPr>
            <w:ins w:id="647" w:author="Rich Shriver" w:date="2016-04-15T17:18:00Z">
              <w:r w:rsidRPr="00844A6C">
                <w:rPr>
                  <w:rFonts w:ascii="Calibri" w:hAnsi="Calibri"/>
                  <w:color w:val="000000"/>
                  <w:szCs w:val="22"/>
                </w:rPr>
                <w:t>EncodedUnderlyingStreamCommodityDescLen</w:t>
              </w:r>
            </w:ins>
          </w:p>
        </w:tc>
      </w:tr>
      <w:tr w:rsidR="00844A6C" w:rsidRPr="00844A6C" w14:paraId="583A8C4F" w14:textId="77777777" w:rsidTr="00844A6C">
        <w:trPr>
          <w:trHeight w:val="300"/>
          <w:jc w:val="center"/>
          <w:ins w:id="648" w:author="Rich Shriver" w:date="2016-04-15T17:18:00Z"/>
          <w:trPrChange w:id="64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50" w:author="Rich Shriver" w:date="2016-04-15T17:18:00Z">
              <w:tcPr>
                <w:tcW w:w="640" w:type="dxa"/>
                <w:tcBorders>
                  <w:top w:val="nil"/>
                  <w:left w:val="nil"/>
                  <w:bottom w:val="nil"/>
                  <w:right w:val="nil"/>
                </w:tcBorders>
                <w:shd w:val="clear" w:color="auto" w:fill="auto"/>
                <w:noWrap/>
                <w:vAlign w:val="bottom"/>
                <w:hideMark/>
              </w:tcPr>
            </w:tcPrChange>
          </w:tcPr>
          <w:p w14:paraId="293C5640" w14:textId="77777777" w:rsidR="00844A6C" w:rsidRPr="00844A6C" w:rsidRDefault="00844A6C" w:rsidP="00844A6C">
            <w:pPr>
              <w:jc w:val="center"/>
              <w:rPr>
                <w:ins w:id="651" w:author="Rich Shriver" w:date="2016-04-15T17:18:00Z"/>
                <w:rFonts w:ascii="Calibri" w:hAnsi="Calibri"/>
                <w:color w:val="000000"/>
                <w:szCs w:val="22"/>
              </w:rPr>
            </w:pPr>
            <w:ins w:id="652" w:author="Rich Shriver" w:date="2016-04-15T17:18:00Z">
              <w:r w:rsidRPr="00844A6C">
                <w:rPr>
                  <w:rFonts w:ascii="Calibri" w:hAnsi="Calibri"/>
                  <w:color w:val="000000"/>
                  <w:szCs w:val="22"/>
                </w:rPr>
                <w:t>2372</w:t>
              </w:r>
            </w:ins>
          </w:p>
        </w:tc>
        <w:tc>
          <w:tcPr>
            <w:tcW w:w="6900" w:type="dxa"/>
            <w:tcBorders>
              <w:top w:val="nil"/>
              <w:left w:val="nil"/>
              <w:bottom w:val="nil"/>
              <w:right w:val="nil"/>
            </w:tcBorders>
            <w:shd w:val="clear" w:color="auto" w:fill="auto"/>
            <w:noWrap/>
            <w:vAlign w:val="bottom"/>
            <w:hideMark/>
            <w:tcPrChange w:id="653" w:author="Rich Shriver" w:date="2016-04-15T17:18:00Z">
              <w:tcPr>
                <w:tcW w:w="6900" w:type="dxa"/>
                <w:tcBorders>
                  <w:top w:val="nil"/>
                  <w:left w:val="nil"/>
                  <w:bottom w:val="nil"/>
                  <w:right w:val="nil"/>
                </w:tcBorders>
                <w:shd w:val="clear" w:color="auto" w:fill="auto"/>
                <w:noWrap/>
                <w:vAlign w:val="bottom"/>
                <w:hideMark/>
              </w:tcPr>
            </w:tcPrChange>
          </w:tcPr>
          <w:p w14:paraId="0AC59039" w14:textId="77777777" w:rsidR="00844A6C" w:rsidRPr="00844A6C" w:rsidRDefault="00844A6C" w:rsidP="00844A6C">
            <w:pPr>
              <w:rPr>
                <w:ins w:id="654" w:author="Rich Shriver" w:date="2016-04-15T17:18:00Z"/>
                <w:rFonts w:ascii="Calibri" w:hAnsi="Calibri"/>
                <w:color w:val="000000"/>
                <w:szCs w:val="22"/>
              </w:rPr>
            </w:pPr>
            <w:ins w:id="655" w:author="Rich Shriver" w:date="2016-04-15T17:18:00Z">
              <w:r w:rsidRPr="00844A6C">
                <w:rPr>
                  <w:rFonts w:ascii="Calibri" w:hAnsi="Calibri"/>
                  <w:color w:val="000000"/>
                  <w:szCs w:val="22"/>
                </w:rPr>
                <w:t>EncodedTradeContinuationTextLen</w:t>
              </w:r>
            </w:ins>
          </w:p>
        </w:tc>
      </w:tr>
      <w:tr w:rsidR="00844A6C" w:rsidRPr="00844A6C" w14:paraId="60AFE573" w14:textId="77777777" w:rsidTr="00844A6C">
        <w:trPr>
          <w:trHeight w:val="300"/>
          <w:jc w:val="center"/>
          <w:ins w:id="656" w:author="Rich Shriver" w:date="2016-04-15T17:18:00Z"/>
          <w:trPrChange w:id="65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58" w:author="Rich Shriver" w:date="2016-04-15T17:18:00Z">
              <w:tcPr>
                <w:tcW w:w="640" w:type="dxa"/>
                <w:tcBorders>
                  <w:top w:val="nil"/>
                  <w:left w:val="nil"/>
                  <w:bottom w:val="nil"/>
                  <w:right w:val="nil"/>
                </w:tcBorders>
                <w:shd w:val="clear" w:color="auto" w:fill="auto"/>
                <w:noWrap/>
                <w:vAlign w:val="bottom"/>
                <w:hideMark/>
              </w:tcPr>
            </w:tcPrChange>
          </w:tcPr>
          <w:p w14:paraId="592595FA" w14:textId="77777777" w:rsidR="00844A6C" w:rsidRPr="00844A6C" w:rsidRDefault="00844A6C" w:rsidP="00844A6C">
            <w:pPr>
              <w:jc w:val="center"/>
              <w:rPr>
                <w:ins w:id="659" w:author="Rich Shriver" w:date="2016-04-15T17:18:00Z"/>
                <w:rFonts w:ascii="Calibri" w:hAnsi="Calibri"/>
                <w:color w:val="000000"/>
                <w:szCs w:val="22"/>
              </w:rPr>
            </w:pPr>
            <w:ins w:id="660" w:author="Rich Shriver" w:date="2016-04-15T17:18:00Z">
              <w:r w:rsidRPr="00844A6C">
                <w:rPr>
                  <w:rFonts w:ascii="Calibri" w:hAnsi="Calibri"/>
                  <w:color w:val="000000"/>
                  <w:szCs w:val="22"/>
                </w:rPr>
                <w:t>2351</w:t>
              </w:r>
            </w:ins>
          </w:p>
        </w:tc>
        <w:tc>
          <w:tcPr>
            <w:tcW w:w="6900" w:type="dxa"/>
            <w:tcBorders>
              <w:top w:val="nil"/>
              <w:left w:val="nil"/>
              <w:bottom w:val="nil"/>
              <w:right w:val="nil"/>
            </w:tcBorders>
            <w:shd w:val="clear" w:color="auto" w:fill="auto"/>
            <w:noWrap/>
            <w:vAlign w:val="bottom"/>
            <w:hideMark/>
            <w:tcPrChange w:id="661" w:author="Rich Shriver" w:date="2016-04-15T17:18:00Z">
              <w:tcPr>
                <w:tcW w:w="6900" w:type="dxa"/>
                <w:tcBorders>
                  <w:top w:val="nil"/>
                  <w:left w:val="nil"/>
                  <w:bottom w:val="nil"/>
                  <w:right w:val="nil"/>
                </w:tcBorders>
                <w:shd w:val="clear" w:color="auto" w:fill="auto"/>
                <w:noWrap/>
                <w:vAlign w:val="bottom"/>
                <w:hideMark/>
              </w:tcPr>
            </w:tcPrChange>
          </w:tcPr>
          <w:p w14:paraId="11F78B83" w14:textId="77777777" w:rsidR="00844A6C" w:rsidRPr="00844A6C" w:rsidRDefault="00844A6C" w:rsidP="00844A6C">
            <w:pPr>
              <w:rPr>
                <w:ins w:id="662" w:author="Rich Shriver" w:date="2016-04-15T17:18:00Z"/>
                <w:rFonts w:ascii="Calibri" w:hAnsi="Calibri"/>
                <w:color w:val="000000"/>
                <w:szCs w:val="22"/>
              </w:rPr>
            </w:pPr>
            <w:ins w:id="663" w:author="Rich Shriver" w:date="2016-04-15T17:18:00Z">
              <w:r w:rsidRPr="00844A6C">
                <w:rPr>
                  <w:rFonts w:ascii="Calibri" w:hAnsi="Calibri"/>
                  <w:color w:val="000000"/>
                  <w:szCs w:val="22"/>
                </w:rPr>
                <w:t>EncodedComplianceTextLen</w:t>
              </w:r>
            </w:ins>
          </w:p>
        </w:tc>
      </w:tr>
      <w:tr w:rsidR="00844A6C" w:rsidRPr="00844A6C" w14:paraId="2A7556FA" w14:textId="77777777" w:rsidTr="00844A6C">
        <w:trPr>
          <w:trHeight w:val="300"/>
          <w:jc w:val="center"/>
          <w:ins w:id="664" w:author="Rich Shriver" w:date="2016-04-15T17:18:00Z"/>
          <w:trPrChange w:id="66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66" w:author="Rich Shriver" w:date="2016-04-15T17:18:00Z">
              <w:tcPr>
                <w:tcW w:w="640" w:type="dxa"/>
                <w:tcBorders>
                  <w:top w:val="nil"/>
                  <w:left w:val="nil"/>
                  <w:bottom w:val="nil"/>
                  <w:right w:val="nil"/>
                </w:tcBorders>
                <w:shd w:val="clear" w:color="auto" w:fill="auto"/>
                <w:noWrap/>
                <w:vAlign w:val="bottom"/>
                <w:hideMark/>
              </w:tcPr>
            </w:tcPrChange>
          </w:tcPr>
          <w:p w14:paraId="570243D8" w14:textId="77777777" w:rsidR="00844A6C" w:rsidRPr="00844A6C" w:rsidRDefault="00844A6C" w:rsidP="00844A6C">
            <w:pPr>
              <w:jc w:val="center"/>
              <w:rPr>
                <w:ins w:id="667" w:author="Rich Shriver" w:date="2016-04-15T17:18:00Z"/>
                <w:rFonts w:ascii="Calibri" w:hAnsi="Calibri"/>
                <w:color w:val="000000"/>
                <w:szCs w:val="22"/>
              </w:rPr>
            </w:pPr>
            <w:ins w:id="668" w:author="Rich Shriver" w:date="2016-04-15T17:18:00Z">
              <w:r w:rsidRPr="00844A6C">
                <w:rPr>
                  <w:rFonts w:ascii="Calibri" w:hAnsi="Calibri"/>
                  <w:color w:val="000000"/>
                  <w:szCs w:val="22"/>
                </w:rPr>
                <w:t>41710</w:t>
              </w:r>
            </w:ins>
          </w:p>
        </w:tc>
        <w:tc>
          <w:tcPr>
            <w:tcW w:w="6900" w:type="dxa"/>
            <w:tcBorders>
              <w:top w:val="nil"/>
              <w:left w:val="nil"/>
              <w:bottom w:val="nil"/>
              <w:right w:val="nil"/>
            </w:tcBorders>
            <w:shd w:val="clear" w:color="auto" w:fill="auto"/>
            <w:noWrap/>
            <w:vAlign w:val="bottom"/>
            <w:hideMark/>
            <w:tcPrChange w:id="669" w:author="Rich Shriver" w:date="2016-04-15T17:18:00Z">
              <w:tcPr>
                <w:tcW w:w="6900" w:type="dxa"/>
                <w:tcBorders>
                  <w:top w:val="nil"/>
                  <w:left w:val="nil"/>
                  <w:bottom w:val="nil"/>
                  <w:right w:val="nil"/>
                </w:tcBorders>
                <w:shd w:val="clear" w:color="auto" w:fill="auto"/>
                <w:noWrap/>
                <w:vAlign w:val="bottom"/>
                <w:hideMark/>
              </w:tcPr>
            </w:tcPrChange>
          </w:tcPr>
          <w:p w14:paraId="0CF191DC" w14:textId="77777777" w:rsidR="00844A6C" w:rsidRPr="00844A6C" w:rsidRDefault="00844A6C" w:rsidP="00844A6C">
            <w:pPr>
              <w:rPr>
                <w:ins w:id="670" w:author="Rich Shriver" w:date="2016-04-15T17:18:00Z"/>
                <w:rFonts w:ascii="Calibri" w:hAnsi="Calibri"/>
                <w:color w:val="000000"/>
                <w:szCs w:val="22"/>
              </w:rPr>
            </w:pPr>
            <w:ins w:id="671" w:author="Rich Shriver" w:date="2016-04-15T17:18:00Z">
              <w:r w:rsidRPr="00844A6C">
                <w:rPr>
                  <w:rFonts w:ascii="Calibri" w:hAnsi="Calibri"/>
                  <w:color w:val="000000"/>
                  <w:szCs w:val="22"/>
                </w:rPr>
                <w:t>EncodedUnderlyingAdditionalTermBondDescLen</w:t>
              </w:r>
            </w:ins>
          </w:p>
        </w:tc>
      </w:tr>
      <w:tr w:rsidR="00844A6C" w:rsidRPr="00844A6C" w14:paraId="3CEFB1E4" w14:textId="77777777" w:rsidTr="00844A6C">
        <w:trPr>
          <w:trHeight w:val="300"/>
          <w:jc w:val="center"/>
          <w:ins w:id="672" w:author="Rich Shriver" w:date="2016-04-15T17:18:00Z"/>
          <w:trPrChange w:id="67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74" w:author="Rich Shriver" w:date="2016-04-15T17:18:00Z">
              <w:tcPr>
                <w:tcW w:w="640" w:type="dxa"/>
                <w:tcBorders>
                  <w:top w:val="nil"/>
                  <w:left w:val="nil"/>
                  <w:bottom w:val="nil"/>
                  <w:right w:val="nil"/>
                </w:tcBorders>
                <w:shd w:val="clear" w:color="auto" w:fill="auto"/>
                <w:noWrap/>
                <w:vAlign w:val="bottom"/>
                <w:hideMark/>
              </w:tcPr>
            </w:tcPrChange>
          </w:tcPr>
          <w:p w14:paraId="7296752E" w14:textId="77777777" w:rsidR="00844A6C" w:rsidRPr="00844A6C" w:rsidRDefault="00844A6C" w:rsidP="00844A6C">
            <w:pPr>
              <w:jc w:val="center"/>
              <w:rPr>
                <w:ins w:id="675" w:author="Rich Shriver" w:date="2016-04-15T17:18:00Z"/>
                <w:rFonts w:ascii="Calibri" w:hAnsi="Calibri"/>
                <w:color w:val="000000"/>
                <w:szCs w:val="22"/>
              </w:rPr>
            </w:pPr>
            <w:ins w:id="676" w:author="Rich Shriver" w:date="2016-04-15T17:18:00Z">
              <w:r w:rsidRPr="00844A6C">
                <w:rPr>
                  <w:rFonts w:ascii="Calibri" w:hAnsi="Calibri"/>
                  <w:color w:val="000000"/>
                  <w:szCs w:val="22"/>
                </w:rPr>
                <w:t>42025</w:t>
              </w:r>
            </w:ins>
          </w:p>
        </w:tc>
        <w:tc>
          <w:tcPr>
            <w:tcW w:w="6900" w:type="dxa"/>
            <w:tcBorders>
              <w:top w:val="nil"/>
              <w:left w:val="nil"/>
              <w:bottom w:val="nil"/>
              <w:right w:val="nil"/>
            </w:tcBorders>
            <w:shd w:val="clear" w:color="auto" w:fill="auto"/>
            <w:noWrap/>
            <w:vAlign w:val="bottom"/>
            <w:hideMark/>
            <w:tcPrChange w:id="677" w:author="Rich Shriver" w:date="2016-04-15T17:18:00Z">
              <w:tcPr>
                <w:tcW w:w="6900" w:type="dxa"/>
                <w:tcBorders>
                  <w:top w:val="nil"/>
                  <w:left w:val="nil"/>
                  <w:bottom w:val="nil"/>
                  <w:right w:val="nil"/>
                </w:tcBorders>
                <w:shd w:val="clear" w:color="auto" w:fill="auto"/>
                <w:noWrap/>
                <w:vAlign w:val="bottom"/>
                <w:hideMark/>
              </w:tcPr>
            </w:tcPrChange>
          </w:tcPr>
          <w:p w14:paraId="111A670A" w14:textId="77777777" w:rsidR="00844A6C" w:rsidRPr="00844A6C" w:rsidRDefault="00844A6C" w:rsidP="00844A6C">
            <w:pPr>
              <w:rPr>
                <w:ins w:id="678" w:author="Rich Shriver" w:date="2016-04-15T17:18:00Z"/>
                <w:rFonts w:ascii="Calibri" w:hAnsi="Calibri"/>
                <w:color w:val="000000"/>
                <w:szCs w:val="22"/>
              </w:rPr>
            </w:pPr>
            <w:ins w:id="679" w:author="Rich Shriver" w:date="2016-04-15T17:18:00Z">
              <w:r w:rsidRPr="00844A6C">
                <w:rPr>
                  <w:rFonts w:ascii="Calibri" w:hAnsi="Calibri"/>
                  <w:color w:val="000000"/>
                  <w:szCs w:val="22"/>
                </w:rPr>
                <w:t>EncodedUnderlyingAdditionalTermBondIssuerLen</w:t>
              </w:r>
            </w:ins>
          </w:p>
        </w:tc>
      </w:tr>
      <w:tr w:rsidR="00844A6C" w:rsidRPr="00844A6C" w14:paraId="4227E7AD" w14:textId="77777777" w:rsidTr="00844A6C">
        <w:trPr>
          <w:trHeight w:val="300"/>
          <w:jc w:val="center"/>
          <w:ins w:id="680" w:author="Rich Shriver" w:date="2016-04-15T17:18:00Z"/>
          <w:trPrChange w:id="68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82" w:author="Rich Shriver" w:date="2016-04-15T17:18:00Z">
              <w:tcPr>
                <w:tcW w:w="640" w:type="dxa"/>
                <w:tcBorders>
                  <w:top w:val="nil"/>
                  <w:left w:val="nil"/>
                  <w:bottom w:val="nil"/>
                  <w:right w:val="nil"/>
                </w:tcBorders>
                <w:shd w:val="clear" w:color="auto" w:fill="auto"/>
                <w:noWrap/>
                <w:vAlign w:val="bottom"/>
                <w:hideMark/>
              </w:tcPr>
            </w:tcPrChange>
          </w:tcPr>
          <w:p w14:paraId="528847B3" w14:textId="77777777" w:rsidR="00844A6C" w:rsidRPr="00844A6C" w:rsidRDefault="00844A6C" w:rsidP="00844A6C">
            <w:pPr>
              <w:jc w:val="center"/>
              <w:rPr>
                <w:ins w:id="683" w:author="Rich Shriver" w:date="2016-04-15T17:18:00Z"/>
                <w:rFonts w:ascii="Calibri" w:hAnsi="Calibri"/>
                <w:color w:val="000000"/>
                <w:szCs w:val="22"/>
              </w:rPr>
            </w:pPr>
            <w:ins w:id="684" w:author="Rich Shriver" w:date="2016-04-15T17:18:00Z">
              <w:r w:rsidRPr="00844A6C">
                <w:rPr>
                  <w:rFonts w:ascii="Calibri" w:hAnsi="Calibri"/>
                  <w:color w:val="000000"/>
                  <w:szCs w:val="22"/>
                </w:rPr>
                <w:t>42171</w:t>
              </w:r>
            </w:ins>
          </w:p>
        </w:tc>
        <w:tc>
          <w:tcPr>
            <w:tcW w:w="6900" w:type="dxa"/>
            <w:tcBorders>
              <w:top w:val="nil"/>
              <w:left w:val="nil"/>
              <w:bottom w:val="nil"/>
              <w:right w:val="nil"/>
            </w:tcBorders>
            <w:shd w:val="clear" w:color="auto" w:fill="auto"/>
            <w:noWrap/>
            <w:vAlign w:val="bottom"/>
            <w:hideMark/>
            <w:tcPrChange w:id="685" w:author="Rich Shriver" w:date="2016-04-15T17:18:00Z">
              <w:tcPr>
                <w:tcW w:w="6900" w:type="dxa"/>
                <w:tcBorders>
                  <w:top w:val="nil"/>
                  <w:left w:val="nil"/>
                  <w:bottom w:val="nil"/>
                  <w:right w:val="nil"/>
                </w:tcBorders>
                <w:shd w:val="clear" w:color="auto" w:fill="auto"/>
                <w:noWrap/>
                <w:vAlign w:val="bottom"/>
                <w:hideMark/>
              </w:tcPr>
            </w:tcPrChange>
          </w:tcPr>
          <w:p w14:paraId="51338FFE" w14:textId="77777777" w:rsidR="00844A6C" w:rsidRPr="00844A6C" w:rsidRDefault="00844A6C" w:rsidP="00844A6C">
            <w:pPr>
              <w:rPr>
                <w:ins w:id="686" w:author="Rich Shriver" w:date="2016-04-15T17:18:00Z"/>
                <w:rFonts w:ascii="Calibri" w:hAnsi="Calibri"/>
                <w:color w:val="000000"/>
                <w:szCs w:val="22"/>
              </w:rPr>
            </w:pPr>
            <w:ins w:id="687" w:author="Rich Shriver" w:date="2016-04-15T17:18:00Z">
              <w:r w:rsidRPr="00844A6C">
                <w:rPr>
                  <w:rFonts w:ascii="Calibri" w:hAnsi="Calibri"/>
                  <w:color w:val="000000"/>
                  <w:szCs w:val="22"/>
                </w:rPr>
                <w:t>EncodedUnderlyingProvisionTextLen</w:t>
              </w:r>
            </w:ins>
          </w:p>
        </w:tc>
      </w:tr>
      <w:tr w:rsidR="00844A6C" w:rsidRPr="00844A6C" w14:paraId="31A261C2" w14:textId="77777777" w:rsidTr="00844A6C">
        <w:trPr>
          <w:trHeight w:val="300"/>
          <w:jc w:val="center"/>
          <w:ins w:id="688" w:author="Rich Shriver" w:date="2016-04-15T17:18:00Z"/>
          <w:trPrChange w:id="68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90" w:author="Rich Shriver" w:date="2016-04-15T17:18:00Z">
              <w:tcPr>
                <w:tcW w:w="640" w:type="dxa"/>
                <w:tcBorders>
                  <w:top w:val="nil"/>
                  <w:left w:val="nil"/>
                  <w:bottom w:val="nil"/>
                  <w:right w:val="nil"/>
                </w:tcBorders>
                <w:shd w:val="clear" w:color="auto" w:fill="auto"/>
                <w:noWrap/>
                <w:vAlign w:val="bottom"/>
                <w:hideMark/>
              </w:tcPr>
            </w:tcPrChange>
          </w:tcPr>
          <w:p w14:paraId="0FEFC0FA" w14:textId="77777777" w:rsidR="00844A6C" w:rsidRPr="00844A6C" w:rsidRDefault="00844A6C" w:rsidP="00844A6C">
            <w:pPr>
              <w:jc w:val="center"/>
              <w:rPr>
                <w:ins w:id="691" w:author="Rich Shriver" w:date="2016-04-15T17:18:00Z"/>
                <w:rFonts w:ascii="Calibri" w:hAnsi="Calibri"/>
                <w:color w:val="000000"/>
                <w:szCs w:val="22"/>
              </w:rPr>
            </w:pPr>
            <w:ins w:id="692" w:author="Rich Shriver" w:date="2016-04-15T17:18:00Z">
              <w:r w:rsidRPr="00844A6C">
                <w:rPr>
                  <w:rFonts w:ascii="Calibri" w:hAnsi="Calibri"/>
                  <w:color w:val="000000"/>
                  <w:szCs w:val="22"/>
                </w:rPr>
                <w:t>2481</w:t>
              </w:r>
            </w:ins>
          </w:p>
        </w:tc>
        <w:tc>
          <w:tcPr>
            <w:tcW w:w="6900" w:type="dxa"/>
            <w:tcBorders>
              <w:top w:val="nil"/>
              <w:left w:val="nil"/>
              <w:bottom w:val="nil"/>
              <w:right w:val="nil"/>
            </w:tcBorders>
            <w:shd w:val="clear" w:color="auto" w:fill="auto"/>
            <w:noWrap/>
            <w:vAlign w:val="bottom"/>
            <w:hideMark/>
            <w:tcPrChange w:id="693" w:author="Rich Shriver" w:date="2016-04-15T17:18:00Z">
              <w:tcPr>
                <w:tcW w:w="6900" w:type="dxa"/>
                <w:tcBorders>
                  <w:top w:val="nil"/>
                  <w:left w:val="nil"/>
                  <w:bottom w:val="nil"/>
                  <w:right w:val="nil"/>
                </w:tcBorders>
                <w:shd w:val="clear" w:color="auto" w:fill="auto"/>
                <w:noWrap/>
                <w:vAlign w:val="bottom"/>
                <w:hideMark/>
              </w:tcPr>
            </w:tcPrChange>
          </w:tcPr>
          <w:p w14:paraId="7BCAE439" w14:textId="77777777" w:rsidR="00844A6C" w:rsidRPr="00844A6C" w:rsidRDefault="00844A6C" w:rsidP="00844A6C">
            <w:pPr>
              <w:rPr>
                <w:ins w:id="694" w:author="Rich Shriver" w:date="2016-04-15T17:18:00Z"/>
                <w:rFonts w:ascii="Calibri" w:hAnsi="Calibri"/>
                <w:color w:val="000000"/>
                <w:szCs w:val="22"/>
              </w:rPr>
            </w:pPr>
            <w:ins w:id="695" w:author="Rich Shriver" w:date="2016-04-15T17:18:00Z">
              <w:r w:rsidRPr="00844A6C">
                <w:rPr>
                  <w:rFonts w:ascii="Calibri" w:hAnsi="Calibri"/>
                  <w:color w:val="000000"/>
                  <w:szCs w:val="22"/>
                </w:rPr>
                <w:t>EncodedMDStatisticDescLen</w:t>
              </w:r>
            </w:ins>
          </w:p>
        </w:tc>
      </w:tr>
      <w:tr w:rsidR="00844A6C" w:rsidRPr="00844A6C" w14:paraId="3A246FBF" w14:textId="77777777" w:rsidTr="00844A6C">
        <w:trPr>
          <w:trHeight w:val="300"/>
          <w:jc w:val="center"/>
          <w:ins w:id="696" w:author="Rich Shriver" w:date="2016-04-15T17:18:00Z"/>
          <w:trPrChange w:id="69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698" w:author="Rich Shriver" w:date="2016-04-15T17:18:00Z">
              <w:tcPr>
                <w:tcW w:w="640" w:type="dxa"/>
                <w:tcBorders>
                  <w:top w:val="nil"/>
                  <w:left w:val="nil"/>
                  <w:bottom w:val="nil"/>
                  <w:right w:val="nil"/>
                </w:tcBorders>
                <w:shd w:val="clear" w:color="auto" w:fill="auto"/>
                <w:noWrap/>
                <w:vAlign w:val="bottom"/>
                <w:hideMark/>
              </w:tcPr>
            </w:tcPrChange>
          </w:tcPr>
          <w:p w14:paraId="3D8D1D7A" w14:textId="77777777" w:rsidR="00844A6C" w:rsidRPr="00844A6C" w:rsidRDefault="00844A6C" w:rsidP="00844A6C">
            <w:pPr>
              <w:jc w:val="center"/>
              <w:rPr>
                <w:ins w:id="699" w:author="Rich Shriver" w:date="2016-04-15T17:18:00Z"/>
                <w:rFonts w:ascii="Calibri" w:hAnsi="Calibri"/>
                <w:color w:val="000000"/>
                <w:szCs w:val="22"/>
              </w:rPr>
            </w:pPr>
            <w:ins w:id="700" w:author="Rich Shriver" w:date="2016-04-15T17:18:00Z">
              <w:r w:rsidRPr="00844A6C">
                <w:rPr>
                  <w:rFonts w:ascii="Calibri" w:hAnsi="Calibri"/>
                  <w:color w:val="000000"/>
                  <w:szCs w:val="22"/>
                </w:rPr>
                <w:t>2494</w:t>
              </w:r>
            </w:ins>
          </w:p>
        </w:tc>
        <w:tc>
          <w:tcPr>
            <w:tcW w:w="6900" w:type="dxa"/>
            <w:tcBorders>
              <w:top w:val="nil"/>
              <w:left w:val="nil"/>
              <w:bottom w:val="nil"/>
              <w:right w:val="nil"/>
            </w:tcBorders>
            <w:shd w:val="clear" w:color="auto" w:fill="auto"/>
            <w:noWrap/>
            <w:vAlign w:val="bottom"/>
            <w:hideMark/>
            <w:tcPrChange w:id="701" w:author="Rich Shriver" w:date="2016-04-15T17:18:00Z">
              <w:tcPr>
                <w:tcW w:w="6900" w:type="dxa"/>
                <w:tcBorders>
                  <w:top w:val="nil"/>
                  <w:left w:val="nil"/>
                  <w:bottom w:val="nil"/>
                  <w:right w:val="nil"/>
                </w:tcBorders>
                <w:shd w:val="clear" w:color="auto" w:fill="auto"/>
                <w:noWrap/>
                <w:vAlign w:val="bottom"/>
                <w:hideMark/>
              </w:tcPr>
            </w:tcPrChange>
          </w:tcPr>
          <w:p w14:paraId="69B0AE87" w14:textId="77777777" w:rsidR="00844A6C" w:rsidRPr="00844A6C" w:rsidRDefault="00844A6C" w:rsidP="00844A6C">
            <w:pPr>
              <w:rPr>
                <w:ins w:id="702" w:author="Rich Shriver" w:date="2016-04-15T17:18:00Z"/>
                <w:rFonts w:ascii="Calibri" w:hAnsi="Calibri"/>
                <w:color w:val="000000"/>
                <w:szCs w:val="22"/>
              </w:rPr>
            </w:pPr>
            <w:ins w:id="703" w:author="Rich Shriver" w:date="2016-04-15T17:18:00Z">
              <w:r w:rsidRPr="00844A6C">
                <w:rPr>
                  <w:rFonts w:ascii="Calibri" w:hAnsi="Calibri"/>
                  <w:color w:val="000000"/>
                  <w:szCs w:val="22"/>
                </w:rPr>
                <w:t>EncodedLegDocumentationTextLen</w:t>
              </w:r>
            </w:ins>
          </w:p>
        </w:tc>
      </w:tr>
      <w:tr w:rsidR="00844A6C" w:rsidRPr="00844A6C" w14:paraId="7A5365C6" w14:textId="77777777" w:rsidTr="00844A6C">
        <w:trPr>
          <w:trHeight w:val="300"/>
          <w:jc w:val="center"/>
          <w:ins w:id="704" w:author="Rich Shriver" w:date="2016-04-15T17:18:00Z"/>
          <w:trPrChange w:id="70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706" w:author="Rich Shriver" w:date="2016-04-15T17:18:00Z">
              <w:tcPr>
                <w:tcW w:w="640" w:type="dxa"/>
                <w:tcBorders>
                  <w:top w:val="nil"/>
                  <w:left w:val="nil"/>
                  <w:bottom w:val="nil"/>
                  <w:right w:val="nil"/>
                </w:tcBorders>
                <w:shd w:val="clear" w:color="auto" w:fill="auto"/>
                <w:noWrap/>
                <w:vAlign w:val="bottom"/>
                <w:hideMark/>
              </w:tcPr>
            </w:tcPrChange>
          </w:tcPr>
          <w:p w14:paraId="22DFD226" w14:textId="77777777" w:rsidR="00844A6C" w:rsidRPr="00844A6C" w:rsidRDefault="00844A6C" w:rsidP="00844A6C">
            <w:pPr>
              <w:jc w:val="center"/>
              <w:rPr>
                <w:ins w:id="707" w:author="Rich Shriver" w:date="2016-04-15T17:18:00Z"/>
                <w:rFonts w:ascii="Calibri" w:hAnsi="Calibri"/>
                <w:color w:val="000000"/>
                <w:szCs w:val="22"/>
              </w:rPr>
            </w:pPr>
            <w:ins w:id="708" w:author="Rich Shriver" w:date="2016-04-15T17:18:00Z">
              <w:r w:rsidRPr="00844A6C">
                <w:rPr>
                  <w:rFonts w:ascii="Calibri" w:hAnsi="Calibri"/>
                  <w:color w:val="000000"/>
                  <w:szCs w:val="22"/>
                </w:rPr>
                <w:t>2522</w:t>
              </w:r>
            </w:ins>
          </w:p>
        </w:tc>
        <w:tc>
          <w:tcPr>
            <w:tcW w:w="6900" w:type="dxa"/>
            <w:tcBorders>
              <w:top w:val="nil"/>
              <w:left w:val="nil"/>
              <w:bottom w:val="nil"/>
              <w:right w:val="nil"/>
            </w:tcBorders>
            <w:shd w:val="clear" w:color="auto" w:fill="auto"/>
            <w:noWrap/>
            <w:vAlign w:val="bottom"/>
            <w:hideMark/>
            <w:tcPrChange w:id="709" w:author="Rich Shriver" w:date="2016-04-15T17:18:00Z">
              <w:tcPr>
                <w:tcW w:w="6900" w:type="dxa"/>
                <w:tcBorders>
                  <w:top w:val="nil"/>
                  <w:left w:val="nil"/>
                  <w:bottom w:val="nil"/>
                  <w:right w:val="nil"/>
                </w:tcBorders>
                <w:shd w:val="clear" w:color="auto" w:fill="auto"/>
                <w:noWrap/>
                <w:vAlign w:val="bottom"/>
                <w:hideMark/>
              </w:tcPr>
            </w:tcPrChange>
          </w:tcPr>
          <w:p w14:paraId="7F8DB486" w14:textId="77777777" w:rsidR="00844A6C" w:rsidRPr="00844A6C" w:rsidRDefault="00844A6C" w:rsidP="00844A6C">
            <w:pPr>
              <w:rPr>
                <w:ins w:id="710" w:author="Rich Shriver" w:date="2016-04-15T17:18:00Z"/>
                <w:rFonts w:ascii="Calibri" w:hAnsi="Calibri"/>
                <w:color w:val="000000"/>
                <w:szCs w:val="22"/>
              </w:rPr>
            </w:pPr>
            <w:ins w:id="711" w:author="Rich Shriver" w:date="2016-04-15T17:18:00Z">
              <w:r w:rsidRPr="00844A6C">
                <w:rPr>
                  <w:rFonts w:ascii="Calibri" w:hAnsi="Calibri"/>
                  <w:color w:val="000000"/>
                  <w:szCs w:val="22"/>
                </w:rPr>
                <w:t>EncodedWarningTextLen</w:t>
              </w:r>
            </w:ins>
          </w:p>
        </w:tc>
      </w:tr>
      <w:tr w:rsidR="00844A6C" w:rsidRPr="00844A6C" w14:paraId="61842441" w14:textId="77777777" w:rsidTr="00844A6C">
        <w:trPr>
          <w:trHeight w:val="300"/>
          <w:jc w:val="center"/>
          <w:ins w:id="712" w:author="Rich Shriver" w:date="2016-04-15T17:18:00Z"/>
          <w:trPrChange w:id="71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714" w:author="Rich Shriver" w:date="2016-04-15T17:18:00Z">
              <w:tcPr>
                <w:tcW w:w="640" w:type="dxa"/>
                <w:tcBorders>
                  <w:top w:val="nil"/>
                  <w:left w:val="nil"/>
                  <w:bottom w:val="nil"/>
                  <w:right w:val="nil"/>
                </w:tcBorders>
                <w:shd w:val="clear" w:color="auto" w:fill="auto"/>
                <w:noWrap/>
                <w:vAlign w:val="bottom"/>
                <w:hideMark/>
              </w:tcPr>
            </w:tcPrChange>
          </w:tcPr>
          <w:p w14:paraId="6C7448C0" w14:textId="77777777" w:rsidR="00844A6C" w:rsidRPr="00844A6C" w:rsidRDefault="00844A6C" w:rsidP="00844A6C">
            <w:pPr>
              <w:jc w:val="center"/>
              <w:rPr>
                <w:ins w:id="715" w:author="Rich Shriver" w:date="2016-04-15T17:18:00Z"/>
                <w:rFonts w:ascii="Calibri" w:hAnsi="Calibri"/>
                <w:color w:val="000000"/>
                <w:szCs w:val="22"/>
              </w:rPr>
            </w:pPr>
            <w:ins w:id="716" w:author="Rich Shriver" w:date="2016-04-15T17:18:00Z">
              <w:r w:rsidRPr="00844A6C">
                <w:rPr>
                  <w:rFonts w:ascii="Calibri" w:hAnsi="Calibri"/>
                  <w:color w:val="000000"/>
                  <w:szCs w:val="22"/>
                </w:rPr>
                <w:t>2637</w:t>
              </w:r>
            </w:ins>
          </w:p>
        </w:tc>
        <w:tc>
          <w:tcPr>
            <w:tcW w:w="6900" w:type="dxa"/>
            <w:tcBorders>
              <w:top w:val="nil"/>
              <w:left w:val="nil"/>
              <w:bottom w:val="nil"/>
              <w:right w:val="nil"/>
            </w:tcBorders>
            <w:shd w:val="clear" w:color="auto" w:fill="auto"/>
            <w:noWrap/>
            <w:vAlign w:val="bottom"/>
            <w:hideMark/>
            <w:tcPrChange w:id="717" w:author="Rich Shriver" w:date="2016-04-15T17:18:00Z">
              <w:tcPr>
                <w:tcW w:w="6900" w:type="dxa"/>
                <w:tcBorders>
                  <w:top w:val="nil"/>
                  <w:left w:val="nil"/>
                  <w:bottom w:val="nil"/>
                  <w:right w:val="nil"/>
                </w:tcBorders>
                <w:shd w:val="clear" w:color="auto" w:fill="auto"/>
                <w:noWrap/>
                <w:vAlign w:val="bottom"/>
                <w:hideMark/>
              </w:tcPr>
            </w:tcPrChange>
          </w:tcPr>
          <w:p w14:paraId="4417D646" w14:textId="77777777" w:rsidR="00844A6C" w:rsidRPr="00844A6C" w:rsidRDefault="00844A6C" w:rsidP="00844A6C">
            <w:pPr>
              <w:rPr>
                <w:ins w:id="718" w:author="Rich Shriver" w:date="2016-04-15T17:18:00Z"/>
                <w:rFonts w:ascii="Calibri" w:hAnsi="Calibri"/>
                <w:color w:val="000000"/>
                <w:szCs w:val="22"/>
              </w:rPr>
            </w:pPr>
            <w:ins w:id="719" w:author="Rich Shriver" w:date="2016-04-15T17:18:00Z">
              <w:r w:rsidRPr="00844A6C">
                <w:rPr>
                  <w:rFonts w:ascii="Calibri" w:hAnsi="Calibri"/>
                  <w:color w:val="000000"/>
                  <w:szCs w:val="22"/>
                </w:rPr>
                <w:t>EncodedMiscFeeSubTypeDescLen</w:t>
              </w:r>
            </w:ins>
          </w:p>
        </w:tc>
      </w:tr>
      <w:tr w:rsidR="00844A6C" w:rsidRPr="00844A6C" w14:paraId="45DD3680" w14:textId="77777777" w:rsidTr="00844A6C">
        <w:trPr>
          <w:trHeight w:val="300"/>
          <w:jc w:val="center"/>
          <w:ins w:id="720" w:author="Rich Shriver" w:date="2016-04-15T17:18:00Z"/>
          <w:trPrChange w:id="721"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722" w:author="Rich Shriver" w:date="2016-04-15T17:18:00Z">
              <w:tcPr>
                <w:tcW w:w="640" w:type="dxa"/>
                <w:tcBorders>
                  <w:top w:val="nil"/>
                  <w:left w:val="nil"/>
                  <w:bottom w:val="nil"/>
                  <w:right w:val="nil"/>
                </w:tcBorders>
                <w:shd w:val="clear" w:color="auto" w:fill="auto"/>
                <w:noWrap/>
                <w:vAlign w:val="bottom"/>
                <w:hideMark/>
              </w:tcPr>
            </w:tcPrChange>
          </w:tcPr>
          <w:p w14:paraId="256FAFE0" w14:textId="77777777" w:rsidR="00844A6C" w:rsidRPr="00844A6C" w:rsidRDefault="00844A6C" w:rsidP="00844A6C">
            <w:pPr>
              <w:jc w:val="center"/>
              <w:rPr>
                <w:ins w:id="723" w:author="Rich Shriver" w:date="2016-04-15T17:18:00Z"/>
                <w:rFonts w:ascii="Calibri" w:hAnsi="Calibri"/>
                <w:color w:val="000000"/>
                <w:szCs w:val="22"/>
              </w:rPr>
            </w:pPr>
            <w:ins w:id="724" w:author="Rich Shriver" w:date="2016-04-15T17:18:00Z">
              <w:r w:rsidRPr="00844A6C">
                <w:rPr>
                  <w:rFonts w:ascii="Calibri" w:hAnsi="Calibri"/>
                  <w:color w:val="000000"/>
                  <w:szCs w:val="22"/>
                </w:rPr>
                <w:t>2651</w:t>
              </w:r>
            </w:ins>
          </w:p>
        </w:tc>
        <w:tc>
          <w:tcPr>
            <w:tcW w:w="6900" w:type="dxa"/>
            <w:tcBorders>
              <w:top w:val="nil"/>
              <w:left w:val="nil"/>
              <w:bottom w:val="nil"/>
              <w:right w:val="nil"/>
            </w:tcBorders>
            <w:shd w:val="clear" w:color="auto" w:fill="auto"/>
            <w:noWrap/>
            <w:vAlign w:val="bottom"/>
            <w:hideMark/>
            <w:tcPrChange w:id="725" w:author="Rich Shriver" w:date="2016-04-15T17:18:00Z">
              <w:tcPr>
                <w:tcW w:w="6900" w:type="dxa"/>
                <w:tcBorders>
                  <w:top w:val="nil"/>
                  <w:left w:val="nil"/>
                  <w:bottom w:val="nil"/>
                  <w:right w:val="nil"/>
                </w:tcBorders>
                <w:shd w:val="clear" w:color="auto" w:fill="auto"/>
                <w:noWrap/>
                <w:vAlign w:val="bottom"/>
                <w:hideMark/>
              </w:tcPr>
            </w:tcPrChange>
          </w:tcPr>
          <w:p w14:paraId="48BAEB2F" w14:textId="77777777" w:rsidR="00844A6C" w:rsidRPr="00844A6C" w:rsidRDefault="00844A6C" w:rsidP="00844A6C">
            <w:pPr>
              <w:rPr>
                <w:ins w:id="726" w:author="Rich Shriver" w:date="2016-04-15T17:18:00Z"/>
                <w:rFonts w:ascii="Calibri" w:hAnsi="Calibri"/>
                <w:color w:val="000000"/>
                <w:szCs w:val="22"/>
              </w:rPr>
            </w:pPr>
            <w:ins w:id="727" w:author="Rich Shriver" w:date="2016-04-15T17:18:00Z">
              <w:r w:rsidRPr="00844A6C">
                <w:rPr>
                  <w:rFonts w:ascii="Calibri" w:hAnsi="Calibri"/>
                  <w:color w:val="000000"/>
                  <w:szCs w:val="22"/>
                </w:rPr>
                <w:t>EncodedCommissionDescLen</w:t>
              </w:r>
            </w:ins>
          </w:p>
        </w:tc>
      </w:tr>
      <w:tr w:rsidR="00844A6C" w:rsidRPr="00844A6C" w14:paraId="34104AE0" w14:textId="77777777" w:rsidTr="00844A6C">
        <w:trPr>
          <w:trHeight w:val="300"/>
          <w:jc w:val="center"/>
          <w:ins w:id="728" w:author="Rich Shriver" w:date="2016-04-15T17:18:00Z"/>
          <w:trPrChange w:id="729"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730" w:author="Rich Shriver" w:date="2016-04-15T17:18:00Z">
              <w:tcPr>
                <w:tcW w:w="640" w:type="dxa"/>
                <w:tcBorders>
                  <w:top w:val="nil"/>
                  <w:left w:val="nil"/>
                  <w:bottom w:val="nil"/>
                  <w:right w:val="nil"/>
                </w:tcBorders>
                <w:shd w:val="clear" w:color="auto" w:fill="auto"/>
                <w:noWrap/>
                <w:vAlign w:val="bottom"/>
                <w:hideMark/>
              </w:tcPr>
            </w:tcPrChange>
          </w:tcPr>
          <w:p w14:paraId="5280B0D4" w14:textId="77777777" w:rsidR="00844A6C" w:rsidRPr="00844A6C" w:rsidRDefault="00844A6C" w:rsidP="00844A6C">
            <w:pPr>
              <w:jc w:val="center"/>
              <w:rPr>
                <w:ins w:id="731" w:author="Rich Shriver" w:date="2016-04-15T17:18:00Z"/>
                <w:rFonts w:ascii="Calibri" w:hAnsi="Calibri"/>
                <w:color w:val="000000"/>
                <w:szCs w:val="22"/>
              </w:rPr>
            </w:pPr>
            <w:ins w:id="732" w:author="Rich Shriver" w:date="2016-04-15T17:18:00Z">
              <w:r w:rsidRPr="00844A6C">
                <w:rPr>
                  <w:rFonts w:ascii="Calibri" w:hAnsi="Calibri"/>
                  <w:color w:val="000000"/>
                  <w:szCs w:val="22"/>
                </w:rPr>
                <w:t>2665</w:t>
              </w:r>
            </w:ins>
          </w:p>
        </w:tc>
        <w:tc>
          <w:tcPr>
            <w:tcW w:w="6900" w:type="dxa"/>
            <w:tcBorders>
              <w:top w:val="nil"/>
              <w:left w:val="nil"/>
              <w:bottom w:val="nil"/>
              <w:right w:val="nil"/>
            </w:tcBorders>
            <w:shd w:val="clear" w:color="auto" w:fill="auto"/>
            <w:noWrap/>
            <w:vAlign w:val="bottom"/>
            <w:hideMark/>
            <w:tcPrChange w:id="733" w:author="Rich Shriver" w:date="2016-04-15T17:18:00Z">
              <w:tcPr>
                <w:tcW w:w="6900" w:type="dxa"/>
                <w:tcBorders>
                  <w:top w:val="nil"/>
                  <w:left w:val="nil"/>
                  <w:bottom w:val="nil"/>
                  <w:right w:val="nil"/>
                </w:tcBorders>
                <w:shd w:val="clear" w:color="auto" w:fill="auto"/>
                <w:noWrap/>
                <w:vAlign w:val="bottom"/>
                <w:hideMark/>
              </w:tcPr>
            </w:tcPrChange>
          </w:tcPr>
          <w:p w14:paraId="2E0C972C" w14:textId="77777777" w:rsidR="00844A6C" w:rsidRPr="00844A6C" w:rsidRDefault="00844A6C" w:rsidP="00844A6C">
            <w:pPr>
              <w:rPr>
                <w:ins w:id="734" w:author="Rich Shriver" w:date="2016-04-15T17:18:00Z"/>
                <w:rFonts w:ascii="Calibri" w:hAnsi="Calibri"/>
                <w:color w:val="000000"/>
                <w:szCs w:val="22"/>
              </w:rPr>
            </w:pPr>
            <w:ins w:id="735" w:author="Rich Shriver" w:date="2016-04-15T17:18:00Z">
              <w:r w:rsidRPr="00844A6C">
                <w:rPr>
                  <w:rFonts w:ascii="Calibri" w:hAnsi="Calibri"/>
                  <w:color w:val="000000"/>
                  <w:szCs w:val="22"/>
                </w:rPr>
                <w:t>EncodedAllocCommissionDescLen</w:t>
              </w:r>
            </w:ins>
          </w:p>
        </w:tc>
      </w:tr>
      <w:tr w:rsidR="00844A6C" w:rsidRPr="00844A6C" w14:paraId="76AC6E85" w14:textId="77777777" w:rsidTr="00844A6C">
        <w:trPr>
          <w:trHeight w:val="300"/>
          <w:jc w:val="center"/>
          <w:ins w:id="736" w:author="Rich Shriver" w:date="2016-04-15T17:18:00Z"/>
          <w:trPrChange w:id="737"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738" w:author="Rich Shriver" w:date="2016-04-15T17:18:00Z">
              <w:tcPr>
                <w:tcW w:w="640" w:type="dxa"/>
                <w:tcBorders>
                  <w:top w:val="nil"/>
                  <w:left w:val="nil"/>
                  <w:bottom w:val="nil"/>
                  <w:right w:val="nil"/>
                </w:tcBorders>
                <w:shd w:val="clear" w:color="auto" w:fill="auto"/>
                <w:noWrap/>
                <w:vAlign w:val="bottom"/>
                <w:hideMark/>
              </w:tcPr>
            </w:tcPrChange>
          </w:tcPr>
          <w:p w14:paraId="70154FAF" w14:textId="77777777" w:rsidR="00844A6C" w:rsidRPr="00844A6C" w:rsidRDefault="00844A6C" w:rsidP="00844A6C">
            <w:pPr>
              <w:jc w:val="center"/>
              <w:rPr>
                <w:ins w:id="739" w:author="Rich Shriver" w:date="2016-04-15T17:18:00Z"/>
                <w:rFonts w:ascii="Calibri" w:hAnsi="Calibri"/>
                <w:color w:val="000000"/>
                <w:szCs w:val="22"/>
              </w:rPr>
            </w:pPr>
            <w:ins w:id="740" w:author="Rich Shriver" w:date="2016-04-15T17:18:00Z">
              <w:r w:rsidRPr="00844A6C">
                <w:rPr>
                  <w:rFonts w:ascii="Calibri" w:hAnsi="Calibri"/>
                  <w:color w:val="000000"/>
                  <w:szCs w:val="22"/>
                </w:rPr>
                <w:t>42451</w:t>
              </w:r>
            </w:ins>
          </w:p>
        </w:tc>
        <w:tc>
          <w:tcPr>
            <w:tcW w:w="6900" w:type="dxa"/>
            <w:tcBorders>
              <w:top w:val="nil"/>
              <w:left w:val="nil"/>
              <w:bottom w:val="nil"/>
              <w:right w:val="nil"/>
            </w:tcBorders>
            <w:shd w:val="clear" w:color="auto" w:fill="auto"/>
            <w:noWrap/>
            <w:vAlign w:val="bottom"/>
            <w:hideMark/>
            <w:tcPrChange w:id="741" w:author="Rich Shriver" w:date="2016-04-15T17:18:00Z">
              <w:tcPr>
                <w:tcW w:w="6900" w:type="dxa"/>
                <w:tcBorders>
                  <w:top w:val="nil"/>
                  <w:left w:val="nil"/>
                  <w:bottom w:val="nil"/>
                  <w:right w:val="nil"/>
                </w:tcBorders>
                <w:shd w:val="clear" w:color="auto" w:fill="auto"/>
                <w:noWrap/>
                <w:vAlign w:val="bottom"/>
                <w:hideMark/>
              </w:tcPr>
            </w:tcPrChange>
          </w:tcPr>
          <w:p w14:paraId="7C9EE462" w14:textId="77777777" w:rsidR="00844A6C" w:rsidRPr="00844A6C" w:rsidRDefault="00844A6C" w:rsidP="00844A6C">
            <w:pPr>
              <w:rPr>
                <w:ins w:id="742" w:author="Rich Shriver" w:date="2016-04-15T17:18:00Z"/>
                <w:rFonts w:ascii="Calibri" w:hAnsi="Calibri"/>
                <w:color w:val="000000"/>
                <w:szCs w:val="22"/>
              </w:rPr>
            </w:pPr>
            <w:ins w:id="743" w:author="Rich Shriver" w:date="2016-04-15T17:18:00Z">
              <w:r w:rsidRPr="00844A6C">
                <w:rPr>
                  <w:rFonts w:ascii="Calibri" w:hAnsi="Calibri"/>
                  <w:color w:val="000000"/>
                  <w:szCs w:val="22"/>
                </w:rPr>
                <w:t>LegPaymentStreamFormulaImageLength</w:t>
              </w:r>
            </w:ins>
          </w:p>
        </w:tc>
      </w:tr>
      <w:tr w:rsidR="00844A6C" w:rsidRPr="00844A6C" w14:paraId="7EEF0ECC" w14:textId="77777777" w:rsidTr="00844A6C">
        <w:trPr>
          <w:trHeight w:val="300"/>
          <w:jc w:val="center"/>
          <w:ins w:id="744" w:author="Rich Shriver" w:date="2016-04-15T17:18:00Z"/>
          <w:trPrChange w:id="745"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746" w:author="Rich Shriver" w:date="2016-04-15T17:18:00Z">
              <w:tcPr>
                <w:tcW w:w="640" w:type="dxa"/>
                <w:tcBorders>
                  <w:top w:val="nil"/>
                  <w:left w:val="nil"/>
                  <w:bottom w:val="nil"/>
                  <w:right w:val="nil"/>
                </w:tcBorders>
                <w:shd w:val="clear" w:color="auto" w:fill="auto"/>
                <w:noWrap/>
                <w:vAlign w:val="bottom"/>
                <w:hideMark/>
              </w:tcPr>
            </w:tcPrChange>
          </w:tcPr>
          <w:p w14:paraId="5018EC50" w14:textId="77777777" w:rsidR="00844A6C" w:rsidRPr="00844A6C" w:rsidRDefault="00844A6C" w:rsidP="00844A6C">
            <w:pPr>
              <w:jc w:val="center"/>
              <w:rPr>
                <w:ins w:id="747" w:author="Rich Shriver" w:date="2016-04-15T17:18:00Z"/>
                <w:rFonts w:ascii="Calibri" w:hAnsi="Calibri"/>
                <w:color w:val="000000"/>
                <w:szCs w:val="22"/>
              </w:rPr>
            </w:pPr>
            <w:ins w:id="748" w:author="Rich Shriver" w:date="2016-04-15T17:18:00Z">
              <w:r w:rsidRPr="00844A6C">
                <w:rPr>
                  <w:rFonts w:ascii="Calibri" w:hAnsi="Calibri"/>
                  <w:color w:val="000000"/>
                  <w:szCs w:val="22"/>
                </w:rPr>
                <w:t>42652</w:t>
              </w:r>
            </w:ins>
          </w:p>
        </w:tc>
        <w:tc>
          <w:tcPr>
            <w:tcW w:w="6900" w:type="dxa"/>
            <w:tcBorders>
              <w:top w:val="nil"/>
              <w:left w:val="nil"/>
              <w:bottom w:val="nil"/>
              <w:right w:val="nil"/>
            </w:tcBorders>
            <w:shd w:val="clear" w:color="auto" w:fill="auto"/>
            <w:noWrap/>
            <w:vAlign w:val="bottom"/>
            <w:hideMark/>
            <w:tcPrChange w:id="749" w:author="Rich Shriver" w:date="2016-04-15T17:18:00Z">
              <w:tcPr>
                <w:tcW w:w="6900" w:type="dxa"/>
                <w:tcBorders>
                  <w:top w:val="nil"/>
                  <w:left w:val="nil"/>
                  <w:bottom w:val="nil"/>
                  <w:right w:val="nil"/>
                </w:tcBorders>
                <w:shd w:val="clear" w:color="auto" w:fill="auto"/>
                <w:noWrap/>
                <w:vAlign w:val="bottom"/>
                <w:hideMark/>
              </w:tcPr>
            </w:tcPrChange>
          </w:tcPr>
          <w:p w14:paraId="672E869C" w14:textId="77777777" w:rsidR="00844A6C" w:rsidRPr="00844A6C" w:rsidRDefault="00844A6C" w:rsidP="00844A6C">
            <w:pPr>
              <w:rPr>
                <w:ins w:id="750" w:author="Rich Shriver" w:date="2016-04-15T17:18:00Z"/>
                <w:rFonts w:ascii="Calibri" w:hAnsi="Calibri"/>
                <w:color w:val="000000"/>
                <w:szCs w:val="22"/>
              </w:rPr>
            </w:pPr>
            <w:ins w:id="751" w:author="Rich Shriver" w:date="2016-04-15T17:18:00Z">
              <w:r w:rsidRPr="00844A6C">
                <w:rPr>
                  <w:rFonts w:ascii="Calibri" w:hAnsi="Calibri"/>
                  <w:color w:val="000000"/>
                  <w:szCs w:val="22"/>
                </w:rPr>
                <w:t>PaymentStreamFormulaImageLength</w:t>
              </w:r>
            </w:ins>
          </w:p>
        </w:tc>
      </w:tr>
      <w:tr w:rsidR="00844A6C" w:rsidRPr="00844A6C" w14:paraId="53CE15A4" w14:textId="77777777" w:rsidTr="00844A6C">
        <w:trPr>
          <w:trHeight w:val="300"/>
          <w:jc w:val="center"/>
          <w:ins w:id="752" w:author="Rich Shriver" w:date="2016-04-15T17:18:00Z"/>
          <w:trPrChange w:id="753" w:author="Rich Shriver" w:date="2016-04-15T17:18:00Z">
            <w:trPr>
              <w:trHeight w:val="300"/>
            </w:trPr>
          </w:trPrChange>
        </w:trPr>
        <w:tc>
          <w:tcPr>
            <w:tcW w:w="640" w:type="dxa"/>
            <w:tcBorders>
              <w:top w:val="nil"/>
              <w:left w:val="nil"/>
              <w:bottom w:val="nil"/>
              <w:right w:val="nil"/>
            </w:tcBorders>
            <w:shd w:val="clear" w:color="auto" w:fill="auto"/>
            <w:noWrap/>
            <w:vAlign w:val="bottom"/>
            <w:hideMark/>
            <w:tcPrChange w:id="754" w:author="Rich Shriver" w:date="2016-04-15T17:18:00Z">
              <w:tcPr>
                <w:tcW w:w="640" w:type="dxa"/>
                <w:tcBorders>
                  <w:top w:val="nil"/>
                  <w:left w:val="nil"/>
                  <w:bottom w:val="nil"/>
                  <w:right w:val="nil"/>
                </w:tcBorders>
                <w:shd w:val="clear" w:color="auto" w:fill="auto"/>
                <w:noWrap/>
                <w:vAlign w:val="bottom"/>
                <w:hideMark/>
              </w:tcPr>
            </w:tcPrChange>
          </w:tcPr>
          <w:p w14:paraId="3417992D" w14:textId="77777777" w:rsidR="00844A6C" w:rsidRPr="00844A6C" w:rsidRDefault="00844A6C" w:rsidP="00844A6C">
            <w:pPr>
              <w:jc w:val="center"/>
              <w:rPr>
                <w:ins w:id="755" w:author="Rich Shriver" w:date="2016-04-15T17:18:00Z"/>
                <w:rFonts w:ascii="Calibri" w:hAnsi="Calibri"/>
                <w:color w:val="000000"/>
                <w:szCs w:val="22"/>
              </w:rPr>
            </w:pPr>
            <w:ins w:id="756" w:author="Rich Shriver" w:date="2016-04-15T17:18:00Z">
              <w:r w:rsidRPr="00844A6C">
                <w:rPr>
                  <w:rFonts w:ascii="Calibri" w:hAnsi="Calibri"/>
                  <w:color w:val="000000"/>
                  <w:szCs w:val="22"/>
                </w:rPr>
                <w:t>42947</w:t>
              </w:r>
            </w:ins>
          </w:p>
        </w:tc>
        <w:tc>
          <w:tcPr>
            <w:tcW w:w="6900" w:type="dxa"/>
            <w:tcBorders>
              <w:top w:val="nil"/>
              <w:left w:val="nil"/>
              <w:bottom w:val="nil"/>
              <w:right w:val="nil"/>
            </w:tcBorders>
            <w:shd w:val="clear" w:color="auto" w:fill="auto"/>
            <w:noWrap/>
            <w:vAlign w:val="bottom"/>
            <w:hideMark/>
            <w:tcPrChange w:id="757" w:author="Rich Shriver" w:date="2016-04-15T17:18:00Z">
              <w:tcPr>
                <w:tcW w:w="6900" w:type="dxa"/>
                <w:tcBorders>
                  <w:top w:val="nil"/>
                  <w:left w:val="nil"/>
                  <w:bottom w:val="nil"/>
                  <w:right w:val="nil"/>
                </w:tcBorders>
                <w:shd w:val="clear" w:color="auto" w:fill="auto"/>
                <w:noWrap/>
                <w:vAlign w:val="bottom"/>
                <w:hideMark/>
              </w:tcPr>
            </w:tcPrChange>
          </w:tcPr>
          <w:p w14:paraId="085C30F0" w14:textId="77777777" w:rsidR="00844A6C" w:rsidRPr="00844A6C" w:rsidRDefault="00844A6C" w:rsidP="00844A6C">
            <w:pPr>
              <w:rPr>
                <w:ins w:id="758" w:author="Rich Shriver" w:date="2016-04-15T17:18:00Z"/>
                <w:rFonts w:ascii="Calibri" w:hAnsi="Calibri"/>
                <w:color w:val="000000"/>
                <w:szCs w:val="22"/>
              </w:rPr>
            </w:pPr>
            <w:ins w:id="759" w:author="Rich Shriver" w:date="2016-04-15T17:18:00Z">
              <w:r w:rsidRPr="00844A6C">
                <w:rPr>
                  <w:rFonts w:ascii="Calibri" w:hAnsi="Calibri"/>
                  <w:color w:val="000000"/>
                  <w:szCs w:val="22"/>
                </w:rPr>
                <w:t>UnderlyingPaymentStreamFormulaImageLength</w:t>
              </w:r>
            </w:ins>
          </w:p>
        </w:tc>
      </w:tr>
    </w:tbl>
    <w:p w14:paraId="7A18248D" w14:textId="644730C8" w:rsidR="00E44A3F" w:rsidDel="00C62A14" w:rsidRDefault="00400F2E" w:rsidP="00E44A3F">
      <w:pPr>
        <w:rPr>
          <w:del w:id="760" w:author="Rich Shriver" w:date="2016-04-19T13:35:00Z"/>
        </w:rPr>
      </w:pPr>
      <w:ins w:id="761" w:author="Jim Northey" w:date="2015-08-07T15:42:00Z">
        <w:del w:id="762" w:author="Rich Shriver" w:date="2016-04-19T13:35:00Z">
          <w:r w:rsidDel="00C62A14">
            <w:delText xml:space="preserve"> </w:delText>
          </w:r>
        </w:del>
        <w:del w:id="763" w:author="Rich Shriver" w:date="2016-04-15T17:10:00Z">
          <w:r w:rsidDel="00844A6C">
            <w:delText xml:space="preserve">However, the use of the Length field can help support a mechanical translation between FIXML and other FIX encodings by the presence of the encoded field. </w:delText>
          </w:r>
        </w:del>
      </w:ins>
      <w:del w:id="764" w:author="Rich Shriver" w:date="2016-04-15T17:10:00Z">
        <w:r w:rsidR="0041585C" w:rsidDel="00844A6C">
          <w:delText xml:space="preserve">  </w:delText>
        </w:r>
      </w:del>
    </w:p>
    <w:p w14:paraId="0B3F2252" w14:textId="7D1BC01A" w:rsidR="0041585C" w:rsidDel="00844A6C" w:rsidRDefault="0041585C" w:rsidP="00E44A3F">
      <w:pPr>
        <w:rPr>
          <w:del w:id="765" w:author="Rich Shriver" w:date="2016-04-15T17:09:00Z"/>
        </w:rPr>
      </w:pPr>
      <w:del w:id="766" w:author="Rich Shriver" w:date="2016-04-15T17:09:00Z">
        <w:r w:rsidRPr="00844A6C" w:rsidDel="00844A6C">
          <w:rPr>
            <w:rPrChange w:id="767" w:author="Rich Shriver" w:date="2016-04-15T17:09:00Z">
              <w:rPr>
                <w:highlight w:val="yellow"/>
              </w:rPr>
            </w:rPrChange>
          </w:rPr>
          <w:delText xml:space="preserve">Question – does the length value include the mandatory &lt;SOH&gt; character at the end of the field in tag=value encoding? </w:delText>
        </w:r>
      </w:del>
      <w:ins w:id="768" w:author="Jim Northey" w:date="2015-08-07T15:43:00Z">
        <w:del w:id="769" w:author="Rich Shriver" w:date="2016-04-15T17:09:00Z">
          <w:r w:rsidR="00400F2E" w:rsidRPr="00844A6C" w:rsidDel="00844A6C">
            <w:rPr>
              <w:rPrChange w:id="770" w:author="Rich Shriver" w:date="2016-04-15T17:09:00Z">
                <w:rPr>
                  <w:highlight w:val="yellow"/>
                </w:rPr>
              </w:rPrChange>
            </w:rPr>
            <w:delText>The length does not include the &lt;SOH&gt;</w:delText>
          </w:r>
        </w:del>
      </w:ins>
      <w:del w:id="771" w:author="Rich Shriver" w:date="2016-04-15T17:09:00Z">
        <w:r w:rsidRPr="00844A6C" w:rsidDel="00844A6C">
          <w:rPr>
            <w:rPrChange w:id="772" w:author="Rich Shriver" w:date="2016-04-15T17:09:00Z">
              <w:rPr>
                <w:highlight w:val="yellow"/>
              </w:rPr>
            </w:rPrChange>
          </w:rPr>
          <w:delText xml:space="preserve"> Would it be a different value in FIXML?</w:delText>
        </w:r>
      </w:del>
    </w:p>
    <w:p w14:paraId="10146940" w14:textId="77777777" w:rsidR="00F54C13" w:rsidRPr="00E44A3F" w:rsidRDefault="00F54C13" w:rsidP="00E44A3F"/>
    <w:p w14:paraId="7A167E55" w14:textId="77777777" w:rsidR="00E44A3F" w:rsidRDefault="00E44A3F" w:rsidP="00E44A3F">
      <w:pPr>
        <w:pStyle w:val="Heading2"/>
        <w:rPr>
          <w:ins w:id="773" w:author="Jim Northey" w:date="2015-08-07T15:43:00Z"/>
        </w:rPr>
      </w:pPr>
      <w:bookmarkStart w:id="774" w:name="_Toc448913108"/>
      <w:r>
        <w:t>Should the encoded data fields be extended to include an IETF standard content type?</w:t>
      </w:r>
      <w:bookmarkEnd w:id="774"/>
    </w:p>
    <w:p w14:paraId="70281B3F" w14:textId="578BECE5" w:rsidR="00400F2E" w:rsidDel="00A420BF" w:rsidRDefault="00400F2E" w:rsidP="00B52415">
      <w:pPr>
        <w:rPr>
          <w:ins w:id="775" w:author="Jim Northey" w:date="2015-08-07T15:45:00Z"/>
          <w:del w:id="776" w:author="Rich Shriver" w:date="2016-04-15T17:20:00Z"/>
        </w:rPr>
      </w:pPr>
      <w:ins w:id="777" w:author="Jim Northey" w:date="2015-08-07T15:43:00Z">
        <w:r>
          <w:t xml:space="preserve">The current proposal raises the possibility of using an extension to XML that specifies a mime type. </w:t>
        </w:r>
      </w:ins>
      <w:ins w:id="778" w:author="Jim Northey" w:date="2015-08-07T15:45:00Z">
        <w:r>
          <w:t>The advantage of this is to provide meta data for message consumers to be able to more intelligently process payload.</w:t>
        </w:r>
      </w:ins>
      <w:ins w:id="779" w:author="Rich Shriver" w:date="2016-04-15T17:20:00Z">
        <w:r w:rsidR="00A420BF">
          <w:t xml:space="preserve">  </w:t>
        </w:r>
      </w:ins>
    </w:p>
    <w:p w14:paraId="4D8F5258" w14:textId="17EC024B" w:rsidR="00400F2E" w:rsidRPr="007630C4" w:rsidRDefault="00400F2E" w:rsidP="00B52415">
      <w:ins w:id="780" w:author="Jim Northey" w:date="2015-08-07T15:46:00Z">
        <w:r>
          <w:t>While this does not sound like a bad approach, there is no equivalent mechanism available in other FIX encodings, such as FIX tag=value.</w:t>
        </w:r>
      </w:ins>
      <w:ins w:id="781" w:author="Rich Shriver" w:date="2016-04-15T17:20:00Z">
        <w:r w:rsidR="00A420BF">
          <w:t xml:space="preserve">  This </w:t>
        </w:r>
      </w:ins>
      <w:ins w:id="782" w:author="Rich Shriver" w:date="2016-04-15T17:21:00Z">
        <w:r w:rsidR="00A420BF">
          <w:t xml:space="preserve">proposal does not include the addition of mime types as this is more appropriately considered at a broader level.  </w:t>
        </w:r>
      </w:ins>
    </w:p>
    <w:p w14:paraId="4BF98B06" w14:textId="77777777" w:rsidR="00E44A3F" w:rsidRPr="00E44A3F" w:rsidRDefault="00E44A3F" w:rsidP="00E44A3F"/>
    <w:p w14:paraId="3F5740AB" w14:textId="77777777" w:rsidR="00E44A3F" w:rsidRDefault="00E44A3F" w:rsidP="00E44A3F">
      <w:pPr>
        <w:pStyle w:val="Heading2"/>
      </w:pPr>
      <w:bookmarkStart w:id="783" w:name="_Toc448913109"/>
      <w:r>
        <w:t>Are current FIXML fields of type data affected by these changes?</w:t>
      </w:r>
      <w:bookmarkEnd w:id="783"/>
    </w:p>
    <w:p w14:paraId="1158B1A5" w14:textId="733B82EA" w:rsidR="00B77522" w:rsidRDefault="00B77522" w:rsidP="00B77522">
      <w:r>
        <w:t>Some of the fields of type data are currently included in FIXML with a data type of data which is restricted by xs:string.</w:t>
      </w:r>
      <w:r w:rsidR="00E44A3F">
        <w:t xml:space="preserve">  </w:t>
      </w:r>
      <w:r w:rsidR="0041585C">
        <w:t xml:space="preserve">These fields and the associated length fields are included as component attributes if they </w:t>
      </w:r>
      <w:ins w:id="784" w:author="Rich Shriver" w:date="2016-04-15T17:24:00Z">
        <w:r w:rsidR="00A420BF">
          <w:t xml:space="preserve">include the </w:t>
        </w:r>
      </w:ins>
      <w:ins w:id="785" w:author="Rich Shriver" w:date="2016-04-15T17:25:00Z">
        <w:r w:rsidR="00A420BF">
          <w:t xml:space="preserve">field </w:t>
        </w:r>
      </w:ins>
      <w:ins w:id="786" w:author="Rich Shriver" w:date="2016-04-15T17:24:00Z">
        <w:r w:rsidR="00A420BF">
          <w:t xml:space="preserve">attribute NotReqFIXML = “0”.  </w:t>
        </w:r>
      </w:ins>
      <w:del w:id="787" w:author="Rich Shriver" w:date="2016-04-15T17:24:00Z">
        <w:r w:rsidR="0041585C" w:rsidDel="00A420BF">
          <w:delText>are coded in the FIX repository for inclusion in FIXML.</w:delText>
        </w:r>
      </w:del>
      <w:r w:rsidR="0041585C">
        <w:t xml:space="preserve">  </w:t>
      </w:r>
      <w:r w:rsidR="00E44A3F">
        <w:t xml:space="preserve">The table below lists all fields of type data and indicates whether or not these fields are included in FIXML. </w:t>
      </w:r>
      <w:ins w:id="788" w:author="Jim Northey" w:date="2015-08-07T15:45:00Z">
        <w:del w:id="789" w:author="Rich Shriver" w:date="2016-04-15T17:26:00Z">
          <w:r w:rsidR="00400F2E" w:rsidDel="00A420BF">
            <w:delText>The encoded</w:delText>
          </w:r>
        </w:del>
      </w:ins>
      <w:ins w:id="790" w:author="Jim Northey" w:date="2015-08-07T15:44:00Z">
        <w:del w:id="791" w:author="Rich Shriver" w:date="2016-04-15T17:26:00Z">
          <w:r w:rsidR="00400F2E" w:rsidDel="00A420BF">
            <w:delText xml:space="preserve"> data and length fields currently included in FIXML </w:delText>
          </w:r>
        </w:del>
      </w:ins>
      <w:ins w:id="792" w:author="Jim Northey" w:date="2015-08-07T15:45:00Z">
        <w:del w:id="793" w:author="Rich Shriver" w:date="2016-04-15T17:22:00Z">
          <w:r w:rsidR="00400F2E" w:rsidDel="00A420BF">
            <w:delText>we</w:delText>
          </w:r>
        </w:del>
        <w:del w:id="794" w:author="Rich Shriver" w:date="2016-04-15T17:26:00Z">
          <w:r w:rsidR="00400F2E" w:rsidDel="00A420BF">
            <w:delText>re the result of errors in the FIX Repository. The potential does exist that implementations may have used these fields</w:delText>
          </w:r>
        </w:del>
      </w:ins>
      <w:ins w:id="795" w:author="Rich Shriver" w:date="2016-04-15T17:26:00Z">
        <w:r w:rsidR="00A420BF">
          <w:t xml:space="preserve">Since this proposal is recommending inclusion of fields of type data, the field attribute of NotReqFIXML = </w:t>
        </w:r>
      </w:ins>
      <w:ins w:id="796" w:author="Rich Shriver" w:date="2016-04-15T17:27:00Z">
        <w:r w:rsidR="00A420BF">
          <w:t xml:space="preserve">“1” </w:t>
        </w:r>
      </w:ins>
      <w:ins w:id="797" w:author="Rich Shriver" w:date="2016-04-15T17:28:00Z">
        <w:r w:rsidR="00A420BF">
          <w:t xml:space="preserve">(Fields NOT currently included in FIXML) </w:t>
        </w:r>
      </w:ins>
      <w:ins w:id="798" w:author="Rich Shriver" w:date="2016-04-15T17:27:00Z">
        <w:r w:rsidR="00A420BF">
          <w:t>should be changed to reflect NotReqFIXML = “0” and should be included as component attributes</w:t>
        </w:r>
      </w:ins>
      <w:ins w:id="799" w:author="Rich Shriver" w:date="2016-04-15T17:28:00Z">
        <w:r w:rsidR="00A420BF">
          <w:t xml:space="preserve"> in FIXML</w:t>
        </w:r>
      </w:ins>
      <w:ins w:id="800" w:author="Jim Northey" w:date="2015-08-07T15:45:00Z">
        <w:r w:rsidR="00400F2E">
          <w:t>.</w:t>
        </w:r>
      </w:ins>
    </w:p>
    <w:p w14:paraId="12A3D266" w14:textId="77777777" w:rsidR="00B77522" w:rsidRDefault="00B77522" w:rsidP="00B77522"/>
    <w:p w14:paraId="31CB4329" w14:textId="2DE8C14F" w:rsidR="00227DFC" w:rsidRDefault="00227DFC" w:rsidP="00227DFC">
      <w:pPr>
        <w:pStyle w:val="Caption"/>
      </w:pPr>
      <w:bookmarkStart w:id="801" w:name="_Toc448913136"/>
      <w:r>
        <w:t xml:space="preserve">Table </w:t>
      </w:r>
      <w:r>
        <w:fldChar w:fldCharType="begin"/>
      </w:r>
      <w:r>
        <w:instrText xml:space="preserve"> SEQ Table \* ARABIC </w:instrText>
      </w:r>
      <w:r>
        <w:fldChar w:fldCharType="separate"/>
      </w:r>
      <w:ins w:id="802" w:author="Rich Shriver" w:date="2016-04-19T17:46:00Z">
        <w:r w:rsidR="00293C8E">
          <w:rPr>
            <w:noProof/>
          </w:rPr>
          <w:t>2</w:t>
        </w:r>
      </w:ins>
      <w:del w:id="803" w:author="Rich Shriver" w:date="2016-04-15T17:19:00Z">
        <w:r w:rsidR="00FF1939" w:rsidDel="00A420BF">
          <w:rPr>
            <w:noProof/>
          </w:rPr>
          <w:delText>1</w:delText>
        </w:r>
      </w:del>
      <w:r>
        <w:fldChar w:fldCharType="end"/>
      </w:r>
      <w:r>
        <w:t xml:space="preserve"> - fields of type data in FIXML</w:t>
      </w:r>
      <w:bookmarkEnd w:id="801"/>
    </w:p>
    <w:tbl>
      <w:tblPr>
        <w:tblStyle w:val="TableGrid"/>
        <w:tblW w:w="0" w:type="auto"/>
        <w:tblLayout w:type="fixed"/>
        <w:tblLook w:val="04A0" w:firstRow="1" w:lastRow="0" w:firstColumn="1" w:lastColumn="0" w:noHBand="0" w:noVBand="1"/>
      </w:tblPr>
      <w:tblGrid>
        <w:gridCol w:w="4518"/>
        <w:gridCol w:w="5058"/>
      </w:tblGrid>
      <w:tr w:rsidR="00B77522" w14:paraId="0BEDC323" w14:textId="77777777" w:rsidTr="00227DFC">
        <w:trPr>
          <w:cantSplit/>
          <w:tblHeader/>
        </w:trPr>
        <w:tc>
          <w:tcPr>
            <w:tcW w:w="4518" w:type="dxa"/>
            <w:shd w:val="clear" w:color="auto" w:fill="000000" w:themeFill="text1"/>
          </w:tcPr>
          <w:p w14:paraId="5DDC46E5" w14:textId="77777777" w:rsidR="00B77522" w:rsidRDefault="00B77522" w:rsidP="00B77522">
            <w:r>
              <w:lastRenderedPageBreak/>
              <w:t>Fields that are currently included in FIXML</w:t>
            </w:r>
          </w:p>
        </w:tc>
        <w:tc>
          <w:tcPr>
            <w:tcW w:w="5058" w:type="dxa"/>
            <w:shd w:val="clear" w:color="auto" w:fill="000000" w:themeFill="text1"/>
          </w:tcPr>
          <w:p w14:paraId="6698B893" w14:textId="77777777" w:rsidR="00B77522" w:rsidRDefault="00B77522" w:rsidP="00B77522">
            <w:r>
              <w:t>Fields NOT currently included in FIXML</w:t>
            </w:r>
          </w:p>
        </w:tc>
      </w:tr>
      <w:tr w:rsidR="00227DFC" w14:paraId="13FDA494" w14:textId="77777777" w:rsidTr="00227DFC">
        <w:tc>
          <w:tcPr>
            <w:tcW w:w="4518" w:type="dxa"/>
          </w:tcPr>
          <w:p w14:paraId="3B63C020" w14:textId="77777777" w:rsidR="00227DFC" w:rsidRPr="00C87EDF" w:rsidRDefault="00227DFC" w:rsidP="00227DFC">
            <w:r w:rsidRPr="00C87EDF">
              <w:t>RawData(96)</w:t>
            </w:r>
          </w:p>
        </w:tc>
        <w:tc>
          <w:tcPr>
            <w:tcW w:w="5058" w:type="dxa"/>
          </w:tcPr>
          <w:p w14:paraId="7CCE5E1E" w14:textId="77777777" w:rsidR="00227DFC" w:rsidRPr="006061FA" w:rsidRDefault="00227DFC" w:rsidP="00227DFC">
            <w:r w:rsidRPr="006061FA">
              <w:t>Signature(89)</w:t>
            </w:r>
          </w:p>
        </w:tc>
      </w:tr>
      <w:tr w:rsidR="00227DFC" w14:paraId="187593B1" w14:textId="77777777" w:rsidTr="00227DFC">
        <w:tc>
          <w:tcPr>
            <w:tcW w:w="4518" w:type="dxa"/>
          </w:tcPr>
          <w:p w14:paraId="049F8907" w14:textId="77777777" w:rsidR="00227DFC" w:rsidRPr="00C87EDF" w:rsidRDefault="00227DFC" w:rsidP="00227DFC">
            <w:r w:rsidRPr="00C87EDF">
              <w:t>EncodedIssuer(349)</w:t>
            </w:r>
          </w:p>
        </w:tc>
        <w:tc>
          <w:tcPr>
            <w:tcW w:w="5058" w:type="dxa"/>
          </w:tcPr>
          <w:p w14:paraId="77587B0D" w14:textId="77777777" w:rsidR="00227DFC" w:rsidRPr="006061FA" w:rsidRDefault="00227DFC" w:rsidP="00227DFC">
            <w:r w:rsidRPr="006061FA">
              <w:t>SecureData(91)</w:t>
            </w:r>
          </w:p>
        </w:tc>
      </w:tr>
      <w:tr w:rsidR="00227DFC" w14:paraId="44F47098" w14:textId="77777777" w:rsidTr="00227DFC">
        <w:tc>
          <w:tcPr>
            <w:tcW w:w="4518" w:type="dxa"/>
          </w:tcPr>
          <w:p w14:paraId="71AFAB6A" w14:textId="77777777" w:rsidR="00227DFC" w:rsidRPr="00C87EDF" w:rsidRDefault="00227DFC" w:rsidP="00227DFC">
            <w:r w:rsidRPr="00C87EDF">
              <w:t>EncodedSecurityDesc(351)</w:t>
            </w:r>
          </w:p>
        </w:tc>
        <w:tc>
          <w:tcPr>
            <w:tcW w:w="5058" w:type="dxa"/>
          </w:tcPr>
          <w:p w14:paraId="7B4FF199" w14:textId="77777777" w:rsidR="00227DFC" w:rsidRPr="006061FA" w:rsidRDefault="00227DFC" w:rsidP="00227DFC">
            <w:r w:rsidRPr="006061FA">
              <w:t>XmlData(213)</w:t>
            </w:r>
          </w:p>
        </w:tc>
      </w:tr>
      <w:tr w:rsidR="00227DFC" w14:paraId="7C4777FD" w14:textId="77777777" w:rsidTr="00227DFC">
        <w:tc>
          <w:tcPr>
            <w:tcW w:w="4518" w:type="dxa"/>
          </w:tcPr>
          <w:p w14:paraId="7090545A" w14:textId="77777777" w:rsidR="00227DFC" w:rsidRPr="00C87EDF" w:rsidRDefault="00227DFC" w:rsidP="00227DFC">
            <w:r w:rsidRPr="00C87EDF">
              <w:t>EncodedListExecInst(353)</w:t>
            </w:r>
          </w:p>
        </w:tc>
        <w:tc>
          <w:tcPr>
            <w:tcW w:w="5058" w:type="dxa"/>
          </w:tcPr>
          <w:p w14:paraId="6C00F86E" w14:textId="77777777" w:rsidR="00227DFC" w:rsidRPr="006061FA" w:rsidRDefault="00227DFC" w:rsidP="00227DFC">
            <w:r w:rsidRPr="006061FA">
              <w:t>EncodedText(355)</w:t>
            </w:r>
          </w:p>
        </w:tc>
      </w:tr>
      <w:tr w:rsidR="00227DFC" w14:paraId="5C256DF1" w14:textId="77777777" w:rsidTr="00227DFC">
        <w:tc>
          <w:tcPr>
            <w:tcW w:w="4518" w:type="dxa"/>
          </w:tcPr>
          <w:p w14:paraId="5CD311A1" w14:textId="77777777" w:rsidR="00227DFC" w:rsidRPr="00C87EDF" w:rsidRDefault="00227DFC" w:rsidP="00227DFC">
            <w:r w:rsidRPr="00C87EDF">
              <w:t>EncodedSubject(357)</w:t>
            </w:r>
          </w:p>
        </w:tc>
        <w:tc>
          <w:tcPr>
            <w:tcW w:w="5058" w:type="dxa"/>
          </w:tcPr>
          <w:p w14:paraId="28583CE9" w14:textId="77777777" w:rsidR="00227DFC" w:rsidRPr="006061FA" w:rsidRDefault="00227DFC" w:rsidP="00227DFC">
            <w:r w:rsidRPr="006061FA">
              <w:t>DerivativeSecurityXML(1283)</w:t>
            </w:r>
          </w:p>
        </w:tc>
      </w:tr>
      <w:tr w:rsidR="00227DFC" w14:paraId="7191808B" w14:textId="77777777" w:rsidTr="00227DFC">
        <w:tc>
          <w:tcPr>
            <w:tcW w:w="4518" w:type="dxa"/>
          </w:tcPr>
          <w:p w14:paraId="22F79257" w14:textId="77777777" w:rsidR="00227DFC" w:rsidRPr="00C87EDF" w:rsidRDefault="00227DFC" w:rsidP="00227DFC">
            <w:r w:rsidRPr="00C87EDF">
              <w:t>EncodedHeadline(359)</w:t>
            </w:r>
          </w:p>
        </w:tc>
        <w:tc>
          <w:tcPr>
            <w:tcW w:w="5058" w:type="dxa"/>
          </w:tcPr>
          <w:p w14:paraId="0EB5DAA4" w14:textId="77777777" w:rsidR="00227DFC" w:rsidRPr="006061FA" w:rsidRDefault="00227DFC" w:rsidP="00227DFC">
            <w:r w:rsidRPr="006061FA">
              <w:t>EncodedSecurityListDesc(1469)</w:t>
            </w:r>
          </w:p>
        </w:tc>
      </w:tr>
      <w:tr w:rsidR="00227DFC" w14:paraId="6CF69CF7" w14:textId="77777777" w:rsidTr="00227DFC">
        <w:tc>
          <w:tcPr>
            <w:tcW w:w="4518" w:type="dxa"/>
          </w:tcPr>
          <w:p w14:paraId="75FD52D2" w14:textId="77777777" w:rsidR="00227DFC" w:rsidRPr="00C87EDF" w:rsidRDefault="00227DFC" w:rsidP="00227DFC">
            <w:r w:rsidRPr="00C87EDF">
              <w:t>EncodedAllocText(361)</w:t>
            </w:r>
          </w:p>
        </w:tc>
        <w:tc>
          <w:tcPr>
            <w:tcW w:w="5058" w:type="dxa"/>
          </w:tcPr>
          <w:p w14:paraId="125F4C16" w14:textId="77777777" w:rsidR="00227DFC" w:rsidRPr="006061FA" w:rsidRDefault="00227DFC" w:rsidP="00227DFC">
            <w:r w:rsidRPr="006061FA">
              <w:t>InstrumentScopeEncodedSecurityDesc(1621)</w:t>
            </w:r>
          </w:p>
        </w:tc>
      </w:tr>
      <w:tr w:rsidR="00227DFC" w14:paraId="265808BE" w14:textId="77777777" w:rsidTr="00227DFC">
        <w:tc>
          <w:tcPr>
            <w:tcW w:w="4518" w:type="dxa"/>
          </w:tcPr>
          <w:p w14:paraId="4BF099AE" w14:textId="77777777" w:rsidR="00227DFC" w:rsidRPr="00C87EDF" w:rsidRDefault="00227DFC" w:rsidP="00227DFC">
            <w:r w:rsidRPr="00C87EDF">
              <w:t>EncodedUnderlyingIssuer(363)</w:t>
            </w:r>
          </w:p>
        </w:tc>
        <w:tc>
          <w:tcPr>
            <w:tcW w:w="5058" w:type="dxa"/>
          </w:tcPr>
          <w:p w14:paraId="68447C0E" w14:textId="77777777" w:rsidR="00227DFC" w:rsidRPr="006061FA" w:rsidRDefault="00227DFC" w:rsidP="00227DFC">
            <w:r w:rsidRPr="006061FA">
              <w:t>EncodedRejectText(1665)</w:t>
            </w:r>
          </w:p>
        </w:tc>
      </w:tr>
      <w:tr w:rsidR="00227DFC" w14:paraId="3E7268CB" w14:textId="77777777" w:rsidTr="00227DFC">
        <w:tc>
          <w:tcPr>
            <w:tcW w:w="4518" w:type="dxa"/>
          </w:tcPr>
          <w:p w14:paraId="1A542AD5" w14:textId="77777777" w:rsidR="00227DFC" w:rsidRPr="00C87EDF" w:rsidRDefault="00227DFC" w:rsidP="00227DFC">
            <w:r w:rsidRPr="00C87EDF">
              <w:t>EncodedUnderlyingSecurityDesc(365)</w:t>
            </w:r>
          </w:p>
        </w:tc>
        <w:tc>
          <w:tcPr>
            <w:tcW w:w="5058" w:type="dxa"/>
          </w:tcPr>
          <w:p w14:paraId="29FBDDA2" w14:textId="77777777" w:rsidR="00227DFC" w:rsidRPr="006061FA" w:rsidRDefault="00227DFC" w:rsidP="00227DFC">
            <w:r w:rsidRPr="006061FA">
              <w:t>EncodedFirmAllocText(1734)</w:t>
            </w:r>
          </w:p>
        </w:tc>
      </w:tr>
      <w:tr w:rsidR="00227DFC" w14:paraId="324AD1A0" w14:textId="77777777" w:rsidTr="00227DFC">
        <w:tc>
          <w:tcPr>
            <w:tcW w:w="4518" w:type="dxa"/>
          </w:tcPr>
          <w:p w14:paraId="462AFE86" w14:textId="77777777" w:rsidR="00227DFC" w:rsidRPr="00C87EDF" w:rsidRDefault="00227DFC" w:rsidP="00227DFC">
            <w:r w:rsidRPr="00C87EDF">
              <w:t>EncodedListStatusText(446)</w:t>
            </w:r>
          </w:p>
        </w:tc>
        <w:tc>
          <w:tcPr>
            <w:tcW w:w="5058" w:type="dxa"/>
          </w:tcPr>
          <w:p w14:paraId="7A733F28" w14:textId="77777777" w:rsidR="00227DFC" w:rsidRPr="006061FA" w:rsidRDefault="00227DFC" w:rsidP="00227DFC">
            <w:r w:rsidRPr="006061FA">
              <w:t>EncodedEventText(1579)</w:t>
            </w:r>
          </w:p>
        </w:tc>
      </w:tr>
      <w:tr w:rsidR="00227DFC" w14:paraId="6ADB28D3" w14:textId="77777777" w:rsidTr="00227DFC">
        <w:tc>
          <w:tcPr>
            <w:tcW w:w="4518" w:type="dxa"/>
          </w:tcPr>
          <w:p w14:paraId="7B58B6C5" w14:textId="77777777" w:rsidR="00227DFC" w:rsidRPr="00C87EDF" w:rsidRDefault="00227DFC" w:rsidP="00227DFC">
            <w:r w:rsidRPr="00C87EDF">
              <w:t>EncodedLegIssuer(619)</w:t>
            </w:r>
          </w:p>
        </w:tc>
        <w:tc>
          <w:tcPr>
            <w:tcW w:w="5058" w:type="dxa"/>
          </w:tcPr>
          <w:p w14:paraId="1568A6FE" w14:textId="77777777" w:rsidR="00227DFC" w:rsidRPr="006061FA" w:rsidRDefault="00227DFC" w:rsidP="00227DFC">
            <w:r w:rsidRPr="006061FA">
              <w:t>EncodedUnderlyingEventText(2073)</w:t>
            </w:r>
          </w:p>
        </w:tc>
      </w:tr>
      <w:tr w:rsidR="00227DFC" w14:paraId="2B68D29F" w14:textId="77777777" w:rsidTr="00227DFC">
        <w:tc>
          <w:tcPr>
            <w:tcW w:w="4518" w:type="dxa"/>
          </w:tcPr>
          <w:p w14:paraId="74BA1C96" w14:textId="77777777" w:rsidR="00227DFC" w:rsidRPr="00C87EDF" w:rsidRDefault="00227DFC" w:rsidP="00227DFC">
            <w:r w:rsidRPr="00C87EDF">
              <w:t>EncodedLegSecurityDesc(622)</w:t>
            </w:r>
          </w:p>
        </w:tc>
        <w:tc>
          <w:tcPr>
            <w:tcW w:w="5058" w:type="dxa"/>
          </w:tcPr>
          <w:p w14:paraId="22E7A31A" w14:textId="77777777" w:rsidR="00227DFC" w:rsidRPr="006061FA" w:rsidRDefault="00227DFC" w:rsidP="00227DFC">
            <w:r w:rsidRPr="006061FA">
              <w:t>EncodedLegEventText(2075)</w:t>
            </w:r>
          </w:p>
        </w:tc>
      </w:tr>
      <w:tr w:rsidR="00227DFC" w14:paraId="77E8F295" w14:textId="77777777" w:rsidTr="00227DFC">
        <w:tc>
          <w:tcPr>
            <w:tcW w:w="4518" w:type="dxa"/>
          </w:tcPr>
          <w:p w14:paraId="6F64DDBF" w14:textId="77777777" w:rsidR="00227DFC" w:rsidRPr="00C87EDF" w:rsidRDefault="00227DFC" w:rsidP="00227DFC">
            <w:r w:rsidRPr="00C87EDF">
              <w:t>DerivativeEncodedIssuer(1278)</w:t>
            </w:r>
          </w:p>
        </w:tc>
        <w:tc>
          <w:tcPr>
            <w:tcW w:w="5058" w:type="dxa"/>
          </w:tcPr>
          <w:p w14:paraId="0B9BED3D" w14:textId="77777777" w:rsidR="00227DFC" w:rsidRPr="006061FA" w:rsidRDefault="00227DFC" w:rsidP="00227DFC">
            <w:r w:rsidRPr="006061FA">
              <w:t>EncodedDocumentationText(1527)</w:t>
            </w:r>
          </w:p>
        </w:tc>
      </w:tr>
      <w:tr w:rsidR="00227DFC" w14:paraId="79D26C0D" w14:textId="77777777" w:rsidTr="00227DFC">
        <w:tc>
          <w:tcPr>
            <w:tcW w:w="4518" w:type="dxa"/>
          </w:tcPr>
          <w:p w14:paraId="3EAF2B86" w14:textId="77777777" w:rsidR="00227DFC" w:rsidRPr="00C87EDF" w:rsidRDefault="00227DFC" w:rsidP="00227DFC">
            <w:r w:rsidRPr="00C87EDF">
              <w:t>DerivativeEncodedSecurityDesc(1281)</w:t>
            </w:r>
          </w:p>
        </w:tc>
        <w:tc>
          <w:tcPr>
            <w:tcW w:w="5058" w:type="dxa"/>
          </w:tcPr>
          <w:p w14:paraId="61259503" w14:textId="77777777" w:rsidR="00227DFC" w:rsidRPr="006061FA" w:rsidRDefault="00227DFC" w:rsidP="00227DFC">
            <w:r w:rsidRPr="006061FA">
              <w:t>EncodedOptionExpirationDesc(1679)</w:t>
            </w:r>
          </w:p>
        </w:tc>
      </w:tr>
      <w:tr w:rsidR="00227DFC" w14:paraId="0DE45C0E" w14:textId="77777777" w:rsidTr="00227DFC">
        <w:tc>
          <w:tcPr>
            <w:tcW w:w="4518" w:type="dxa"/>
          </w:tcPr>
          <w:p w14:paraId="1888385E" w14:textId="77777777" w:rsidR="00227DFC" w:rsidRPr="00C87EDF" w:rsidRDefault="00227DFC" w:rsidP="00227DFC">
            <w:r w:rsidRPr="00C87EDF">
              <w:t>EncodedMktSegmDesc(1398)</w:t>
            </w:r>
          </w:p>
        </w:tc>
        <w:tc>
          <w:tcPr>
            <w:tcW w:w="5058" w:type="dxa"/>
          </w:tcPr>
          <w:p w14:paraId="3CE73B8D" w14:textId="77777777" w:rsidR="00227DFC" w:rsidRPr="006061FA" w:rsidRDefault="00227DFC" w:rsidP="00227DFC">
            <w:r w:rsidRPr="006061FA">
              <w:t>EncodedLegOptionExpirationDesc(2180)</w:t>
            </w:r>
          </w:p>
        </w:tc>
      </w:tr>
      <w:tr w:rsidR="00227DFC" w14:paraId="50F137FF" w14:textId="77777777" w:rsidTr="00227DFC">
        <w:tc>
          <w:tcPr>
            <w:tcW w:w="4518" w:type="dxa"/>
          </w:tcPr>
          <w:p w14:paraId="0CAC31AC" w14:textId="77777777" w:rsidR="00227DFC" w:rsidRPr="00C87EDF" w:rsidRDefault="00227DFC" w:rsidP="00227DFC">
            <w:r w:rsidRPr="00C87EDF">
              <w:t>EncryptedPassword(1402)</w:t>
            </w:r>
          </w:p>
        </w:tc>
        <w:tc>
          <w:tcPr>
            <w:tcW w:w="5058" w:type="dxa"/>
          </w:tcPr>
          <w:p w14:paraId="44FA49E2" w14:textId="77777777" w:rsidR="00227DFC" w:rsidRPr="006061FA" w:rsidRDefault="00227DFC" w:rsidP="00227DFC">
            <w:r w:rsidRPr="006061FA">
              <w:t>EncodedUnderlyingOptionExpirationDesc(2288)</w:t>
            </w:r>
          </w:p>
        </w:tc>
      </w:tr>
      <w:tr w:rsidR="00227DFC" w14:paraId="0F7606EE" w14:textId="77777777" w:rsidTr="00227DFC">
        <w:tc>
          <w:tcPr>
            <w:tcW w:w="4518" w:type="dxa"/>
          </w:tcPr>
          <w:p w14:paraId="50FE03C2" w14:textId="77777777" w:rsidR="00227DFC" w:rsidRPr="00C87EDF" w:rsidRDefault="00227DFC" w:rsidP="00227DFC">
            <w:r w:rsidRPr="00C87EDF">
              <w:t>EncryptedNewPassword(1404)</w:t>
            </w:r>
          </w:p>
        </w:tc>
        <w:tc>
          <w:tcPr>
            <w:tcW w:w="5058" w:type="dxa"/>
          </w:tcPr>
          <w:p w14:paraId="3BE30650" w14:textId="77777777" w:rsidR="00227DFC" w:rsidRPr="006061FA" w:rsidRDefault="00227DFC" w:rsidP="00227DFC">
            <w:r w:rsidRPr="006061FA">
              <w:t>EncodedLegDocumentationText(2493)</w:t>
            </w:r>
          </w:p>
        </w:tc>
      </w:tr>
      <w:tr w:rsidR="00227DFC" w14:paraId="0EC14197" w14:textId="77777777" w:rsidTr="00227DFC">
        <w:tc>
          <w:tcPr>
            <w:tcW w:w="4518" w:type="dxa"/>
          </w:tcPr>
          <w:p w14:paraId="3DF48019" w14:textId="77777777" w:rsidR="00227DFC" w:rsidRPr="00C87EDF" w:rsidRDefault="00227DFC" w:rsidP="00227DFC">
            <w:r w:rsidRPr="00C87EDF">
              <w:t>EncodedAttachment(2112)</w:t>
            </w:r>
          </w:p>
        </w:tc>
        <w:tc>
          <w:tcPr>
            <w:tcW w:w="5058" w:type="dxa"/>
          </w:tcPr>
          <w:p w14:paraId="67E31C4A" w14:textId="77777777" w:rsidR="00227DFC" w:rsidRPr="006061FA" w:rsidRDefault="00227DFC" w:rsidP="00227DFC">
            <w:r w:rsidRPr="006061FA">
              <w:t>EncodedWarningText(2521)</w:t>
            </w:r>
          </w:p>
        </w:tc>
      </w:tr>
      <w:tr w:rsidR="00227DFC" w14:paraId="2D8876FA" w14:textId="77777777" w:rsidTr="00227DFC">
        <w:tc>
          <w:tcPr>
            <w:tcW w:w="4518" w:type="dxa"/>
          </w:tcPr>
          <w:p w14:paraId="26FDF741" w14:textId="77777777" w:rsidR="00227DFC" w:rsidRPr="00C87EDF" w:rsidRDefault="00227DFC" w:rsidP="00227DFC">
            <w:r w:rsidRPr="00C87EDF">
              <w:t>EncodedTradeContinuationText(2371)</w:t>
            </w:r>
          </w:p>
        </w:tc>
        <w:tc>
          <w:tcPr>
            <w:tcW w:w="5058" w:type="dxa"/>
          </w:tcPr>
          <w:p w14:paraId="78033155" w14:textId="77777777" w:rsidR="00227DFC" w:rsidRPr="006061FA" w:rsidRDefault="00227DFC" w:rsidP="00227DFC">
            <w:r w:rsidRPr="006061FA">
              <w:t>EncodedAdditionalTermBondDesc(40005)</w:t>
            </w:r>
          </w:p>
        </w:tc>
      </w:tr>
      <w:tr w:rsidR="00227DFC" w14:paraId="6803724E" w14:textId="77777777" w:rsidTr="00227DFC">
        <w:tc>
          <w:tcPr>
            <w:tcW w:w="4518" w:type="dxa"/>
          </w:tcPr>
          <w:p w14:paraId="67491A47" w14:textId="77777777" w:rsidR="00227DFC" w:rsidRPr="00C87EDF" w:rsidRDefault="00227DFC" w:rsidP="00227DFC">
            <w:r w:rsidRPr="00C87EDF">
              <w:t>EncodedComplianceText(2352)</w:t>
            </w:r>
          </w:p>
        </w:tc>
        <w:tc>
          <w:tcPr>
            <w:tcW w:w="5058" w:type="dxa"/>
          </w:tcPr>
          <w:p w14:paraId="7A81FE3D" w14:textId="77777777" w:rsidR="00227DFC" w:rsidRPr="006061FA" w:rsidRDefault="00227DFC" w:rsidP="00227DFC">
            <w:r w:rsidRPr="006061FA">
              <w:t>EncodedAdditionalTermBondIssuer(40009)</w:t>
            </w:r>
          </w:p>
        </w:tc>
      </w:tr>
      <w:tr w:rsidR="00227DFC" w14:paraId="5BDD96CD" w14:textId="77777777" w:rsidTr="00227DFC">
        <w:tc>
          <w:tcPr>
            <w:tcW w:w="4518" w:type="dxa"/>
          </w:tcPr>
          <w:p w14:paraId="6744F5D2" w14:textId="77777777" w:rsidR="00227DFC" w:rsidRPr="00C87EDF" w:rsidRDefault="00227DFC" w:rsidP="00227DFC">
            <w:r w:rsidRPr="00C87EDF">
              <w:t>EncodedMDStatisticDesc(2482)</w:t>
            </w:r>
          </w:p>
        </w:tc>
        <w:tc>
          <w:tcPr>
            <w:tcW w:w="5058" w:type="dxa"/>
          </w:tcPr>
          <w:p w14:paraId="5B97712C" w14:textId="77777777" w:rsidR="00227DFC" w:rsidRPr="006061FA" w:rsidRDefault="00227DFC" w:rsidP="00227DFC">
            <w:r w:rsidRPr="006061FA">
              <w:t>EncodedLegStreamText(40979)</w:t>
            </w:r>
          </w:p>
        </w:tc>
      </w:tr>
      <w:tr w:rsidR="00227DFC" w14:paraId="37E2CE9B" w14:textId="77777777" w:rsidTr="00227DFC">
        <w:tc>
          <w:tcPr>
            <w:tcW w:w="4518" w:type="dxa"/>
          </w:tcPr>
          <w:p w14:paraId="5EEF0CF0" w14:textId="77777777" w:rsidR="00227DFC" w:rsidRPr="00C87EDF" w:rsidRDefault="00227DFC" w:rsidP="00227DFC"/>
        </w:tc>
        <w:tc>
          <w:tcPr>
            <w:tcW w:w="5058" w:type="dxa"/>
          </w:tcPr>
          <w:p w14:paraId="13D0448F" w14:textId="77777777" w:rsidR="00227DFC" w:rsidRPr="006061FA" w:rsidRDefault="00227DFC" w:rsidP="00227DFC">
            <w:r w:rsidRPr="006061FA">
              <w:t>EncodedLegProvisionText(40981)</w:t>
            </w:r>
          </w:p>
        </w:tc>
      </w:tr>
      <w:tr w:rsidR="00227DFC" w14:paraId="7D0F0C46" w14:textId="77777777" w:rsidTr="00227DFC">
        <w:tc>
          <w:tcPr>
            <w:tcW w:w="4518" w:type="dxa"/>
          </w:tcPr>
          <w:p w14:paraId="131CF40B" w14:textId="77777777" w:rsidR="00227DFC" w:rsidRPr="00C87EDF" w:rsidRDefault="00227DFC" w:rsidP="00227DFC"/>
        </w:tc>
        <w:tc>
          <w:tcPr>
            <w:tcW w:w="5058" w:type="dxa"/>
          </w:tcPr>
          <w:p w14:paraId="58CAF468" w14:textId="77777777" w:rsidR="00227DFC" w:rsidRPr="006061FA" w:rsidRDefault="00227DFC" w:rsidP="00227DFC">
            <w:r w:rsidRPr="006061FA">
              <w:t>EncodedStreamText(40983)</w:t>
            </w:r>
          </w:p>
        </w:tc>
      </w:tr>
      <w:tr w:rsidR="00227DFC" w14:paraId="6BA321D5" w14:textId="77777777" w:rsidTr="00227DFC">
        <w:tc>
          <w:tcPr>
            <w:tcW w:w="4518" w:type="dxa"/>
          </w:tcPr>
          <w:p w14:paraId="4556D91C" w14:textId="77777777" w:rsidR="00227DFC" w:rsidRPr="00C87EDF" w:rsidRDefault="00227DFC" w:rsidP="00227DFC"/>
        </w:tc>
        <w:tc>
          <w:tcPr>
            <w:tcW w:w="5058" w:type="dxa"/>
          </w:tcPr>
          <w:p w14:paraId="2FD3CE6E" w14:textId="77777777" w:rsidR="00227DFC" w:rsidRPr="006061FA" w:rsidRDefault="00227DFC" w:rsidP="00227DFC">
            <w:r w:rsidRPr="006061FA">
              <w:t>EncodedPaymentText(40985)</w:t>
            </w:r>
          </w:p>
        </w:tc>
      </w:tr>
      <w:tr w:rsidR="00227DFC" w14:paraId="69E97394" w14:textId="77777777" w:rsidTr="00227DFC">
        <w:tc>
          <w:tcPr>
            <w:tcW w:w="4518" w:type="dxa"/>
          </w:tcPr>
          <w:p w14:paraId="6C55DA58" w14:textId="77777777" w:rsidR="00227DFC" w:rsidRPr="00C87EDF" w:rsidRDefault="00227DFC" w:rsidP="00227DFC"/>
        </w:tc>
        <w:tc>
          <w:tcPr>
            <w:tcW w:w="5058" w:type="dxa"/>
          </w:tcPr>
          <w:p w14:paraId="34A64673" w14:textId="77777777" w:rsidR="00227DFC" w:rsidRPr="006061FA" w:rsidRDefault="00227DFC" w:rsidP="00227DFC">
            <w:r w:rsidRPr="006061FA">
              <w:t>EncodedProvisionText(40987)</w:t>
            </w:r>
          </w:p>
        </w:tc>
      </w:tr>
      <w:tr w:rsidR="00227DFC" w14:paraId="77FF324A" w14:textId="77777777" w:rsidTr="00227DFC">
        <w:tc>
          <w:tcPr>
            <w:tcW w:w="4518" w:type="dxa"/>
          </w:tcPr>
          <w:p w14:paraId="3C03F1BF" w14:textId="77777777" w:rsidR="00227DFC" w:rsidRPr="00C87EDF" w:rsidRDefault="00227DFC" w:rsidP="00227DFC"/>
        </w:tc>
        <w:tc>
          <w:tcPr>
            <w:tcW w:w="5058" w:type="dxa"/>
          </w:tcPr>
          <w:p w14:paraId="7E5E0553" w14:textId="77777777" w:rsidR="00227DFC" w:rsidRPr="006061FA" w:rsidRDefault="00227DFC" w:rsidP="00227DFC">
            <w:r w:rsidRPr="006061FA">
              <w:t>EncodedUnderlyingStreamText(40989)</w:t>
            </w:r>
          </w:p>
        </w:tc>
      </w:tr>
      <w:tr w:rsidR="00227DFC" w14:paraId="00DE5547" w14:textId="77777777" w:rsidTr="00227DFC">
        <w:tc>
          <w:tcPr>
            <w:tcW w:w="4518" w:type="dxa"/>
          </w:tcPr>
          <w:p w14:paraId="14394BE1" w14:textId="77777777" w:rsidR="00227DFC" w:rsidRPr="00C87EDF" w:rsidRDefault="00227DFC" w:rsidP="00227DFC"/>
        </w:tc>
        <w:tc>
          <w:tcPr>
            <w:tcW w:w="5058" w:type="dxa"/>
          </w:tcPr>
          <w:p w14:paraId="7520A81D" w14:textId="77777777" w:rsidR="00227DFC" w:rsidRPr="006061FA" w:rsidRDefault="00227DFC" w:rsidP="00227DFC">
            <w:r w:rsidRPr="006061FA">
              <w:t>EncodedDeliveryStreamCycleDesc(41084)</w:t>
            </w:r>
          </w:p>
        </w:tc>
      </w:tr>
      <w:tr w:rsidR="00227DFC" w14:paraId="11D0B797" w14:textId="77777777" w:rsidTr="00227DFC">
        <w:tc>
          <w:tcPr>
            <w:tcW w:w="4518" w:type="dxa"/>
          </w:tcPr>
          <w:p w14:paraId="6C7A3844" w14:textId="77777777" w:rsidR="00227DFC" w:rsidRPr="00C87EDF" w:rsidRDefault="00227DFC" w:rsidP="00227DFC"/>
        </w:tc>
        <w:tc>
          <w:tcPr>
            <w:tcW w:w="5058" w:type="dxa"/>
          </w:tcPr>
          <w:p w14:paraId="27CD80BE" w14:textId="77777777" w:rsidR="00227DFC" w:rsidRPr="006061FA" w:rsidRDefault="00227DFC" w:rsidP="00227DFC">
            <w:r w:rsidRPr="006061FA">
              <w:t>EncodedMarketDisruptionFallbackUnderlierSecurityDesc(41102)</w:t>
            </w:r>
          </w:p>
        </w:tc>
      </w:tr>
      <w:tr w:rsidR="00227DFC" w14:paraId="4BA2F81C" w14:textId="77777777" w:rsidTr="00227DFC">
        <w:tc>
          <w:tcPr>
            <w:tcW w:w="4518" w:type="dxa"/>
          </w:tcPr>
          <w:p w14:paraId="0F1FE909" w14:textId="77777777" w:rsidR="00227DFC" w:rsidRPr="00C87EDF" w:rsidRDefault="00227DFC" w:rsidP="00227DFC"/>
        </w:tc>
        <w:tc>
          <w:tcPr>
            <w:tcW w:w="5058" w:type="dxa"/>
          </w:tcPr>
          <w:p w14:paraId="563BB531" w14:textId="77777777" w:rsidR="00227DFC" w:rsidRPr="006061FA" w:rsidRDefault="00227DFC" w:rsidP="00227DFC">
            <w:r w:rsidRPr="006061FA">
              <w:t>EncodedExerciseDesc(41108)</w:t>
            </w:r>
          </w:p>
        </w:tc>
      </w:tr>
      <w:tr w:rsidR="00227DFC" w14:paraId="3BDAF79B" w14:textId="77777777" w:rsidTr="00227DFC">
        <w:tc>
          <w:tcPr>
            <w:tcW w:w="4518" w:type="dxa"/>
          </w:tcPr>
          <w:p w14:paraId="461525CF" w14:textId="77777777" w:rsidR="00227DFC" w:rsidRPr="00C87EDF" w:rsidRDefault="00227DFC" w:rsidP="00227DFC"/>
        </w:tc>
        <w:tc>
          <w:tcPr>
            <w:tcW w:w="5058" w:type="dxa"/>
          </w:tcPr>
          <w:p w14:paraId="345855A9" w14:textId="77777777" w:rsidR="00227DFC" w:rsidRPr="006061FA" w:rsidRDefault="00227DFC" w:rsidP="00227DFC">
            <w:r w:rsidRPr="006061FA">
              <w:t>EncodedStreamCommodityDesc(41257)</w:t>
            </w:r>
          </w:p>
        </w:tc>
      </w:tr>
      <w:tr w:rsidR="00227DFC" w14:paraId="4C00C589" w14:textId="77777777" w:rsidTr="00227DFC">
        <w:tc>
          <w:tcPr>
            <w:tcW w:w="4518" w:type="dxa"/>
          </w:tcPr>
          <w:p w14:paraId="5A59CC86" w14:textId="77777777" w:rsidR="00227DFC" w:rsidRPr="00C87EDF" w:rsidRDefault="00227DFC" w:rsidP="00227DFC"/>
        </w:tc>
        <w:tc>
          <w:tcPr>
            <w:tcW w:w="5058" w:type="dxa"/>
          </w:tcPr>
          <w:p w14:paraId="42081B01" w14:textId="77777777" w:rsidR="00227DFC" w:rsidRPr="006061FA" w:rsidRDefault="00227DFC" w:rsidP="00227DFC">
            <w:r w:rsidRPr="006061FA">
              <w:t>EncodedLegAdditionalTermBondDesc(41321)</w:t>
            </w:r>
          </w:p>
        </w:tc>
      </w:tr>
      <w:tr w:rsidR="00227DFC" w14:paraId="02797D77" w14:textId="77777777" w:rsidTr="00227DFC">
        <w:tc>
          <w:tcPr>
            <w:tcW w:w="4518" w:type="dxa"/>
          </w:tcPr>
          <w:p w14:paraId="54A7003F" w14:textId="77777777" w:rsidR="00227DFC" w:rsidRPr="00C87EDF" w:rsidRDefault="00227DFC" w:rsidP="00227DFC"/>
        </w:tc>
        <w:tc>
          <w:tcPr>
            <w:tcW w:w="5058" w:type="dxa"/>
          </w:tcPr>
          <w:p w14:paraId="25C144CF" w14:textId="77777777" w:rsidR="00227DFC" w:rsidRPr="006061FA" w:rsidRDefault="00227DFC" w:rsidP="00227DFC">
            <w:r w:rsidRPr="006061FA">
              <w:t>EncodedLegAdditionalTermBondIssuer(41325)</w:t>
            </w:r>
          </w:p>
        </w:tc>
      </w:tr>
      <w:tr w:rsidR="00227DFC" w14:paraId="50D0C764" w14:textId="77777777" w:rsidTr="00227DFC">
        <w:tc>
          <w:tcPr>
            <w:tcW w:w="4518" w:type="dxa"/>
          </w:tcPr>
          <w:p w14:paraId="09CEDD8E" w14:textId="77777777" w:rsidR="00227DFC" w:rsidRPr="00C87EDF" w:rsidRDefault="00227DFC" w:rsidP="00227DFC"/>
        </w:tc>
        <w:tc>
          <w:tcPr>
            <w:tcW w:w="5058" w:type="dxa"/>
          </w:tcPr>
          <w:p w14:paraId="60164137" w14:textId="77777777" w:rsidR="00227DFC" w:rsidRPr="006061FA" w:rsidRDefault="00227DFC" w:rsidP="00227DFC">
            <w:r w:rsidRPr="006061FA">
              <w:t>EncodedLegDeliveryStreamCycleDesc(42459)</w:t>
            </w:r>
          </w:p>
        </w:tc>
      </w:tr>
      <w:tr w:rsidR="00227DFC" w14:paraId="10C49455" w14:textId="77777777" w:rsidTr="00227DFC">
        <w:tc>
          <w:tcPr>
            <w:tcW w:w="4518" w:type="dxa"/>
          </w:tcPr>
          <w:p w14:paraId="747E31E0" w14:textId="77777777" w:rsidR="00227DFC" w:rsidRPr="00C87EDF" w:rsidRDefault="00227DFC" w:rsidP="00227DFC"/>
        </w:tc>
        <w:tc>
          <w:tcPr>
            <w:tcW w:w="5058" w:type="dxa"/>
          </w:tcPr>
          <w:p w14:paraId="284C4374" w14:textId="77777777" w:rsidR="00227DFC" w:rsidRPr="006061FA" w:rsidRDefault="00227DFC" w:rsidP="00227DFC">
            <w:r w:rsidRPr="006061FA">
              <w:t>EncodedLegMarketDisruptionFallbackUnderlierSecurityDesc(41477)</w:t>
            </w:r>
          </w:p>
        </w:tc>
      </w:tr>
      <w:tr w:rsidR="00227DFC" w14:paraId="6116D627" w14:textId="77777777" w:rsidTr="00227DFC">
        <w:tc>
          <w:tcPr>
            <w:tcW w:w="4518" w:type="dxa"/>
          </w:tcPr>
          <w:p w14:paraId="607B3687" w14:textId="77777777" w:rsidR="00227DFC" w:rsidRPr="00C87EDF" w:rsidRDefault="00227DFC" w:rsidP="00227DFC"/>
        </w:tc>
        <w:tc>
          <w:tcPr>
            <w:tcW w:w="5058" w:type="dxa"/>
          </w:tcPr>
          <w:p w14:paraId="71E7B4FA" w14:textId="77777777" w:rsidR="00227DFC" w:rsidRPr="006061FA" w:rsidRDefault="00227DFC" w:rsidP="00227DFC">
            <w:r w:rsidRPr="006061FA">
              <w:t>EncodedLegExerciseDesc(41483)</w:t>
            </w:r>
          </w:p>
        </w:tc>
      </w:tr>
      <w:tr w:rsidR="00227DFC" w14:paraId="6ADAA951" w14:textId="77777777" w:rsidTr="00227DFC">
        <w:tc>
          <w:tcPr>
            <w:tcW w:w="4518" w:type="dxa"/>
          </w:tcPr>
          <w:p w14:paraId="44226F68" w14:textId="77777777" w:rsidR="00227DFC" w:rsidRPr="00C87EDF" w:rsidRDefault="00227DFC" w:rsidP="00227DFC"/>
        </w:tc>
        <w:tc>
          <w:tcPr>
            <w:tcW w:w="5058" w:type="dxa"/>
          </w:tcPr>
          <w:p w14:paraId="7818CF6E" w14:textId="77777777" w:rsidR="00227DFC" w:rsidRPr="006061FA" w:rsidRDefault="00227DFC" w:rsidP="00227DFC">
            <w:r w:rsidRPr="006061FA">
              <w:t>EncodedLegStreamCommodityDesc(41654)</w:t>
            </w:r>
          </w:p>
        </w:tc>
      </w:tr>
      <w:tr w:rsidR="00227DFC" w14:paraId="09F2515F" w14:textId="77777777" w:rsidTr="00227DFC">
        <w:tc>
          <w:tcPr>
            <w:tcW w:w="4518" w:type="dxa"/>
          </w:tcPr>
          <w:p w14:paraId="619E7A17" w14:textId="77777777" w:rsidR="00227DFC" w:rsidRPr="00C87EDF" w:rsidRDefault="00227DFC" w:rsidP="00227DFC"/>
        </w:tc>
        <w:tc>
          <w:tcPr>
            <w:tcW w:w="5058" w:type="dxa"/>
          </w:tcPr>
          <w:p w14:paraId="17BEB354" w14:textId="77777777" w:rsidR="00227DFC" w:rsidRPr="006061FA" w:rsidRDefault="00227DFC" w:rsidP="00227DFC">
            <w:r w:rsidRPr="006061FA">
              <w:t>EncodedUnderlyingDeliveryStreamCycleDesc(41807)</w:t>
            </w:r>
          </w:p>
        </w:tc>
      </w:tr>
      <w:tr w:rsidR="00227DFC" w14:paraId="1106D194" w14:textId="77777777" w:rsidTr="00227DFC">
        <w:tc>
          <w:tcPr>
            <w:tcW w:w="4518" w:type="dxa"/>
          </w:tcPr>
          <w:p w14:paraId="3028514D" w14:textId="77777777" w:rsidR="00227DFC" w:rsidRPr="00C87EDF" w:rsidRDefault="00227DFC" w:rsidP="00227DFC"/>
        </w:tc>
        <w:tc>
          <w:tcPr>
            <w:tcW w:w="5058" w:type="dxa"/>
          </w:tcPr>
          <w:p w14:paraId="15C3BBC2" w14:textId="77777777" w:rsidR="00227DFC" w:rsidRPr="006061FA" w:rsidRDefault="00227DFC" w:rsidP="00227DFC">
            <w:r w:rsidRPr="006061FA">
              <w:t>EncodedUnderlyingExerciseDesc(41812)</w:t>
            </w:r>
          </w:p>
        </w:tc>
      </w:tr>
      <w:tr w:rsidR="00227DFC" w14:paraId="69A911D2" w14:textId="77777777" w:rsidTr="00227DFC">
        <w:tc>
          <w:tcPr>
            <w:tcW w:w="4518" w:type="dxa"/>
          </w:tcPr>
          <w:p w14:paraId="4DA2D4E9" w14:textId="77777777" w:rsidR="00227DFC" w:rsidRPr="00C87EDF" w:rsidRDefault="00227DFC" w:rsidP="00227DFC"/>
        </w:tc>
        <w:tc>
          <w:tcPr>
            <w:tcW w:w="5058" w:type="dxa"/>
          </w:tcPr>
          <w:p w14:paraId="7ACEC6AF" w14:textId="77777777" w:rsidR="00227DFC" w:rsidRPr="006061FA" w:rsidRDefault="00227DFC" w:rsidP="00227DFC">
            <w:r w:rsidRPr="006061FA">
              <w:t>EncodedUnderlyingMarketDisruptionFallbackUnderlierSecurityDesc(41874)</w:t>
            </w:r>
          </w:p>
        </w:tc>
      </w:tr>
      <w:tr w:rsidR="00227DFC" w14:paraId="40C882DC" w14:textId="77777777" w:rsidTr="00227DFC">
        <w:tc>
          <w:tcPr>
            <w:tcW w:w="4518" w:type="dxa"/>
          </w:tcPr>
          <w:p w14:paraId="161D9503" w14:textId="77777777" w:rsidR="00227DFC" w:rsidRPr="00C87EDF" w:rsidRDefault="00227DFC" w:rsidP="00227DFC"/>
        </w:tc>
        <w:tc>
          <w:tcPr>
            <w:tcW w:w="5058" w:type="dxa"/>
          </w:tcPr>
          <w:p w14:paraId="07EA40E7" w14:textId="77777777" w:rsidR="00227DFC" w:rsidRPr="006061FA" w:rsidRDefault="00227DFC" w:rsidP="00227DFC">
            <w:r w:rsidRPr="006061FA">
              <w:t>EncodedUnderlyingStreamCommodityDesc(41970)</w:t>
            </w:r>
          </w:p>
        </w:tc>
      </w:tr>
      <w:tr w:rsidR="00227DFC" w14:paraId="5E19333C" w14:textId="77777777" w:rsidTr="00227DFC">
        <w:tc>
          <w:tcPr>
            <w:tcW w:w="4518" w:type="dxa"/>
          </w:tcPr>
          <w:p w14:paraId="6750FA73" w14:textId="77777777" w:rsidR="00227DFC" w:rsidRPr="00C87EDF" w:rsidRDefault="00227DFC" w:rsidP="00227DFC"/>
        </w:tc>
        <w:tc>
          <w:tcPr>
            <w:tcW w:w="5058" w:type="dxa"/>
          </w:tcPr>
          <w:p w14:paraId="28A50763" w14:textId="77777777" w:rsidR="00227DFC" w:rsidRPr="006061FA" w:rsidRDefault="00227DFC" w:rsidP="00227DFC">
            <w:r w:rsidRPr="006061FA">
              <w:t>EncodedUnderlyingAdditionalTermBondDesc(41711)</w:t>
            </w:r>
          </w:p>
        </w:tc>
      </w:tr>
      <w:tr w:rsidR="00227DFC" w14:paraId="354AAD25" w14:textId="77777777" w:rsidTr="00227DFC">
        <w:tc>
          <w:tcPr>
            <w:tcW w:w="4518" w:type="dxa"/>
          </w:tcPr>
          <w:p w14:paraId="07CF6F93" w14:textId="77777777" w:rsidR="00227DFC" w:rsidRPr="00C87EDF" w:rsidRDefault="00227DFC" w:rsidP="00227DFC"/>
        </w:tc>
        <w:tc>
          <w:tcPr>
            <w:tcW w:w="5058" w:type="dxa"/>
          </w:tcPr>
          <w:p w14:paraId="3BF807A9" w14:textId="77777777" w:rsidR="00227DFC" w:rsidRPr="006061FA" w:rsidRDefault="00227DFC" w:rsidP="00227DFC">
            <w:r w:rsidRPr="006061FA">
              <w:t>EncodedUnderlyingAdditionalTermBondIssuer(42026)</w:t>
            </w:r>
          </w:p>
        </w:tc>
      </w:tr>
      <w:tr w:rsidR="00227DFC" w14:paraId="01E756C4" w14:textId="77777777" w:rsidTr="00227DFC">
        <w:tc>
          <w:tcPr>
            <w:tcW w:w="4518" w:type="dxa"/>
          </w:tcPr>
          <w:p w14:paraId="0CE13A9D" w14:textId="77777777" w:rsidR="00227DFC" w:rsidRPr="00C87EDF" w:rsidRDefault="00227DFC" w:rsidP="00227DFC"/>
        </w:tc>
        <w:tc>
          <w:tcPr>
            <w:tcW w:w="5058" w:type="dxa"/>
          </w:tcPr>
          <w:p w14:paraId="3792482A" w14:textId="77777777" w:rsidR="00227DFC" w:rsidRPr="006061FA" w:rsidRDefault="00227DFC" w:rsidP="00227DFC">
            <w:r w:rsidRPr="006061FA">
              <w:t>EncodedUnderlyingProvisionText(42172)</w:t>
            </w:r>
          </w:p>
        </w:tc>
      </w:tr>
    </w:tbl>
    <w:p w14:paraId="22F85913" w14:textId="77777777" w:rsidR="00B77522" w:rsidRDefault="00B77522" w:rsidP="00B77522">
      <w:pPr>
        <w:rPr>
          <w:ins w:id="804" w:author="Rich Shriver" w:date="2015-08-28T05:38:00Z"/>
        </w:rPr>
      </w:pPr>
    </w:p>
    <w:p w14:paraId="24660552" w14:textId="3825DDD2" w:rsidR="005539D8" w:rsidRDefault="005539D8">
      <w:pPr>
        <w:pStyle w:val="Heading2"/>
        <w:rPr>
          <w:ins w:id="805" w:author="Jim Northey" w:date="2015-12-21T20:05:00Z"/>
        </w:rPr>
        <w:pPrChange w:id="806" w:author="Rich Shriver" w:date="2015-08-28T05:38:00Z">
          <w:pPr/>
        </w:pPrChange>
      </w:pPr>
      <w:bookmarkStart w:id="807" w:name="_Toc448913110"/>
      <w:ins w:id="808" w:author="Rich Shriver" w:date="2015-08-28T05:38:00Z">
        <w:r>
          <w:t>Should fields of type NumInGroup also be included</w:t>
        </w:r>
      </w:ins>
      <w:ins w:id="809" w:author="Rich Shriver" w:date="2016-04-12T16:37:00Z">
        <w:r w:rsidR="00FF1939">
          <w:t xml:space="preserve"> as attributes</w:t>
        </w:r>
      </w:ins>
      <w:ins w:id="810" w:author="Rich Shriver" w:date="2015-12-02T17:26:00Z">
        <w:r w:rsidR="000A2B26">
          <w:t>?</w:t>
        </w:r>
      </w:ins>
      <w:bookmarkEnd w:id="807"/>
    </w:p>
    <w:p w14:paraId="43D37C3B" w14:textId="30850275" w:rsidR="007630C4" w:rsidRPr="007630C4" w:rsidRDefault="00000C97" w:rsidP="007630C4">
      <w:pPr>
        <w:rPr>
          <w:ins w:id="811" w:author="Rich Shriver" w:date="2015-08-28T05:38:00Z"/>
        </w:rPr>
      </w:pPr>
      <w:ins w:id="812" w:author="Rich Shriver" w:date="2016-04-15T17:57:00Z">
        <w:r>
          <w:t xml:space="preserve">In discussion, it had been </w:t>
        </w:r>
      </w:ins>
      <w:ins w:id="813" w:author="Rich Shriver" w:date="2016-04-20T10:51:00Z">
        <w:r w:rsidR="006A007B">
          <w:t xml:space="preserve">considered </w:t>
        </w:r>
      </w:ins>
      <w:ins w:id="814" w:author="Rich Shriver" w:date="2016-04-15T17:57:00Z">
        <w:r>
          <w:t xml:space="preserve">to include </w:t>
        </w:r>
      </w:ins>
      <w:ins w:id="815" w:author="Jim Northey" w:date="2015-12-21T20:06:00Z">
        <w:del w:id="816" w:author="Rich Shriver" w:date="2016-04-15T17:57:00Z">
          <w:r w:rsidR="007630C4" w:rsidDel="00000C97">
            <w:delText xml:space="preserve">Providing </w:delText>
          </w:r>
        </w:del>
        <w:r w:rsidR="007630C4">
          <w:t xml:space="preserve">NumInGroup fields within the block repeating components </w:t>
        </w:r>
      </w:ins>
      <w:ins w:id="817" w:author="Jim Northey" w:date="2015-12-21T20:05:00Z">
        <w:del w:id="818" w:author="Rich Shriver" w:date="2015-12-22T16:18:00Z">
          <w:r w:rsidR="007630C4" w:rsidDel="002C6D28">
            <w:delText>I</w:delText>
          </w:r>
        </w:del>
        <w:del w:id="819" w:author="Rich Shriver" w:date="2016-04-15T17:58:00Z">
          <w:r w:rsidR="007630C4" w:rsidDel="00000C97">
            <w:delText xml:space="preserve">n order </w:delText>
          </w:r>
        </w:del>
        <w:r w:rsidR="007630C4">
          <w:t xml:space="preserve">to </w:t>
        </w:r>
        <w:del w:id="820" w:author="Rich Shriver" w:date="2016-04-15T17:58:00Z">
          <w:r w:rsidR="007630C4" w:rsidDel="00000C97">
            <w:delText xml:space="preserve">readily </w:delText>
          </w:r>
        </w:del>
      </w:ins>
      <w:ins w:id="821" w:author="Rich Shriver" w:date="2016-04-15T17:58:00Z">
        <w:r>
          <w:t xml:space="preserve">support </w:t>
        </w:r>
      </w:ins>
      <w:ins w:id="822" w:author="Jim Northey" w:date="2015-12-21T20:05:00Z">
        <w:r w:rsidR="007630C4">
          <w:t>translat</w:t>
        </w:r>
      </w:ins>
      <w:ins w:id="823" w:author="Rich Shriver" w:date="2016-04-15T17:58:00Z">
        <w:r>
          <w:t>ion</w:t>
        </w:r>
      </w:ins>
      <w:ins w:id="824" w:author="Jim Northey" w:date="2015-12-21T20:05:00Z">
        <w:del w:id="825" w:author="Rich Shriver" w:date="2016-04-15T17:58:00Z">
          <w:r w:rsidR="007630C4" w:rsidDel="00000C97">
            <w:delText>e</w:delText>
          </w:r>
        </w:del>
        <w:r w:rsidR="007630C4">
          <w:t xml:space="preserve"> from FIXML to ano</w:t>
        </w:r>
      </w:ins>
      <w:ins w:id="826" w:author="Jim Northey" w:date="2015-12-21T20:06:00Z">
        <w:r w:rsidR="007630C4">
          <w:t>ther encoding</w:t>
        </w:r>
        <w:del w:id="827" w:author="Rich Shriver" w:date="2016-04-15T17:58:00Z">
          <w:r w:rsidR="007630C4" w:rsidDel="00000C97">
            <w:delText xml:space="preserve"> will simplify processing</w:delText>
          </w:r>
        </w:del>
        <w:del w:id="828" w:author="Rich Shriver" w:date="2016-04-15T17:59:00Z">
          <w:r w:rsidR="007630C4" w:rsidDel="00000C97">
            <w:delText xml:space="preserve">. </w:delText>
          </w:r>
        </w:del>
      </w:ins>
      <w:ins w:id="829" w:author="Jim Northey" w:date="2015-12-21T20:07:00Z">
        <w:del w:id="830" w:author="Rich Shriver" w:date="2016-04-15T17:59:00Z">
          <w:r w:rsidR="007630C4" w:rsidDel="00000C97">
            <w:delText xml:space="preserve">This lack of information was identified as an impediment </w:delText>
          </w:r>
        </w:del>
        <w:del w:id="831" w:author="Rich Shriver" w:date="2015-12-22T16:19:00Z">
          <w:r w:rsidR="007630C4" w:rsidDel="002C6D28">
            <w:delText>suring</w:delText>
          </w:r>
        </w:del>
        <w:del w:id="832" w:author="Rich Shriver" w:date="2016-04-15T17:59:00Z">
          <w:r w:rsidR="007630C4" w:rsidDel="00000C97">
            <w:delText xml:space="preserve"> enterprise integration projects where FIXML was used internally for message routing and then converted to FIX tag=value for communication with </w:delText>
          </w:r>
        </w:del>
      </w:ins>
      <w:ins w:id="833" w:author="Jim Northey" w:date="2015-12-21T20:08:00Z">
        <w:del w:id="834" w:author="Rich Shriver" w:date="2016-04-15T17:59:00Z">
          <w:r w:rsidR="007630C4" w:rsidDel="00000C97">
            <w:delText>external counterparties. The use of NumInGroup should probably be optional to support backward compatibility of existing FIXML documents.</w:delText>
          </w:r>
        </w:del>
      </w:ins>
      <w:ins w:id="835" w:author="Rich Shriver" w:date="2016-04-15T17:59:00Z">
        <w:r>
          <w:t xml:space="preserve"> However, th</w:t>
        </w:r>
        <w:r w:rsidR="000E221D">
          <w:t xml:space="preserve">is information is available from XML and is not required to interpret the FIXML data.  </w:t>
        </w:r>
      </w:ins>
      <w:ins w:id="836" w:author="Rich Shriver" w:date="2016-04-20T10:52:00Z">
        <w:r w:rsidR="006A007B">
          <w:t xml:space="preserve">Fields of type </w:t>
        </w:r>
        <w:r w:rsidR="006A007B">
          <w:t>NumInGroup</w:t>
        </w:r>
        <w:r w:rsidR="006A007B" w:rsidRPr="006A007B">
          <w:t xml:space="preserve"> </w:t>
        </w:r>
        <w:r w:rsidR="006A007B">
          <w:t>are</w:t>
        </w:r>
        <w:r w:rsidR="006A007B" w:rsidRPr="006A007B">
          <w:t xml:space="preserve"> structural elements particular to some encodings, </w:t>
        </w:r>
        <w:r w:rsidR="006A007B">
          <w:t xml:space="preserve">not general purpose semantics. </w:t>
        </w:r>
      </w:ins>
      <w:ins w:id="837" w:author="Rich Shriver" w:date="2016-04-15T17:59:00Z">
        <w:r w:rsidR="000E221D">
          <w:t xml:space="preserve">Further, it is not clear how to handle a situation where the value in the field does not match the actual number of entries in the group.  Without the identification of compelling requirements, this proposal does not recommend inclusion of the fields of type NumInGroup in the FIXML schema.  </w:t>
        </w:r>
      </w:ins>
    </w:p>
    <w:p w14:paraId="2C7DE667" w14:textId="77777777" w:rsidR="00B77522" w:rsidRDefault="00B77522" w:rsidP="00B77522">
      <w:pPr>
        <w:rPr>
          <w:ins w:id="838" w:author="Rich Shriver" w:date="2015-08-28T14:36:00Z"/>
        </w:rPr>
      </w:pPr>
    </w:p>
    <w:p w14:paraId="6F56C8FF" w14:textId="42A380B3" w:rsidR="004C1404" w:rsidRDefault="004C1404">
      <w:pPr>
        <w:rPr>
          <w:ins w:id="839" w:author="Rich Shriver" w:date="2016-02-26T11:06:00Z"/>
        </w:rPr>
      </w:pPr>
      <w:ins w:id="840" w:author="Rich Shriver" w:date="2015-08-28T14:37:00Z">
        <w:r>
          <w:t>Presently, no fields of the datatype NumInGroup are generated in the FIXML schema.  Some of the fields include an abbreviated name and most, but not all of the fields are encoded with the attribute NotReqXML = 1</w:t>
        </w:r>
      </w:ins>
      <w:ins w:id="841" w:author="Rich Shriver" w:date="2015-08-28T14:48:00Z">
        <w:r>
          <w:t xml:space="preserve"> in the FIX Repository.  This meta d</w:t>
        </w:r>
        <w:r w:rsidR="00000C97">
          <w:t>ata may</w:t>
        </w:r>
        <w:r>
          <w:t xml:space="preserve"> need attention </w:t>
        </w:r>
        <w:r w:rsidR="00F64FED">
          <w:t xml:space="preserve">and cleanup in support of </w:t>
        </w:r>
      </w:ins>
      <w:ins w:id="842" w:author="Rich Shriver" w:date="2016-04-15T17:56:00Z">
        <w:r w:rsidR="00000C97">
          <w:t xml:space="preserve">future </w:t>
        </w:r>
      </w:ins>
      <w:ins w:id="843" w:author="Rich Shriver" w:date="2015-08-28T14:48:00Z">
        <w:r w:rsidR="00F64FED">
          <w:t>implementation</w:t>
        </w:r>
      </w:ins>
      <w:ins w:id="844" w:author="Rich Shriver" w:date="2016-04-15T17:57:00Z">
        <w:r w:rsidR="00000C97">
          <w:t>s</w:t>
        </w:r>
      </w:ins>
      <w:ins w:id="845" w:author="Rich Shriver" w:date="2015-08-28T14:37:00Z">
        <w:r>
          <w:t xml:space="preserve">.  </w:t>
        </w:r>
      </w:ins>
    </w:p>
    <w:p w14:paraId="578EFC46" w14:textId="77777777" w:rsidR="003F38F2" w:rsidRPr="004C1404" w:rsidRDefault="003F38F2"/>
    <w:p w14:paraId="74FCC63F" w14:textId="77777777" w:rsidR="000150F3" w:rsidRDefault="000150F3" w:rsidP="000150F3">
      <w:pPr>
        <w:pStyle w:val="Heading1"/>
        <w:keepLines/>
      </w:pPr>
      <w:bookmarkStart w:id="846" w:name="_Toc448913111"/>
      <w:r>
        <w:t>References</w:t>
      </w:r>
      <w:bookmarkEnd w:id="846"/>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612"/>
        <w:gridCol w:w="965"/>
        <w:gridCol w:w="3333"/>
        <w:gridCol w:w="1420"/>
      </w:tblGrid>
      <w:tr w:rsidR="000150F3" w14:paraId="3B04714A" w14:textId="77777777" w:rsidTr="000150F3">
        <w:tc>
          <w:tcPr>
            <w:tcW w:w="1936" w:type="pct"/>
            <w:tcBorders>
              <w:top w:val="double" w:sz="4" w:space="0" w:color="auto"/>
              <w:bottom w:val="double" w:sz="4" w:space="0" w:color="auto"/>
            </w:tcBorders>
            <w:shd w:val="clear" w:color="auto" w:fill="F3F3F3"/>
          </w:tcPr>
          <w:p w14:paraId="204E4E02" w14:textId="77777777" w:rsidR="000150F3" w:rsidRDefault="000150F3" w:rsidP="0041585C">
            <w:pPr>
              <w:keepNext/>
              <w:keepLines/>
              <w:jc w:val="center"/>
              <w:rPr>
                <w:b/>
              </w:rPr>
            </w:pPr>
            <w:r>
              <w:rPr>
                <w:b/>
              </w:rPr>
              <w:t>Reference</w:t>
            </w:r>
          </w:p>
        </w:tc>
        <w:tc>
          <w:tcPr>
            <w:tcW w:w="517" w:type="pct"/>
            <w:tcBorders>
              <w:top w:val="double" w:sz="4" w:space="0" w:color="auto"/>
              <w:bottom w:val="double" w:sz="4" w:space="0" w:color="auto"/>
            </w:tcBorders>
            <w:shd w:val="clear" w:color="auto" w:fill="F3F3F3"/>
          </w:tcPr>
          <w:p w14:paraId="77136496" w14:textId="77777777" w:rsidR="000150F3" w:rsidRDefault="000150F3" w:rsidP="0041585C">
            <w:pPr>
              <w:keepNext/>
              <w:keepLines/>
              <w:jc w:val="center"/>
              <w:rPr>
                <w:b/>
              </w:rPr>
            </w:pPr>
            <w:r>
              <w:rPr>
                <w:b/>
              </w:rPr>
              <w:t>Version</w:t>
            </w:r>
          </w:p>
        </w:tc>
        <w:tc>
          <w:tcPr>
            <w:tcW w:w="1786" w:type="pct"/>
            <w:tcBorders>
              <w:top w:val="double" w:sz="4" w:space="0" w:color="auto"/>
              <w:bottom w:val="double" w:sz="4" w:space="0" w:color="auto"/>
            </w:tcBorders>
            <w:shd w:val="clear" w:color="auto" w:fill="F3F3F3"/>
          </w:tcPr>
          <w:p w14:paraId="3E06C1BB" w14:textId="77777777" w:rsidR="000150F3" w:rsidRDefault="000150F3" w:rsidP="0041585C">
            <w:pPr>
              <w:keepNext/>
              <w:keepLines/>
              <w:jc w:val="center"/>
              <w:rPr>
                <w:b/>
              </w:rPr>
            </w:pPr>
            <w:r>
              <w:rPr>
                <w:b/>
              </w:rPr>
              <w:t>Relevance</w:t>
            </w:r>
          </w:p>
        </w:tc>
        <w:tc>
          <w:tcPr>
            <w:tcW w:w="761" w:type="pct"/>
            <w:tcBorders>
              <w:top w:val="double" w:sz="4" w:space="0" w:color="auto"/>
              <w:bottom w:val="double" w:sz="4" w:space="0" w:color="auto"/>
            </w:tcBorders>
            <w:shd w:val="clear" w:color="auto" w:fill="F3F3F3"/>
          </w:tcPr>
          <w:p w14:paraId="24430ADC" w14:textId="77777777" w:rsidR="000150F3" w:rsidRDefault="000150F3" w:rsidP="0041585C">
            <w:pPr>
              <w:keepNext/>
              <w:keepLines/>
              <w:jc w:val="center"/>
              <w:rPr>
                <w:b/>
              </w:rPr>
            </w:pPr>
            <w:r>
              <w:rPr>
                <w:b/>
              </w:rPr>
              <w:t>Normative</w:t>
            </w:r>
          </w:p>
        </w:tc>
      </w:tr>
      <w:tr w:rsidR="000150F3" w14:paraId="26396B16" w14:textId="77777777" w:rsidTr="000150F3">
        <w:tc>
          <w:tcPr>
            <w:tcW w:w="1936" w:type="pct"/>
            <w:tcBorders>
              <w:top w:val="double" w:sz="4" w:space="0" w:color="auto"/>
            </w:tcBorders>
          </w:tcPr>
          <w:p w14:paraId="347AF5C8" w14:textId="77777777" w:rsidR="000150F3" w:rsidRDefault="007039B4" w:rsidP="0041585C">
            <w:pPr>
              <w:keepNext/>
              <w:keepLines/>
            </w:pPr>
            <w:r w:rsidRPr="007039B4">
              <w:t>XML Schema Part 0: Primer Second Edition</w:t>
            </w:r>
          </w:p>
          <w:p w14:paraId="6C33C196" w14:textId="77777777" w:rsidR="007039B4" w:rsidRPr="0001025C" w:rsidRDefault="00103867" w:rsidP="0041585C">
            <w:pPr>
              <w:keepNext/>
              <w:keepLines/>
              <w:rPr>
                <w:sz w:val="18"/>
                <w:szCs w:val="18"/>
              </w:rPr>
            </w:pPr>
            <w:hyperlink r:id="rId14" w:history="1">
              <w:r w:rsidR="007039B4" w:rsidRPr="0001025C">
                <w:rPr>
                  <w:rStyle w:val="Hyperlink"/>
                  <w:sz w:val="18"/>
                  <w:szCs w:val="18"/>
                </w:rPr>
                <w:t>http://www.w3.org/TR/xmlschema-0/#DefnDeclars</w:t>
              </w:r>
            </w:hyperlink>
          </w:p>
        </w:tc>
        <w:tc>
          <w:tcPr>
            <w:tcW w:w="517" w:type="pct"/>
            <w:tcBorders>
              <w:top w:val="double" w:sz="4" w:space="0" w:color="auto"/>
            </w:tcBorders>
          </w:tcPr>
          <w:p w14:paraId="18967FB8" w14:textId="77777777" w:rsidR="000150F3" w:rsidRDefault="000150F3" w:rsidP="0041585C">
            <w:pPr>
              <w:keepNext/>
              <w:keepLines/>
            </w:pPr>
          </w:p>
        </w:tc>
        <w:tc>
          <w:tcPr>
            <w:tcW w:w="1786" w:type="pct"/>
            <w:tcBorders>
              <w:top w:val="double" w:sz="4" w:space="0" w:color="auto"/>
            </w:tcBorders>
          </w:tcPr>
          <w:p w14:paraId="60AE82CB" w14:textId="77777777" w:rsidR="000150F3" w:rsidRDefault="007039B4" w:rsidP="0041585C">
            <w:pPr>
              <w:keepNext/>
              <w:keepLines/>
            </w:pPr>
            <w:r>
              <w:t>Provides background on declaring simple and complex types</w:t>
            </w:r>
          </w:p>
        </w:tc>
        <w:tc>
          <w:tcPr>
            <w:tcW w:w="761" w:type="pct"/>
            <w:tcBorders>
              <w:top w:val="double" w:sz="4" w:space="0" w:color="auto"/>
            </w:tcBorders>
          </w:tcPr>
          <w:p w14:paraId="21DC947E" w14:textId="77777777" w:rsidR="000150F3" w:rsidRDefault="0001025C" w:rsidP="0041585C">
            <w:pPr>
              <w:keepNext/>
              <w:keepLines/>
            </w:pPr>
            <w:r>
              <w:t>Incorporates</w:t>
            </w:r>
          </w:p>
        </w:tc>
      </w:tr>
      <w:tr w:rsidR="000150F3" w14:paraId="4B7B6442" w14:textId="77777777" w:rsidTr="000150F3">
        <w:tc>
          <w:tcPr>
            <w:tcW w:w="1936" w:type="pct"/>
          </w:tcPr>
          <w:p w14:paraId="03CDDF25" w14:textId="77777777" w:rsidR="000150F3" w:rsidRDefault="00063FD8" w:rsidP="0041585C">
            <w:pPr>
              <w:keepNext/>
              <w:keepLines/>
            </w:pPr>
            <w:r w:rsidRPr="00063FD8">
              <w:t>Describing Media Content of Binary Data in XML</w:t>
            </w:r>
          </w:p>
          <w:p w14:paraId="0BF6521B" w14:textId="77777777" w:rsidR="00F46BF9" w:rsidRPr="0001025C" w:rsidRDefault="00103867" w:rsidP="0041585C">
            <w:pPr>
              <w:keepNext/>
              <w:keepLines/>
              <w:rPr>
                <w:sz w:val="18"/>
                <w:szCs w:val="18"/>
              </w:rPr>
            </w:pPr>
            <w:hyperlink r:id="rId15" w:history="1">
              <w:r w:rsidR="0001025C" w:rsidRPr="0001025C">
                <w:rPr>
                  <w:rStyle w:val="Hyperlink"/>
                  <w:sz w:val="18"/>
                  <w:szCs w:val="18"/>
                </w:rPr>
                <w:t>http://www.w3.org/TR/xml-media-types/#contentType</w:t>
              </w:r>
            </w:hyperlink>
          </w:p>
        </w:tc>
        <w:tc>
          <w:tcPr>
            <w:tcW w:w="517" w:type="pct"/>
          </w:tcPr>
          <w:p w14:paraId="03B88A1D" w14:textId="77777777" w:rsidR="000150F3" w:rsidRDefault="000150F3" w:rsidP="0041585C">
            <w:pPr>
              <w:keepNext/>
              <w:keepLines/>
            </w:pPr>
          </w:p>
        </w:tc>
        <w:tc>
          <w:tcPr>
            <w:tcW w:w="1786" w:type="pct"/>
          </w:tcPr>
          <w:p w14:paraId="599725C4" w14:textId="77777777" w:rsidR="000150F3" w:rsidRDefault="00F46BF9" w:rsidP="0041585C">
            <w:pPr>
              <w:keepNext/>
              <w:keepLines/>
            </w:pPr>
            <w:r>
              <w:t>Recommended approach for specifying MIME types for binary data transmitted within an XML element.</w:t>
            </w:r>
          </w:p>
        </w:tc>
        <w:tc>
          <w:tcPr>
            <w:tcW w:w="761" w:type="pct"/>
          </w:tcPr>
          <w:p w14:paraId="1690C8FE" w14:textId="77777777" w:rsidR="000150F3" w:rsidRDefault="0001025C" w:rsidP="0041585C">
            <w:pPr>
              <w:keepNext/>
              <w:keepLines/>
            </w:pPr>
            <w:r>
              <w:t>Incorporates</w:t>
            </w:r>
          </w:p>
        </w:tc>
      </w:tr>
      <w:tr w:rsidR="000150F3" w14:paraId="164D931D" w14:textId="77777777" w:rsidTr="000150F3">
        <w:tc>
          <w:tcPr>
            <w:tcW w:w="1936" w:type="pct"/>
          </w:tcPr>
          <w:p w14:paraId="57C2035A" w14:textId="77777777" w:rsidR="000150F3" w:rsidRDefault="000150F3" w:rsidP="0041585C"/>
        </w:tc>
        <w:tc>
          <w:tcPr>
            <w:tcW w:w="517" w:type="pct"/>
          </w:tcPr>
          <w:p w14:paraId="4907898F" w14:textId="77777777" w:rsidR="000150F3" w:rsidRDefault="000150F3" w:rsidP="0041585C"/>
        </w:tc>
        <w:tc>
          <w:tcPr>
            <w:tcW w:w="1786" w:type="pct"/>
          </w:tcPr>
          <w:p w14:paraId="41350213" w14:textId="77777777" w:rsidR="000150F3" w:rsidRDefault="000150F3" w:rsidP="0041585C"/>
        </w:tc>
        <w:tc>
          <w:tcPr>
            <w:tcW w:w="761" w:type="pct"/>
          </w:tcPr>
          <w:p w14:paraId="299D658D" w14:textId="77777777" w:rsidR="000150F3" w:rsidRDefault="000150F3" w:rsidP="0041585C"/>
        </w:tc>
      </w:tr>
      <w:tr w:rsidR="000150F3" w14:paraId="637DD7D7" w14:textId="77777777" w:rsidTr="000150F3">
        <w:tc>
          <w:tcPr>
            <w:tcW w:w="1936" w:type="pct"/>
          </w:tcPr>
          <w:p w14:paraId="39117E8D" w14:textId="77777777" w:rsidR="000150F3" w:rsidRDefault="000150F3" w:rsidP="0041585C">
            <w:pPr>
              <w:rPr>
                <w:snapToGrid w:val="0"/>
              </w:rPr>
            </w:pPr>
          </w:p>
        </w:tc>
        <w:tc>
          <w:tcPr>
            <w:tcW w:w="517" w:type="pct"/>
          </w:tcPr>
          <w:p w14:paraId="6F30B7D8" w14:textId="77777777" w:rsidR="000150F3" w:rsidRDefault="000150F3" w:rsidP="0041585C"/>
        </w:tc>
        <w:tc>
          <w:tcPr>
            <w:tcW w:w="1786" w:type="pct"/>
          </w:tcPr>
          <w:p w14:paraId="3B09C464" w14:textId="77777777" w:rsidR="000150F3" w:rsidRDefault="000150F3" w:rsidP="0041585C"/>
        </w:tc>
        <w:tc>
          <w:tcPr>
            <w:tcW w:w="761" w:type="pct"/>
          </w:tcPr>
          <w:p w14:paraId="00C011F7" w14:textId="77777777" w:rsidR="000150F3" w:rsidRDefault="000150F3" w:rsidP="0041585C"/>
        </w:tc>
      </w:tr>
    </w:tbl>
    <w:p w14:paraId="6DCE4C43" w14:textId="77777777" w:rsidR="00E44A3F" w:rsidRDefault="00E44A3F" w:rsidP="00E44A3F"/>
    <w:p w14:paraId="1E50A6FE" w14:textId="77777777" w:rsidR="00645E29" w:rsidRDefault="00645E29" w:rsidP="00645E29">
      <w:pPr>
        <w:pStyle w:val="Heading1"/>
        <w:keepLines/>
      </w:pPr>
      <w:bookmarkStart w:id="847" w:name="_Toc448913112"/>
      <w:r>
        <w:t xml:space="preserve">Relevant and Related </w:t>
      </w:r>
      <w:r w:rsidR="000150F3">
        <w:t>Standards</w:t>
      </w:r>
      <w:bookmarkEnd w:id="847"/>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278"/>
        <w:gridCol w:w="3329"/>
        <w:gridCol w:w="1532"/>
        <w:gridCol w:w="1191"/>
      </w:tblGrid>
      <w:tr w:rsidR="003746EE" w14:paraId="5ED4A07F" w14:textId="77777777" w:rsidTr="00E44A3F">
        <w:tc>
          <w:tcPr>
            <w:tcW w:w="1788" w:type="pct"/>
            <w:tcBorders>
              <w:top w:val="double" w:sz="4" w:space="0" w:color="auto"/>
              <w:bottom w:val="double" w:sz="4" w:space="0" w:color="auto"/>
            </w:tcBorders>
            <w:shd w:val="clear" w:color="auto" w:fill="F3F3F3"/>
          </w:tcPr>
          <w:p w14:paraId="17233378" w14:textId="77777777" w:rsidR="003746EE" w:rsidRDefault="003746EE" w:rsidP="00645E29">
            <w:pPr>
              <w:keepNext/>
              <w:keepLines/>
              <w:jc w:val="center"/>
              <w:rPr>
                <w:b/>
              </w:rPr>
            </w:pPr>
            <w:r>
              <w:rPr>
                <w:b/>
              </w:rPr>
              <w:t>Related Standard</w:t>
            </w:r>
          </w:p>
        </w:tc>
        <w:tc>
          <w:tcPr>
            <w:tcW w:w="1738" w:type="pct"/>
            <w:tcBorders>
              <w:top w:val="double" w:sz="4" w:space="0" w:color="auto"/>
              <w:bottom w:val="double" w:sz="4" w:space="0" w:color="auto"/>
            </w:tcBorders>
            <w:shd w:val="clear" w:color="auto" w:fill="F3F3F3"/>
          </w:tcPr>
          <w:p w14:paraId="3C7A4A3A" w14:textId="77777777" w:rsidR="003746EE" w:rsidRDefault="003746EE" w:rsidP="00645E29">
            <w:pPr>
              <w:keepNext/>
              <w:keepLines/>
              <w:jc w:val="center"/>
              <w:rPr>
                <w:b/>
              </w:rPr>
            </w:pPr>
            <w:r>
              <w:rPr>
                <w:b/>
              </w:rPr>
              <w:t>Reference location</w:t>
            </w:r>
          </w:p>
        </w:tc>
        <w:tc>
          <w:tcPr>
            <w:tcW w:w="852" w:type="pct"/>
            <w:tcBorders>
              <w:top w:val="double" w:sz="4" w:space="0" w:color="auto"/>
              <w:bottom w:val="double" w:sz="4" w:space="0" w:color="auto"/>
            </w:tcBorders>
            <w:shd w:val="clear" w:color="auto" w:fill="F3F3F3"/>
          </w:tcPr>
          <w:p w14:paraId="3A7E5F6C" w14:textId="77777777" w:rsidR="003746EE" w:rsidRDefault="003746EE" w:rsidP="00645E29">
            <w:pPr>
              <w:keepNext/>
              <w:keepLines/>
              <w:jc w:val="center"/>
              <w:rPr>
                <w:b/>
              </w:rPr>
            </w:pPr>
            <w:r>
              <w:rPr>
                <w:b/>
              </w:rPr>
              <w:t>Relationship</w:t>
            </w:r>
          </w:p>
        </w:tc>
        <w:tc>
          <w:tcPr>
            <w:tcW w:w="622" w:type="pct"/>
            <w:tcBorders>
              <w:top w:val="double" w:sz="4" w:space="0" w:color="auto"/>
              <w:bottom w:val="double" w:sz="4" w:space="0" w:color="auto"/>
            </w:tcBorders>
            <w:shd w:val="clear" w:color="auto" w:fill="F3F3F3"/>
          </w:tcPr>
          <w:p w14:paraId="1D1F8F99" w14:textId="77777777" w:rsidR="003746EE" w:rsidRDefault="003746EE" w:rsidP="00645E29">
            <w:pPr>
              <w:keepNext/>
              <w:keepLines/>
              <w:jc w:val="center"/>
              <w:rPr>
                <w:b/>
              </w:rPr>
            </w:pPr>
            <w:r>
              <w:rPr>
                <w:b/>
              </w:rPr>
              <w:t>Normative</w:t>
            </w:r>
          </w:p>
        </w:tc>
      </w:tr>
      <w:tr w:rsidR="003746EE" w14:paraId="286B2D1B" w14:textId="77777777" w:rsidTr="00E44A3F">
        <w:tc>
          <w:tcPr>
            <w:tcW w:w="1788" w:type="pct"/>
            <w:tcBorders>
              <w:top w:val="double" w:sz="4" w:space="0" w:color="auto"/>
            </w:tcBorders>
          </w:tcPr>
          <w:p w14:paraId="1E1DFFA8" w14:textId="77777777" w:rsidR="003746EE" w:rsidRDefault="003746EE" w:rsidP="00645E29">
            <w:pPr>
              <w:keepNext/>
              <w:keepLines/>
            </w:pPr>
            <w:r>
              <w:t>XML Schema</w:t>
            </w:r>
          </w:p>
        </w:tc>
        <w:tc>
          <w:tcPr>
            <w:tcW w:w="1738" w:type="pct"/>
            <w:tcBorders>
              <w:top w:val="double" w:sz="4" w:space="0" w:color="auto"/>
            </w:tcBorders>
          </w:tcPr>
          <w:p w14:paraId="7FE5897F" w14:textId="77777777" w:rsidR="003746EE" w:rsidRDefault="003746EE" w:rsidP="00645E29">
            <w:pPr>
              <w:keepNext/>
              <w:keepLines/>
            </w:pPr>
          </w:p>
        </w:tc>
        <w:tc>
          <w:tcPr>
            <w:tcW w:w="852" w:type="pct"/>
            <w:tcBorders>
              <w:top w:val="double" w:sz="4" w:space="0" w:color="auto"/>
            </w:tcBorders>
          </w:tcPr>
          <w:p w14:paraId="23D8D98E" w14:textId="77777777" w:rsidR="003746EE" w:rsidRDefault="003746EE" w:rsidP="00645E29">
            <w:pPr>
              <w:keepNext/>
              <w:keepLines/>
            </w:pPr>
            <w:r>
              <w:t>Uses</w:t>
            </w:r>
          </w:p>
        </w:tc>
        <w:tc>
          <w:tcPr>
            <w:tcW w:w="622" w:type="pct"/>
            <w:tcBorders>
              <w:top w:val="double" w:sz="4" w:space="0" w:color="auto"/>
            </w:tcBorders>
          </w:tcPr>
          <w:p w14:paraId="511EDF59" w14:textId="77777777" w:rsidR="003746EE" w:rsidRDefault="003746EE" w:rsidP="00645E29">
            <w:pPr>
              <w:keepNext/>
              <w:keepLines/>
            </w:pPr>
            <w:r>
              <w:t>Yes</w:t>
            </w:r>
          </w:p>
        </w:tc>
      </w:tr>
      <w:tr w:rsidR="003746EE" w14:paraId="0DBB7952" w14:textId="77777777" w:rsidTr="00E44A3F">
        <w:tc>
          <w:tcPr>
            <w:tcW w:w="1788" w:type="pct"/>
          </w:tcPr>
          <w:p w14:paraId="32AE1B22" w14:textId="77777777" w:rsidR="003746EE" w:rsidRDefault="003746EE" w:rsidP="003746EE">
            <w:pPr>
              <w:keepNext/>
              <w:keepLines/>
            </w:pPr>
            <w:r>
              <w:t>Multipurpose Internet Mail Extensions (MIME) Part One: Format of Internet Message Bodies</w:t>
            </w:r>
          </w:p>
        </w:tc>
        <w:tc>
          <w:tcPr>
            <w:tcW w:w="1738" w:type="pct"/>
          </w:tcPr>
          <w:p w14:paraId="5C53B547" w14:textId="77777777" w:rsidR="003746EE" w:rsidRDefault="00103867" w:rsidP="00645E29">
            <w:pPr>
              <w:keepNext/>
              <w:keepLines/>
            </w:pPr>
            <w:hyperlink r:id="rId16" w:history="1">
              <w:r w:rsidR="003746EE" w:rsidRPr="003746EE">
                <w:rPr>
                  <w:rStyle w:val="Hyperlink"/>
                </w:rPr>
                <w:t>https://tools.ietf.org/html/rfc2045</w:t>
              </w:r>
            </w:hyperlink>
          </w:p>
        </w:tc>
        <w:tc>
          <w:tcPr>
            <w:tcW w:w="852" w:type="pct"/>
          </w:tcPr>
          <w:p w14:paraId="125E3B0A" w14:textId="77777777" w:rsidR="003746EE" w:rsidRDefault="003746EE" w:rsidP="00645E29">
            <w:pPr>
              <w:keepNext/>
              <w:keepLines/>
            </w:pPr>
          </w:p>
        </w:tc>
        <w:tc>
          <w:tcPr>
            <w:tcW w:w="622" w:type="pct"/>
          </w:tcPr>
          <w:p w14:paraId="440BA4BB" w14:textId="77777777" w:rsidR="003746EE" w:rsidRDefault="003746EE" w:rsidP="00645E29">
            <w:pPr>
              <w:keepNext/>
              <w:keepLines/>
            </w:pPr>
            <w:r>
              <w:t>No</w:t>
            </w:r>
          </w:p>
        </w:tc>
      </w:tr>
      <w:tr w:rsidR="003746EE" w14:paraId="565C1237" w14:textId="77777777" w:rsidTr="00E44A3F">
        <w:tc>
          <w:tcPr>
            <w:tcW w:w="1788" w:type="pct"/>
          </w:tcPr>
          <w:p w14:paraId="6C29FB07" w14:textId="77777777" w:rsidR="003746EE" w:rsidRDefault="003746EE" w:rsidP="003746EE">
            <w:r>
              <w:t xml:space="preserve">Multipurpose Internet Mail </w:t>
            </w:r>
          </w:p>
          <w:p w14:paraId="21903D3F" w14:textId="77777777" w:rsidR="003746EE" w:rsidRDefault="003746EE" w:rsidP="003746EE">
            <w:r>
              <w:lastRenderedPageBreak/>
              <w:t>(MIME) Part Two: Media Types</w:t>
            </w:r>
          </w:p>
        </w:tc>
        <w:tc>
          <w:tcPr>
            <w:tcW w:w="1738" w:type="pct"/>
          </w:tcPr>
          <w:p w14:paraId="358A5D8C" w14:textId="77777777" w:rsidR="003746EE" w:rsidRDefault="00103867" w:rsidP="0041585C">
            <w:hyperlink r:id="rId17" w:history="1">
              <w:r w:rsidR="003746EE" w:rsidRPr="003746EE">
                <w:rPr>
                  <w:rStyle w:val="Hyperlink"/>
                </w:rPr>
                <w:t>https://tools.ietf.org/html/rfc2046</w:t>
              </w:r>
            </w:hyperlink>
          </w:p>
        </w:tc>
        <w:tc>
          <w:tcPr>
            <w:tcW w:w="852" w:type="pct"/>
          </w:tcPr>
          <w:p w14:paraId="18339E86" w14:textId="77777777" w:rsidR="003746EE" w:rsidRDefault="003746EE" w:rsidP="0041585C">
            <w:r>
              <w:t>Uses</w:t>
            </w:r>
          </w:p>
        </w:tc>
        <w:tc>
          <w:tcPr>
            <w:tcW w:w="622" w:type="pct"/>
          </w:tcPr>
          <w:p w14:paraId="0F554C48" w14:textId="77777777" w:rsidR="003746EE" w:rsidRDefault="003746EE" w:rsidP="0041585C">
            <w:r>
              <w:t>Yes</w:t>
            </w:r>
          </w:p>
        </w:tc>
      </w:tr>
      <w:tr w:rsidR="003746EE" w14:paraId="0202C83F" w14:textId="77777777" w:rsidTr="00E44A3F">
        <w:tc>
          <w:tcPr>
            <w:tcW w:w="1788" w:type="pct"/>
          </w:tcPr>
          <w:p w14:paraId="25339A54" w14:textId="77777777" w:rsidR="003746EE" w:rsidRDefault="003746EE" w:rsidP="0041585C">
            <w:r>
              <w:t>FIXML Specification 1.0</w:t>
            </w:r>
          </w:p>
        </w:tc>
        <w:tc>
          <w:tcPr>
            <w:tcW w:w="1738" w:type="pct"/>
          </w:tcPr>
          <w:p w14:paraId="47B453E5" w14:textId="77777777" w:rsidR="003746EE" w:rsidRDefault="003746EE" w:rsidP="0041585C">
            <w:r>
              <w:t>Not yet published</w:t>
            </w:r>
          </w:p>
        </w:tc>
        <w:tc>
          <w:tcPr>
            <w:tcW w:w="852" w:type="pct"/>
          </w:tcPr>
          <w:p w14:paraId="6C0347B0" w14:textId="77777777" w:rsidR="003746EE" w:rsidRDefault="003746EE" w:rsidP="0041585C">
            <w:r>
              <w:t>Extends</w:t>
            </w:r>
          </w:p>
        </w:tc>
        <w:tc>
          <w:tcPr>
            <w:tcW w:w="622" w:type="pct"/>
          </w:tcPr>
          <w:p w14:paraId="54E2206D" w14:textId="77777777" w:rsidR="003746EE" w:rsidRDefault="003746EE" w:rsidP="0041585C">
            <w:r>
              <w:t>Yes</w:t>
            </w:r>
          </w:p>
        </w:tc>
      </w:tr>
      <w:tr w:rsidR="003746EE" w14:paraId="5084251B" w14:textId="77777777" w:rsidTr="00E44A3F">
        <w:tc>
          <w:tcPr>
            <w:tcW w:w="1788" w:type="pct"/>
          </w:tcPr>
          <w:p w14:paraId="3FC8D9C6" w14:textId="77777777" w:rsidR="003746EE" w:rsidRDefault="000F0DC8" w:rsidP="0041585C">
            <w:pPr>
              <w:rPr>
                <w:snapToGrid w:val="0"/>
              </w:rPr>
            </w:pPr>
            <w:r>
              <w:rPr>
                <w:snapToGrid w:val="0"/>
              </w:rPr>
              <w:t>FpML</w:t>
            </w:r>
          </w:p>
        </w:tc>
        <w:tc>
          <w:tcPr>
            <w:tcW w:w="1738" w:type="pct"/>
          </w:tcPr>
          <w:p w14:paraId="17576650" w14:textId="77777777" w:rsidR="003746EE" w:rsidRDefault="003746EE" w:rsidP="0041585C"/>
        </w:tc>
        <w:tc>
          <w:tcPr>
            <w:tcW w:w="852" w:type="pct"/>
          </w:tcPr>
          <w:p w14:paraId="0EFCCC54" w14:textId="77777777" w:rsidR="003746EE" w:rsidRDefault="000F0DC8" w:rsidP="0041585C">
            <w:r>
              <w:t>References</w:t>
            </w:r>
          </w:p>
        </w:tc>
        <w:tc>
          <w:tcPr>
            <w:tcW w:w="622" w:type="pct"/>
          </w:tcPr>
          <w:p w14:paraId="13376E03" w14:textId="77777777" w:rsidR="003746EE" w:rsidRDefault="000F0DC8" w:rsidP="0041585C">
            <w:r>
              <w:t>No</w:t>
            </w:r>
          </w:p>
        </w:tc>
      </w:tr>
      <w:tr w:rsidR="004513FA" w14:paraId="7D33534A" w14:textId="77777777" w:rsidTr="00E44A3F">
        <w:trPr>
          <w:ins w:id="848" w:author="Rich Shriver" w:date="2016-04-19T13:34:00Z"/>
        </w:trPr>
        <w:tc>
          <w:tcPr>
            <w:tcW w:w="1788" w:type="pct"/>
          </w:tcPr>
          <w:p w14:paraId="27876D0C" w14:textId="66389AAA" w:rsidR="004513FA" w:rsidRDefault="004513FA" w:rsidP="0041585C">
            <w:pPr>
              <w:rPr>
                <w:ins w:id="849" w:author="Rich Shriver" w:date="2016-04-19T13:34:00Z"/>
                <w:snapToGrid w:val="0"/>
              </w:rPr>
            </w:pPr>
            <w:ins w:id="850" w:author="Rich Shriver" w:date="2016-04-19T13:34:00Z">
              <w:r>
                <w:rPr>
                  <w:snapToGrid w:val="0"/>
                </w:rPr>
                <w:t>FIX XML Namespaces</w:t>
              </w:r>
            </w:ins>
          </w:p>
        </w:tc>
        <w:tc>
          <w:tcPr>
            <w:tcW w:w="1738" w:type="pct"/>
          </w:tcPr>
          <w:p w14:paraId="116F2BD5" w14:textId="72B2CBE2" w:rsidR="004513FA" w:rsidRDefault="00D77677" w:rsidP="0041585C">
            <w:pPr>
              <w:rPr>
                <w:ins w:id="851" w:author="Rich Shriver" w:date="2016-04-19T13:34:00Z"/>
              </w:rPr>
            </w:pPr>
            <w:ins w:id="852" w:author="Rich Shriver" w:date="2016-04-19T13:57:00Z">
              <w:r>
                <w:t>Not yet published</w:t>
              </w:r>
            </w:ins>
          </w:p>
        </w:tc>
        <w:tc>
          <w:tcPr>
            <w:tcW w:w="852" w:type="pct"/>
          </w:tcPr>
          <w:p w14:paraId="70F14AA1" w14:textId="16814ECB" w:rsidR="004513FA" w:rsidRDefault="004513FA" w:rsidP="0041585C">
            <w:pPr>
              <w:rPr>
                <w:ins w:id="853" w:author="Rich Shriver" w:date="2016-04-19T13:34:00Z"/>
              </w:rPr>
            </w:pPr>
            <w:ins w:id="854" w:author="Rich Shriver" w:date="2016-04-19T13:34:00Z">
              <w:r>
                <w:t>Uses</w:t>
              </w:r>
            </w:ins>
          </w:p>
        </w:tc>
        <w:tc>
          <w:tcPr>
            <w:tcW w:w="622" w:type="pct"/>
          </w:tcPr>
          <w:p w14:paraId="73C8E62D" w14:textId="77777777" w:rsidR="004513FA" w:rsidRDefault="004513FA" w:rsidP="0041585C">
            <w:pPr>
              <w:rPr>
                <w:ins w:id="855" w:author="Rich Shriver" w:date="2016-04-19T13:34:00Z"/>
              </w:rPr>
            </w:pPr>
          </w:p>
        </w:tc>
      </w:tr>
      <w:tr w:rsidR="004513FA" w14:paraId="5F00B9D9" w14:textId="77777777" w:rsidTr="00E44A3F">
        <w:trPr>
          <w:ins w:id="856" w:author="Rich Shriver" w:date="2016-04-19T13:34:00Z"/>
        </w:trPr>
        <w:tc>
          <w:tcPr>
            <w:tcW w:w="1788" w:type="pct"/>
          </w:tcPr>
          <w:p w14:paraId="6C9C0479" w14:textId="77777777" w:rsidR="004513FA" w:rsidRDefault="004513FA" w:rsidP="0041585C">
            <w:pPr>
              <w:rPr>
                <w:ins w:id="857" w:author="Rich Shriver" w:date="2016-04-19T13:34:00Z"/>
                <w:snapToGrid w:val="0"/>
              </w:rPr>
            </w:pPr>
          </w:p>
        </w:tc>
        <w:tc>
          <w:tcPr>
            <w:tcW w:w="1738" w:type="pct"/>
          </w:tcPr>
          <w:p w14:paraId="38647904" w14:textId="77777777" w:rsidR="004513FA" w:rsidRDefault="004513FA" w:rsidP="0041585C">
            <w:pPr>
              <w:rPr>
                <w:ins w:id="858" w:author="Rich Shriver" w:date="2016-04-19T13:34:00Z"/>
              </w:rPr>
            </w:pPr>
          </w:p>
        </w:tc>
        <w:tc>
          <w:tcPr>
            <w:tcW w:w="852" w:type="pct"/>
          </w:tcPr>
          <w:p w14:paraId="01835DF5" w14:textId="77777777" w:rsidR="004513FA" w:rsidRDefault="004513FA" w:rsidP="0041585C">
            <w:pPr>
              <w:rPr>
                <w:ins w:id="859" w:author="Rich Shriver" w:date="2016-04-19T13:34:00Z"/>
              </w:rPr>
            </w:pPr>
          </w:p>
        </w:tc>
        <w:tc>
          <w:tcPr>
            <w:tcW w:w="622" w:type="pct"/>
          </w:tcPr>
          <w:p w14:paraId="27B828C4" w14:textId="77777777" w:rsidR="004513FA" w:rsidRDefault="004513FA" w:rsidP="0041585C">
            <w:pPr>
              <w:rPr>
                <w:ins w:id="860" w:author="Rich Shriver" w:date="2016-04-19T13:34:00Z"/>
              </w:rPr>
            </w:pPr>
          </w:p>
        </w:tc>
      </w:tr>
    </w:tbl>
    <w:p w14:paraId="7890699A" w14:textId="77777777" w:rsidR="00645E29" w:rsidRDefault="00645E29" w:rsidP="00645E29">
      <w:pPr>
        <w:pStyle w:val="BodyText"/>
      </w:pPr>
    </w:p>
    <w:p w14:paraId="57302F42" w14:textId="77777777" w:rsidR="005068CB" w:rsidRDefault="005068CB" w:rsidP="002E7FCD">
      <w:pPr>
        <w:pStyle w:val="Heading1"/>
      </w:pPr>
      <w:bookmarkStart w:id="861" w:name="_Toc448913113"/>
      <w:r>
        <w:t>Intellectual Property Disclosure</w:t>
      </w:r>
      <w:bookmarkEnd w:id="861"/>
    </w:p>
    <w:p w14:paraId="6E91C99F" w14:textId="77777777" w:rsidR="0001025C" w:rsidRDefault="0001025C" w:rsidP="0001025C">
      <w:r>
        <w:t>There are no intellectual property issues identified at this time.</w:t>
      </w:r>
    </w:p>
    <w:p w14:paraId="69F0C003" w14:textId="77777777" w:rsidR="00E44A3F" w:rsidRDefault="00E44A3F" w:rsidP="0001025C"/>
    <w:p w14:paraId="5403189E" w14:textId="77777777" w:rsidR="002E7FCD" w:rsidRDefault="006A7894" w:rsidP="002E7FCD">
      <w:pPr>
        <w:pStyle w:val="Heading1"/>
      </w:pPr>
      <w:bookmarkStart w:id="862" w:name="_Toc448913114"/>
      <w:r>
        <w:t>Definitions</w:t>
      </w:r>
      <w:bookmarkEnd w:id="862"/>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836"/>
        <w:gridCol w:w="6494"/>
      </w:tblGrid>
      <w:tr w:rsidR="006A7894" w14:paraId="2F014BE2" w14:textId="77777777" w:rsidTr="006A7894">
        <w:tc>
          <w:tcPr>
            <w:tcW w:w="1520" w:type="pct"/>
            <w:tcBorders>
              <w:top w:val="double" w:sz="4" w:space="0" w:color="auto"/>
              <w:bottom w:val="double" w:sz="4" w:space="0" w:color="auto"/>
            </w:tcBorders>
            <w:shd w:val="clear" w:color="auto" w:fill="F3F3F3"/>
          </w:tcPr>
          <w:p w14:paraId="15D443F6" w14:textId="77777777" w:rsidR="006A7894" w:rsidRDefault="006A7894" w:rsidP="0041585C">
            <w:pPr>
              <w:jc w:val="center"/>
              <w:rPr>
                <w:b/>
              </w:rPr>
            </w:pPr>
            <w:r>
              <w:rPr>
                <w:b/>
              </w:rPr>
              <w:t>Term</w:t>
            </w:r>
          </w:p>
        </w:tc>
        <w:tc>
          <w:tcPr>
            <w:tcW w:w="3480" w:type="pct"/>
            <w:tcBorders>
              <w:top w:val="double" w:sz="4" w:space="0" w:color="auto"/>
              <w:bottom w:val="double" w:sz="4" w:space="0" w:color="auto"/>
            </w:tcBorders>
            <w:shd w:val="clear" w:color="auto" w:fill="F3F3F3"/>
          </w:tcPr>
          <w:p w14:paraId="0B3FF0B0" w14:textId="77777777" w:rsidR="006A7894" w:rsidRDefault="006A7894" w:rsidP="0041585C">
            <w:pPr>
              <w:jc w:val="center"/>
              <w:rPr>
                <w:b/>
              </w:rPr>
            </w:pPr>
            <w:r>
              <w:rPr>
                <w:b/>
              </w:rPr>
              <w:t>Definition</w:t>
            </w:r>
          </w:p>
        </w:tc>
      </w:tr>
      <w:tr w:rsidR="006A7894" w14:paraId="3AEBC395" w14:textId="77777777" w:rsidTr="006A7894">
        <w:tc>
          <w:tcPr>
            <w:tcW w:w="1520" w:type="pct"/>
            <w:tcBorders>
              <w:top w:val="double" w:sz="4" w:space="0" w:color="auto"/>
            </w:tcBorders>
          </w:tcPr>
          <w:p w14:paraId="5FC8DC90" w14:textId="77777777" w:rsidR="006A7894" w:rsidRDefault="006A7894" w:rsidP="0041585C"/>
        </w:tc>
        <w:tc>
          <w:tcPr>
            <w:tcW w:w="3480" w:type="pct"/>
            <w:tcBorders>
              <w:top w:val="double" w:sz="4" w:space="0" w:color="auto"/>
            </w:tcBorders>
          </w:tcPr>
          <w:p w14:paraId="37C27ABF" w14:textId="77777777" w:rsidR="006A7894" w:rsidRDefault="006A7894" w:rsidP="0041585C"/>
        </w:tc>
      </w:tr>
      <w:tr w:rsidR="006A7894" w14:paraId="1BF38F0E" w14:textId="77777777" w:rsidTr="006A7894">
        <w:tc>
          <w:tcPr>
            <w:tcW w:w="1520" w:type="pct"/>
          </w:tcPr>
          <w:p w14:paraId="01BB0EF0" w14:textId="77777777" w:rsidR="006A7894" w:rsidRDefault="006A7894" w:rsidP="0041585C"/>
        </w:tc>
        <w:tc>
          <w:tcPr>
            <w:tcW w:w="3480" w:type="pct"/>
          </w:tcPr>
          <w:p w14:paraId="0038BE92" w14:textId="77777777" w:rsidR="006A7894" w:rsidRDefault="006A7894" w:rsidP="0041585C"/>
        </w:tc>
      </w:tr>
      <w:tr w:rsidR="006A7894" w14:paraId="7B17EBDD" w14:textId="77777777" w:rsidTr="006A7894">
        <w:tc>
          <w:tcPr>
            <w:tcW w:w="1520" w:type="pct"/>
          </w:tcPr>
          <w:p w14:paraId="69C3D668" w14:textId="77777777" w:rsidR="006A7894" w:rsidRDefault="006A7894" w:rsidP="0041585C"/>
        </w:tc>
        <w:tc>
          <w:tcPr>
            <w:tcW w:w="3480" w:type="pct"/>
          </w:tcPr>
          <w:p w14:paraId="19054AEC" w14:textId="77777777" w:rsidR="006A7894" w:rsidRDefault="006A7894" w:rsidP="0041585C"/>
        </w:tc>
      </w:tr>
      <w:tr w:rsidR="006A7894" w14:paraId="2DF277C9" w14:textId="77777777" w:rsidTr="006A7894">
        <w:tc>
          <w:tcPr>
            <w:tcW w:w="1520" w:type="pct"/>
          </w:tcPr>
          <w:p w14:paraId="5FC07CF6" w14:textId="77777777" w:rsidR="006A7894" w:rsidRDefault="006A7894" w:rsidP="0041585C">
            <w:pPr>
              <w:rPr>
                <w:snapToGrid w:val="0"/>
              </w:rPr>
            </w:pPr>
          </w:p>
        </w:tc>
        <w:tc>
          <w:tcPr>
            <w:tcW w:w="3480" w:type="pct"/>
          </w:tcPr>
          <w:p w14:paraId="7686D6FC" w14:textId="77777777" w:rsidR="006A7894" w:rsidRDefault="006A7894" w:rsidP="0041585C"/>
        </w:tc>
      </w:tr>
    </w:tbl>
    <w:p w14:paraId="49EA25C6" w14:textId="77777777" w:rsidR="006A7894" w:rsidRDefault="006A7894" w:rsidP="006A7894">
      <w:pPr>
        <w:pStyle w:val="BodyText"/>
      </w:pPr>
    </w:p>
    <w:p w14:paraId="71DBEE09" w14:textId="7D2FF7F6" w:rsidR="00E2491A" w:rsidRDefault="00070B44">
      <w:pPr>
        <w:pStyle w:val="Heading1"/>
      </w:pPr>
      <w:bookmarkStart w:id="863" w:name="_Toc448913115"/>
      <w:ins w:id="864" w:author="Rich Shriver" w:date="2016-04-19T13:47:00Z">
        <w:r>
          <w:t>Technical Changes and Enhancements</w:t>
        </w:r>
      </w:ins>
      <w:del w:id="865" w:author="Rich Shriver" w:date="2016-04-19T13:47:00Z">
        <w:r w:rsidR="007039B4" w:rsidDel="00070B44">
          <w:delText>FIXML Support for Encoded Data Fields</w:delText>
        </w:r>
      </w:del>
      <w:bookmarkEnd w:id="863"/>
    </w:p>
    <w:p w14:paraId="4943229A" w14:textId="3F29869B" w:rsidR="00E2491A" w:rsidRDefault="00E2491A" w:rsidP="00E2491A">
      <w:pPr>
        <w:rPr>
          <w:ins w:id="866" w:author="Rich Shriver" w:date="2015-08-28T13:43:00Z"/>
        </w:rPr>
      </w:pPr>
      <w:ins w:id="867" w:author="Rich Shriver" w:date="2015-08-28T13:43:00Z">
        <w:r>
          <w:t xml:space="preserve">This section identifies the </w:t>
        </w:r>
      </w:ins>
      <w:ins w:id="868" w:author="Rich Shriver" w:date="2016-04-19T13:47:00Z">
        <w:r w:rsidR="00105F66">
          <w:t xml:space="preserve">technical </w:t>
        </w:r>
      </w:ins>
      <w:ins w:id="869" w:author="Rich Shriver" w:date="2015-08-28T13:43:00Z">
        <w:r>
          <w:t xml:space="preserve">changes </w:t>
        </w:r>
      </w:ins>
      <w:ins w:id="870" w:author="Rich Shriver" w:date="2016-04-19T13:47:00Z">
        <w:r w:rsidR="00105F66">
          <w:t xml:space="preserve">and enhancement </w:t>
        </w:r>
      </w:ins>
      <w:ins w:id="871" w:author="Rich Shriver" w:date="2015-08-28T13:43:00Z">
        <w:r>
          <w:t xml:space="preserve">to FIXML </w:t>
        </w:r>
      </w:ins>
      <w:ins w:id="872" w:author="Rich Shriver" w:date="2016-04-19T13:57:00Z">
        <w:r w:rsidR="00F670C6">
          <w:t xml:space="preserve">namespaces, </w:t>
        </w:r>
      </w:ins>
      <w:ins w:id="873" w:author="Rich Shriver" w:date="2015-08-28T13:43:00Z">
        <w:r>
          <w:t>datatypes a</w:t>
        </w:r>
        <w:r w:rsidR="00070B44">
          <w:t xml:space="preserve">nd mapping patterns </w:t>
        </w:r>
        <w:r>
          <w:t>for sup</w:t>
        </w:r>
        <w:r w:rsidR="000E221D">
          <w:t>port of encoded data fields</w:t>
        </w:r>
      </w:ins>
      <w:ins w:id="874" w:author="Rich Shriver" w:date="2016-04-15T18:02:00Z">
        <w:r w:rsidR="000E221D">
          <w:t>.</w:t>
        </w:r>
      </w:ins>
    </w:p>
    <w:p w14:paraId="3DC317E3" w14:textId="77777777" w:rsidR="00E2491A" w:rsidRPr="00E2491A" w:rsidRDefault="00E2491A" w:rsidP="00E2491A"/>
    <w:p w14:paraId="35C32565" w14:textId="1B1E61E9" w:rsidR="00595F94" w:rsidRDefault="00595F94">
      <w:pPr>
        <w:pStyle w:val="Heading2"/>
      </w:pPr>
      <w:bookmarkStart w:id="875" w:name="_Toc448913116"/>
      <w:ins w:id="876" w:author="Rich Shriver" w:date="2015-08-28T13:16:00Z">
        <w:r>
          <w:t>FIXML Datatype Changes</w:t>
        </w:r>
      </w:ins>
      <w:bookmarkEnd w:id="875"/>
    </w:p>
    <w:p w14:paraId="2E20B417" w14:textId="352703EF" w:rsidR="00E2491A" w:rsidRDefault="00E2491A" w:rsidP="00E2491A">
      <w:pPr>
        <w:rPr>
          <w:ins w:id="877" w:author="Rich Shriver" w:date="2015-08-28T13:45:00Z"/>
        </w:rPr>
      </w:pPr>
      <w:ins w:id="878" w:author="Rich Shriver" w:date="2015-08-28T13:46:00Z">
        <w:r>
          <w:t>The proposal includes recommendations for changes to two (2) datatypes (data and NumInGroup).</w:t>
        </w:r>
      </w:ins>
      <w:ins w:id="879" w:author="Rich Shriver" w:date="2015-08-28T13:47:00Z">
        <w:r w:rsidR="00440D58">
          <w:t xml:space="preserve">  The XML mapping of the data datatype is recommended to be changed from xs:String to xs:base64Binary.  The </w:t>
        </w:r>
      </w:ins>
      <w:ins w:id="880" w:author="Rich Shriver" w:date="2016-04-15T18:04:00Z">
        <w:r w:rsidR="000E221D">
          <w:t xml:space="preserve">Length </w:t>
        </w:r>
      </w:ins>
      <w:ins w:id="881" w:author="Rich Shriver" w:date="2015-08-28T13:47:00Z">
        <w:r w:rsidR="00440D58">
          <w:t xml:space="preserve">datatype is also being recommended </w:t>
        </w:r>
      </w:ins>
      <w:ins w:id="882" w:author="Rich Shriver" w:date="2016-04-15T18:04:00Z">
        <w:r w:rsidR="000E221D">
          <w:t xml:space="preserve">for a minor revision to the XML Description to indicate that fields of this type should not be included in FIXML.  </w:t>
        </w:r>
      </w:ins>
      <w:ins w:id="883" w:author="Rich Shriver" w:date="2015-08-28T13:47:00Z">
        <w:r w:rsidR="00440D58">
          <w:t>Details of these changes are included in the subsections below.</w:t>
        </w:r>
      </w:ins>
    </w:p>
    <w:p w14:paraId="28ABF128" w14:textId="77777777" w:rsidR="00E2491A" w:rsidRPr="00E2491A" w:rsidRDefault="00E2491A" w:rsidP="00E2491A">
      <w:pPr>
        <w:rPr>
          <w:ins w:id="884" w:author="Rich Shriver" w:date="2015-08-28T13:37:00Z"/>
        </w:rPr>
      </w:pPr>
    </w:p>
    <w:p w14:paraId="486EED2A" w14:textId="79033B4A" w:rsidR="00AE15FF" w:rsidRDefault="007A6290" w:rsidP="00B52415">
      <w:pPr>
        <w:pStyle w:val="Heading3"/>
      </w:pPr>
      <w:bookmarkStart w:id="885" w:name="_Toc448913117"/>
      <w:r>
        <w:t xml:space="preserve">Change of </w:t>
      </w:r>
      <w:r w:rsidR="00AE15FF">
        <w:t>data XML datatype (xs:base64Binary)</w:t>
      </w:r>
      <w:bookmarkEnd w:id="885"/>
    </w:p>
    <w:p w14:paraId="628D38C6" w14:textId="159AA869" w:rsidR="00AE15FF" w:rsidRDefault="00AE15FF">
      <w:r>
        <w:t>This proposal is recommending the change of the xml datatype attribute of the FIX data datatype to be changed from xs:string to xs:base64Binary.</w:t>
      </w:r>
      <w:r w:rsidR="00CC2060">
        <w:t xml:space="preserve"> </w:t>
      </w:r>
      <w:del w:id="886" w:author="Jim Northey" w:date="2015-08-07T15:47:00Z">
        <w:r w:rsidR="00CC2060" w:rsidDel="00400F2E">
          <w:delText xml:space="preserve"> </w:delText>
        </w:r>
      </w:del>
      <w:r w:rsidR="00CC2060">
        <w:t xml:space="preserve">The table below lists the current information in the FIX Repository for the datatype of data and the recommended changes to the datatype metadata.  The XML base type is recommended to change from xs:string to xs:base64Binary.  The recommendation is to identify this datatype as an XML builtin datatype (set value = "1").  The data type description is also recommended to be replaced with a description that indicates all fields of type data are to be encoded using the base64Binary encoding.  </w:t>
      </w:r>
    </w:p>
    <w:p w14:paraId="5EC7FFEF" w14:textId="77777777" w:rsidR="00AE15FF" w:rsidRDefault="00AE15FF" w:rsidP="00AE15FF"/>
    <w:p w14:paraId="39B26544" w14:textId="1962FD17" w:rsidR="00051198" w:rsidRDefault="00051198" w:rsidP="00051198">
      <w:pPr>
        <w:pStyle w:val="Caption"/>
      </w:pPr>
      <w:bookmarkStart w:id="887" w:name="_Toc448913137"/>
      <w:r>
        <w:t xml:space="preserve">Table </w:t>
      </w:r>
      <w:r>
        <w:fldChar w:fldCharType="begin"/>
      </w:r>
      <w:r>
        <w:instrText xml:space="preserve"> SEQ Table \* ARABIC </w:instrText>
      </w:r>
      <w:r>
        <w:fldChar w:fldCharType="separate"/>
      </w:r>
      <w:ins w:id="888" w:author="Rich Shriver" w:date="2016-04-19T17:46:00Z">
        <w:r w:rsidR="00293C8E">
          <w:rPr>
            <w:noProof/>
          </w:rPr>
          <w:t>3</w:t>
        </w:r>
      </w:ins>
      <w:del w:id="889" w:author="Rich Shriver" w:date="2016-04-15T17:19:00Z">
        <w:r w:rsidR="00FF1939" w:rsidDel="00A420BF">
          <w:rPr>
            <w:noProof/>
          </w:rPr>
          <w:delText>2</w:delText>
        </w:r>
      </w:del>
      <w:r>
        <w:fldChar w:fldCharType="end"/>
      </w:r>
      <w:r>
        <w:t xml:space="preserve"> - data Datatype</w:t>
      </w:r>
      <w:bookmarkEnd w:id="887"/>
    </w:p>
    <w:tbl>
      <w:tblPr>
        <w:tblStyle w:val="TableGrid"/>
        <w:tblW w:w="0" w:type="auto"/>
        <w:tblLook w:val="04A0" w:firstRow="1" w:lastRow="0" w:firstColumn="1" w:lastColumn="0" w:noHBand="0" w:noVBand="1"/>
      </w:tblPr>
      <w:tblGrid>
        <w:gridCol w:w="1973"/>
        <w:gridCol w:w="7377"/>
      </w:tblGrid>
      <w:tr w:rsidR="00AE15FF" w14:paraId="4D5A3FCB" w14:textId="77777777" w:rsidTr="00051198">
        <w:tc>
          <w:tcPr>
            <w:tcW w:w="1998" w:type="dxa"/>
            <w:shd w:val="clear" w:color="auto" w:fill="F2F2F2" w:themeFill="background1" w:themeFillShade="F2"/>
          </w:tcPr>
          <w:p w14:paraId="0BE3BBB2" w14:textId="77777777" w:rsidR="00AE15FF" w:rsidRPr="00051198" w:rsidRDefault="00E87539" w:rsidP="00AE15FF">
            <w:pPr>
              <w:rPr>
                <w:b/>
              </w:rPr>
            </w:pPr>
            <w:r w:rsidRPr="00051198">
              <w:rPr>
                <w:b/>
              </w:rPr>
              <w:lastRenderedPageBreak/>
              <w:t>Type name</w:t>
            </w:r>
          </w:p>
        </w:tc>
        <w:tc>
          <w:tcPr>
            <w:tcW w:w="7578" w:type="dxa"/>
          </w:tcPr>
          <w:p w14:paraId="3AA454E9" w14:textId="58877BC9" w:rsidR="00AE15FF" w:rsidRDefault="00CC2060" w:rsidP="00AE15FF">
            <w:r>
              <w:t>d</w:t>
            </w:r>
            <w:r w:rsidR="00E87539">
              <w:t>ata</w:t>
            </w:r>
          </w:p>
        </w:tc>
      </w:tr>
      <w:tr w:rsidR="00AE15FF" w14:paraId="71312E80" w14:textId="77777777" w:rsidTr="00051198">
        <w:tc>
          <w:tcPr>
            <w:tcW w:w="1998" w:type="dxa"/>
            <w:shd w:val="clear" w:color="auto" w:fill="F2F2F2" w:themeFill="background1" w:themeFillShade="F2"/>
          </w:tcPr>
          <w:p w14:paraId="1A4E1DB9" w14:textId="77777777" w:rsidR="00AE15FF" w:rsidRPr="00051198" w:rsidRDefault="00E87539" w:rsidP="00AE15FF">
            <w:pPr>
              <w:rPr>
                <w:b/>
              </w:rPr>
            </w:pPr>
            <w:r w:rsidRPr="00051198">
              <w:rPr>
                <w:b/>
              </w:rPr>
              <w:t>Base type</w:t>
            </w:r>
          </w:p>
        </w:tc>
        <w:tc>
          <w:tcPr>
            <w:tcW w:w="7578" w:type="dxa"/>
          </w:tcPr>
          <w:p w14:paraId="41D706EB" w14:textId="77777777" w:rsidR="00AE15FF" w:rsidRDefault="00E87539" w:rsidP="00AE15FF">
            <w:r>
              <w:t>String</w:t>
            </w:r>
          </w:p>
        </w:tc>
      </w:tr>
      <w:tr w:rsidR="00E87539" w14:paraId="714B2A10" w14:textId="77777777" w:rsidTr="00051198">
        <w:tc>
          <w:tcPr>
            <w:tcW w:w="1998" w:type="dxa"/>
            <w:shd w:val="clear" w:color="auto" w:fill="F2F2F2" w:themeFill="background1" w:themeFillShade="F2"/>
          </w:tcPr>
          <w:p w14:paraId="06D1C922" w14:textId="77777777" w:rsidR="00E87539" w:rsidRPr="00051198" w:rsidRDefault="00E87539" w:rsidP="00AE15FF">
            <w:pPr>
              <w:rPr>
                <w:b/>
              </w:rPr>
            </w:pPr>
            <w:r w:rsidRPr="00051198">
              <w:rPr>
                <w:b/>
              </w:rPr>
              <w:t>Description</w:t>
            </w:r>
          </w:p>
        </w:tc>
        <w:tc>
          <w:tcPr>
            <w:tcW w:w="7578" w:type="dxa"/>
          </w:tcPr>
          <w:p w14:paraId="391DCEBB" w14:textId="77777777" w:rsidR="00E87539" w:rsidRDefault="00E87539" w:rsidP="00E87539">
            <w:r>
              <w:t>string field containing raw data with no format or content restrictions. Data fields are always immediately preceded by a length field. The length field should specify the number of bytes of the value of the data field (up to but not including the terminating SOH).</w:t>
            </w:r>
          </w:p>
          <w:p w14:paraId="4790AA4F" w14:textId="77777777" w:rsidR="00E87539" w:rsidRDefault="00E87539" w:rsidP="00E87539"/>
          <w:p w14:paraId="13E27264" w14:textId="77777777" w:rsidR="00E87539" w:rsidDel="00E87539" w:rsidRDefault="00E87539" w:rsidP="00AE15FF">
            <w:r>
              <w:t>Caution: the value of one of these fields may contain the delimiter (SOH) character. Note that the value specified for this field should be followed by the delimiter (SOH) character as all fields are terminated with an "SOH".</w:t>
            </w:r>
          </w:p>
        </w:tc>
      </w:tr>
      <w:tr w:rsidR="00E87539" w14:paraId="714A8891" w14:textId="77777777" w:rsidTr="00051198">
        <w:tc>
          <w:tcPr>
            <w:tcW w:w="1998" w:type="dxa"/>
            <w:shd w:val="clear" w:color="auto" w:fill="F2F2F2" w:themeFill="background1" w:themeFillShade="F2"/>
          </w:tcPr>
          <w:p w14:paraId="6B998971" w14:textId="77777777" w:rsidR="00E87539" w:rsidRPr="00051198" w:rsidRDefault="00E87539" w:rsidP="00AE15FF">
            <w:pPr>
              <w:rPr>
                <w:b/>
              </w:rPr>
            </w:pPr>
            <w:r w:rsidRPr="00051198">
              <w:rPr>
                <w:b/>
              </w:rPr>
              <w:t>XML builtin</w:t>
            </w:r>
          </w:p>
        </w:tc>
        <w:tc>
          <w:tcPr>
            <w:tcW w:w="7578" w:type="dxa"/>
          </w:tcPr>
          <w:p w14:paraId="7C3AA7F6" w14:textId="77777777" w:rsidR="00E87539" w:rsidRPr="00B52415" w:rsidRDefault="00E87539" w:rsidP="00AE15FF">
            <w:pPr>
              <w:rPr>
                <w:highlight w:val="yellow"/>
              </w:rPr>
            </w:pPr>
            <w:del w:id="890" w:author="Rich Shriver [2]" w:date="2015-05-25T09:38:00Z">
              <w:r w:rsidRPr="00B52415" w:rsidDel="00E87539">
                <w:rPr>
                  <w:highlight w:val="yellow"/>
                </w:rPr>
                <w:delText>0</w:delText>
              </w:r>
            </w:del>
            <w:ins w:id="891" w:author="Rich Shriver [2]" w:date="2015-05-25T09:38:00Z">
              <w:r w:rsidRPr="00B52415">
                <w:rPr>
                  <w:highlight w:val="yellow"/>
                </w:rPr>
                <w:t>1 (builtin)</w:t>
              </w:r>
            </w:ins>
          </w:p>
        </w:tc>
      </w:tr>
      <w:tr w:rsidR="00E87539" w14:paraId="1DF34037" w14:textId="77777777" w:rsidTr="00051198">
        <w:tc>
          <w:tcPr>
            <w:tcW w:w="1998" w:type="dxa"/>
            <w:shd w:val="clear" w:color="auto" w:fill="F2F2F2" w:themeFill="background1" w:themeFillShade="F2"/>
          </w:tcPr>
          <w:p w14:paraId="53661AC9" w14:textId="77777777" w:rsidR="00E87539" w:rsidRPr="00051198" w:rsidRDefault="00E87539" w:rsidP="00AE15FF">
            <w:pPr>
              <w:rPr>
                <w:b/>
              </w:rPr>
            </w:pPr>
            <w:r w:rsidRPr="00051198">
              <w:rPr>
                <w:b/>
              </w:rPr>
              <w:t>XML base type</w:t>
            </w:r>
          </w:p>
        </w:tc>
        <w:tc>
          <w:tcPr>
            <w:tcW w:w="7578" w:type="dxa"/>
          </w:tcPr>
          <w:p w14:paraId="0F1E7175" w14:textId="77777777" w:rsidR="00E87539" w:rsidRPr="00B52415" w:rsidRDefault="00E87539" w:rsidP="00E87539">
            <w:pPr>
              <w:rPr>
                <w:highlight w:val="yellow"/>
              </w:rPr>
            </w:pPr>
            <w:del w:id="892" w:author="Rich Shriver [2]" w:date="2015-05-25T09:37:00Z">
              <w:r w:rsidRPr="00B52415" w:rsidDel="00E87539">
                <w:rPr>
                  <w:highlight w:val="yellow"/>
                </w:rPr>
                <w:delText>xs:string</w:delText>
              </w:r>
            </w:del>
            <w:ins w:id="893" w:author="Rich Shriver [2]" w:date="2015-05-25T09:37:00Z">
              <w:r w:rsidRPr="00B52415">
                <w:rPr>
                  <w:highlight w:val="yellow"/>
                </w:rPr>
                <w:t>xs:base64Binary</w:t>
              </w:r>
            </w:ins>
          </w:p>
        </w:tc>
      </w:tr>
      <w:tr w:rsidR="00F95CFD" w14:paraId="65F218C7" w14:textId="77777777" w:rsidTr="00051198">
        <w:tc>
          <w:tcPr>
            <w:tcW w:w="1998" w:type="dxa"/>
            <w:shd w:val="clear" w:color="auto" w:fill="F2F2F2" w:themeFill="background1" w:themeFillShade="F2"/>
          </w:tcPr>
          <w:p w14:paraId="17F345FD" w14:textId="77777777" w:rsidR="00F95CFD" w:rsidRPr="00051198" w:rsidRDefault="00F95CFD" w:rsidP="00AE15FF">
            <w:pPr>
              <w:rPr>
                <w:b/>
              </w:rPr>
            </w:pPr>
            <w:r>
              <w:rPr>
                <w:b/>
              </w:rPr>
              <w:t>XML minInclusive</w:t>
            </w:r>
          </w:p>
        </w:tc>
        <w:tc>
          <w:tcPr>
            <w:tcW w:w="7578" w:type="dxa"/>
          </w:tcPr>
          <w:p w14:paraId="6AD0C3BD" w14:textId="77777777" w:rsidR="00F95CFD" w:rsidRPr="00051198" w:rsidDel="00051198" w:rsidRDefault="00F95CFD" w:rsidP="00051198">
            <w:pPr>
              <w:rPr>
                <w:rFonts w:ascii="Arial" w:hAnsi="Arial" w:cs="Arial"/>
                <w:color w:val="000000"/>
                <w:sz w:val="20"/>
                <w:szCs w:val="20"/>
                <w:lang w:eastAsia="en-GB"/>
              </w:rPr>
            </w:pPr>
          </w:p>
        </w:tc>
      </w:tr>
      <w:tr w:rsidR="00F95CFD" w14:paraId="6012B093" w14:textId="77777777" w:rsidTr="00051198">
        <w:tc>
          <w:tcPr>
            <w:tcW w:w="1998" w:type="dxa"/>
            <w:shd w:val="clear" w:color="auto" w:fill="F2F2F2" w:themeFill="background1" w:themeFillShade="F2"/>
          </w:tcPr>
          <w:p w14:paraId="13AD7285" w14:textId="77777777" w:rsidR="00F95CFD" w:rsidRPr="00051198" w:rsidRDefault="00F95CFD" w:rsidP="00AE15FF">
            <w:pPr>
              <w:rPr>
                <w:b/>
              </w:rPr>
            </w:pPr>
            <w:r>
              <w:rPr>
                <w:b/>
              </w:rPr>
              <w:t>XML pattern</w:t>
            </w:r>
          </w:p>
        </w:tc>
        <w:tc>
          <w:tcPr>
            <w:tcW w:w="7578" w:type="dxa"/>
          </w:tcPr>
          <w:p w14:paraId="000F2532" w14:textId="77777777" w:rsidR="00F95CFD" w:rsidRPr="00051198" w:rsidDel="00051198" w:rsidRDefault="00F95CFD" w:rsidP="00051198">
            <w:pPr>
              <w:rPr>
                <w:rFonts w:ascii="Arial" w:hAnsi="Arial" w:cs="Arial"/>
                <w:color w:val="000000"/>
                <w:sz w:val="20"/>
                <w:szCs w:val="20"/>
                <w:lang w:eastAsia="en-GB"/>
              </w:rPr>
            </w:pPr>
          </w:p>
        </w:tc>
      </w:tr>
      <w:tr w:rsidR="00E87539" w14:paraId="20129856" w14:textId="77777777" w:rsidTr="00051198">
        <w:tc>
          <w:tcPr>
            <w:tcW w:w="1998" w:type="dxa"/>
            <w:shd w:val="clear" w:color="auto" w:fill="F2F2F2" w:themeFill="background1" w:themeFillShade="F2"/>
          </w:tcPr>
          <w:p w14:paraId="480CE732" w14:textId="77777777" w:rsidR="00E87539" w:rsidRPr="00051198" w:rsidRDefault="00E87539" w:rsidP="00AE15FF">
            <w:pPr>
              <w:rPr>
                <w:b/>
              </w:rPr>
            </w:pPr>
            <w:r w:rsidRPr="00051198">
              <w:rPr>
                <w:b/>
              </w:rPr>
              <w:t>XML Description</w:t>
            </w:r>
          </w:p>
        </w:tc>
        <w:tc>
          <w:tcPr>
            <w:tcW w:w="7578" w:type="dxa"/>
          </w:tcPr>
          <w:p w14:paraId="320E50F1" w14:textId="0DF4E083" w:rsidR="00051198" w:rsidRPr="00B52415" w:rsidDel="00051198" w:rsidRDefault="00082AF2" w:rsidP="00051198">
            <w:pPr>
              <w:rPr>
                <w:del w:id="894" w:author="Rich Shriver [2]" w:date="2015-05-25T09:48:00Z"/>
                <w:rFonts w:ascii="Arial" w:hAnsi="Arial" w:cs="Arial"/>
                <w:color w:val="000000"/>
                <w:sz w:val="20"/>
                <w:szCs w:val="20"/>
                <w:highlight w:val="yellow"/>
                <w:lang w:eastAsia="en-GB"/>
              </w:rPr>
            </w:pPr>
            <w:ins w:id="895" w:author="Rich Shriver" w:date="2015-08-28T14:03:00Z">
              <w:r>
                <w:rPr>
                  <w:rFonts w:ascii="Arial" w:hAnsi="Arial" w:cs="Arial"/>
                  <w:color w:val="000000"/>
                  <w:sz w:val="20"/>
                  <w:szCs w:val="20"/>
                  <w:highlight w:val="yellow"/>
                  <w:lang w:eastAsia="en-GB"/>
                </w:rPr>
                <w:t xml:space="preserve">base64Binary </w:t>
              </w:r>
            </w:ins>
            <w:del w:id="896" w:author="Rich Shriver [2]" w:date="2015-05-25T09:48:00Z">
              <w:r w:rsidR="00051198" w:rsidRPr="00B52415" w:rsidDel="00051198">
                <w:rPr>
                  <w:rFonts w:ascii="Arial" w:hAnsi="Arial" w:cs="Arial"/>
                  <w:color w:val="000000"/>
                  <w:sz w:val="20"/>
                  <w:szCs w:val="20"/>
                  <w:highlight w:val="yellow"/>
                  <w:lang w:eastAsia="en-GB"/>
                </w:rPr>
                <w:delText>string field containing raw data with no format or content restrictions. Data fields are always immediately preceded by a length field. The length field should specify the number of bytes of the value of the data field (up to but not including the terminating SOH).</w:delText>
              </w:r>
            </w:del>
          </w:p>
          <w:p w14:paraId="6A43F6FA" w14:textId="77777777" w:rsidR="00051198" w:rsidRPr="00B52415" w:rsidDel="00051198" w:rsidRDefault="00051198" w:rsidP="00051198">
            <w:pPr>
              <w:rPr>
                <w:del w:id="897" w:author="Rich Shriver [2]" w:date="2015-05-25T09:48:00Z"/>
                <w:rFonts w:ascii="Arial" w:hAnsi="Arial" w:cs="Arial"/>
                <w:color w:val="000000"/>
                <w:sz w:val="20"/>
                <w:szCs w:val="20"/>
                <w:highlight w:val="yellow"/>
                <w:lang w:eastAsia="en-GB"/>
              </w:rPr>
            </w:pPr>
            <w:del w:id="898" w:author="Rich Shriver [2]" w:date="2015-05-25T09:48:00Z">
              <w:r w:rsidRPr="00B52415" w:rsidDel="00051198">
                <w:rPr>
                  <w:rFonts w:ascii="Arial" w:hAnsi="Arial" w:cs="Arial"/>
                  <w:color w:val="000000"/>
                  <w:sz w:val="20"/>
                  <w:szCs w:val="20"/>
                  <w:highlight w:val="yellow"/>
                  <w:lang w:eastAsia="en-GB"/>
                </w:rPr>
                <w:delText>Caution: the value of one of these fields may contain the delimiter (SOH) character. Note that the value specified for this field should be followed by the delimiter (SOH) character as all fields are terminated with an "SOH".</w:delText>
              </w:r>
            </w:del>
          </w:p>
          <w:p w14:paraId="4C66D552" w14:textId="7D710467" w:rsidR="00E87539" w:rsidRDefault="00E87539" w:rsidP="00051198">
            <w:ins w:id="899" w:author="Rich Shriver [2]" w:date="2015-05-25T09:43:00Z">
              <w:r w:rsidRPr="00B52415">
                <w:rPr>
                  <w:rFonts w:ascii="Arial" w:hAnsi="Arial" w:cs="Arial"/>
                  <w:color w:val="000000"/>
                  <w:sz w:val="20"/>
                  <w:szCs w:val="20"/>
                  <w:highlight w:val="yellow"/>
                  <w:lang w:eastAsia="en-GB"/>
                </w:rPr>
                <w:t xml:space="preserve">In FIXML, all data type fields are </w:t>
              </w:r>
            </w:ins>
            <w:ins w:id="900" w:author="Rich Shriver [2]" w:date="2015-07-06T15:49:00Z">
              <w:r w:rsidR="00CC2060" w:rsidRPr="00B52415">
                <w:rPr>
                  <w:rFonts w:ascii="Arial" w:hAnsi="Arial" w:cs="Arial"/>
                  <w:color w:val="000000"/>
                  <w:sz w:val="20"/>
                  <w:szCs w:val="20"/>
                  <w:highlight w:val="yellow"/>
                  <w:lang w:eastAsia="en-GB"/>
                </w:rPr>
                <w:t xml:space="preserve">encoded </w:t>
              </w:r>
            </w:ins>
            <w:ins w:id="901" w:author="Rich Shriver [2]" w:date="2015-05-25T09:43:00Z">
              <w:r w:rsidRPr="00B52415">
                <w:rPr>
                  <w:rFonts w:ascii="Arial" w:hAnsi="Arial" w:cs="Arial"/>
                  <w:color w:val="000000"/>
                  <w:sz w:val="20"/>
                  <w:szCs w:val="20"/>
                  <w:highlight w:val="yellow"/>
                  <w:lang w:eastAsia="en-GB"/>
                </w:rPr>
                <w:t>using base64Binary encoding.</w:t>
              </w:r>
            </w:ins>
          </w:p>
        </w:tc>
      </w:tr>
    </w:tbl>
    <w:p w14:paraId="046AE427" w14:textId="77777777" w:rsidR="00AE15FF" w:rsidRDefault="00AE15FF" w:rsidP="00AE15FF"/>
    <w:p w14:paraId="13BF5588" w14:textId="15EA3345" w:rsidR="00AE15FF" w:rsidRPr="00B52415" w:rsidRDefault="00440D58" w:rsidP="00AE15FF">
      <w:pPr>
        <w:rPr>
          <w:rStyle w:val="Strong"/>
        </w:rPr>
      </w:pPr>
      <w:r w:rsidRPr="00B52415">
        <w:rPr>
          <w:rStyle w:val="Strong"/>
        </w:rPr>
        <w:t>Example:</w:t>
      </w:r>
    </w:p>
    <w:p w14:paraId="37AD7EE7" w14:textId="58EFFE58" w:rsidR="00440D58" w:rsidRDefault="00351E32" w:rsidP="00AE15FF">
      <w:r>
        <w:t>The FIXML shema for the data datatype should appear as follows:</w:t>
      </w:r>
    </w:p>
    <w:p w14:paraId="58875612" w14:textId="77777777" w:rsidR="00351E32" w:rsidRDefault="00351E32" w:rsidP="00AE15FF"/>
    <w:p w14:paraId="4FBCC575" w14:textId="77777777" w:rsidR="00351E32" w:rsidRDefault="00351E32" w:rsidP="00351E32">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"&gt;</w:t>
      </w:r>
    </w:p>
    <w:p w14:paraId="17EFFD9C" w14:textId="6964C167" w:rsidR="00351E32" w:rsidRDefault="00351E32" w:rsidP="00351E32">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12393FFE" w14:textId="209A4427" w:rsidR="00351E32" w:rsidRDefault="00351E32" w:rsidP="00351E32">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sidR="00082AF2">
        <w:rPr>
          <w:rFonts w:ascii="Arial" w:hAnsi="Arial" w:cs="Arial"/>
          <w:color w:val="000000"/>
          <w:sz w:val="20"/>
          <w:szCs w:val="20"/>
          <w:lang w:eastAsia="en-GB"/>
        </w:rPr>
        <w:t>base64Binary I</w:t>
      </w:r>
      <w:r w:rsidRPr="00B52415">
        <w:rPr>
          <w:rFonts w:ascii="Arial" w:hAnsi="Arial" w:cs="Arial"/>
          <w:color w:val="000000"/>
          <w:sz w:val="20"/>
          <w:szCs w:val="20"/>
          <w:lang w:eastAsia="en-GB"/>
        </w:rPr>
        <w:t>n FIXML, all data type fields are encoded using base64Binary encoding.</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3958A840" w14:textId="4D608EE2" w:rsidR="00351E32" w:rsidRDefault="00351E32" w:rsidP="00351E32">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193B62D7" w14:textId="0C565417" w:rsidR="00351E32" w:rsidRDefault="00351E32" w:rsidP="00351E32">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xs:base64Binary</w:t>
      </w:r>
      <w:r>
        <w:rPr>
          <w:rFonts w:ascii="Arial" w:hAnsi="Arial" w:cs="Arial"/>
          <w:color w:val="0000FF"/>
          <w:sz w:val="20"/>
          <w:szCs w:val="20"/>
          <w:highlight w:val="white"/>
          <w:lang w:eastAsia="en-GB"/>
        </w:rPr>
        <w:t>"/&gt;</w:t>
      </w:r>
    </w:p>
    <w:p w14:paraId="501D7873" w14:textId="66E49D9E" w:rsidR="00351E32" w:rsidRDefault="00351E32" w:rsidP="00351E32">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p>
    <w:p w14:paraId="15389B60" w14:textId="6C1495AE" w:rsidR="00440D58" w:rsidRDefault="00440D58" w:rsidP="00AE15FF">
      <w:pPr>
        <w:rPr>
          <w:ins w:id="902" w:author="Rich Shriver" w:date="2016-04-15T17:36:00Z"/>
        </w:rPr>
      </w:pPr>
    </w:p>
    <w:p w14:paraId="6CBF1757" w14:textId="6554ACD7" w:rsidR="002B6745" w:rsidRDefault="00BC51E1">
      <w:pPr>
        <w:pStyle w:val="Heading3"/>
        <w:rPr>
          <w:ins w:id="903" w:author="Rich Shriver" w:date="2016-04-15T17:39:00Z"/>
        </w:rPr>
        <w:pPrChange w:id="904" w:author="Rich Shriver" w:date="2016-04-15T17:36:00Z">
          <w:pPr/>
        </w:pPrChange>
      </w:pPr>
      <w:bookmarkStart w:id="905" w:name="_Toc448913118"/>
      <w:ins w:id="906" w:author="Rich Shriver" w:date="2016-04-15T17:39:00Z">
        <w:r>
          <w:t xml:space="preserve">Revise </w:t>
        </w:r>
        <w:r w:rsidR="00EE1E1C">
          <w:t>Length XML datatype</w:t>
        </w:r>
      </w:ins>
      <w:ins w:id="907" w:author="Rich Shriver" w:date="2016-04-20T10:43:00Z">
        <w:r>
          <w:t xml:space="preserve"> attributes</w:t>
        </w:r>
      </w:ins>
      <w:bookmarkEnd w:id="905"/>
    </w:p>
    <w:p w14:paraId="1DF20E0F" w14:textId="2FAE8344" w:rsidR="00EE1E1C" w:rsidRDefault="00EE1E1C">
      <w:pPr>
        <w:rPr>
          <w:ins w:id="908" w:author="Rich Shriver" w:date="2016-04-19T15:16:00Z"/>
        </w:rPr>
      </w:pPr>
      <w:ins w:id="909" w:author="Rich Shriver" w:date="2016-04-15T17:40:00Z">
        <w:r>
          <w:t xml:space="preserve">A note </w:t>
        </w:r>
      </w:ins>
      <w:ins w:id="910" w:author="Rich Shriver" w:date="2016-04-15T17:42:00Z">
        <w:r>
          <w:t>is proposed to</w:t>
        </w:r>
      </w:ins>
      <w:ins w:id="911" w:author="Rich Shriver" w:date="2016-04-15T17:40:00Z">
        <w:r>
          <w:t xml:space="preserve"> be added to the Length XML Description to indicate Length fields should not be included in FIXML.</w:t>
        </w:r>
      </w:ins>
    </w:p>
    <w:p w14:paraId="24E0BDA2" w14:textId="5BD3CF3D" w:rsidR="002B6745" w:rsidRDefault="00CF184D">
      <w:pPr>
        <w:pStyle w:val="Caption"/>
        <w:rPr>
          <w:ins w:id="912" w:author="Rich Shriver" w:date="2016-04-15T17:37:00Z"/>
        </w:rPr>
        <w:pPrChange w:id="913" w:author="Rich Shriver" w:date="2016-04-19T15:16:00Z">
          <w:pPr/>
        </w:pPrChange>
      </w:pPr>
      <w:bookmarkStart w:id="914" w:name="_Toc448913138"/>
      <w:ins w:id="915" w:author="Rich Shriver" w:date="2016-04-19T15:16:00Z">
        <w:r>
          <w:t xml:space="preserve">Table </w:t>
        </w:r>
        <w:r>
          <w:fldChar w:fldCharType="begin"/>
        </w:r>
        <w:r>
          <w:instrText xml:space="preserve"> SEQ Table \* ARABIC </w:instrText>
        </w:r>
      </w:ins>
      <w:r>
        <w:fldChar w:fldCharType="separate"/>
      </w:r>
      <w:ins w:id="916" w:author="Rich Shriver" w:date="2016-04-19T17:46:00Z">
        <w:r w:rsidR="00293C8E">
          <w:rPr>
            <w:noProof/>
          </w:rPr>
          <w:t>4</w:t>
        </w:r>
      </w:ins>
      <w:ins w:id="917" w:author="Rich Shriver" w:date="2016-04-19T15:16:00Z">
        <w:r>
          <w:fldChar w:fldCharType="end"/>
        </w:r>
      </w:ins>
      <w:ins w:id="918" w:author="Rich Shriver" w:date="2016-04-19T15:19:00Z">
        <w:r>
          <w:t xml:space="preserve"> -</w:t>
        </w:r>
      </w:ins>
      <w:ins w:id="919" w:author="Rich Shriver" w:date="2016-04-19T15:16:00Z">
        <w:r>
          <w:t xml:space="preserve"> Length Datatype</w:t>
        </w:r>
      </w:ins>
      <w:bookmarkEnd w:id="914"/>
    </w:p>
    <w:tbl>
      <w:tblPr>
        <w:tblStyle w:val="TableGrid"/>
        <w:tblW w:w="0" w:type="auto"/>
        <w:tblLook w:val="04A0" w:firstRow="1" w:lastRow="0" w:firstColumn="1" w:lastColumn="0" w:noHBand="0" w:noVBand="1"/>
      </w:tblPr>
      <w:tblGrid>
        <w:gridCol w:w="1974"/>
        <w:gridCol w:w="7376"/>
      </w:tblGrid>
      <w:tr w:rsidR="002B6745" w14:paraId="4CB97C32" w14:textId="77777777" w:rsidTr="00F50651">
        <w:trPr>
          <w:ins w:id="920" w:author="Rich Shriver" w:date="2016-04-15T17:37:00Z"/>
        </w:trPr>
        <w:tc>
          <w:tcPr>
            <w:tcW w:w="1998" w:type="dxa"/>
            <w:shd w:val="clear" w:color="auto" w:fill="F2F2F2" w:themeFill="background1" w:themeFillShade="F2"/>
          </w:tcPr>
          <w:p w14:paraId="09E0EFC1" w14:textId="77777777" w:rsidR="002B6745" w:rsidRPr="00051198" w:rsidRDefault="002B6745" w:rsidP="00F50651">
            <w:pPr>
              <w:rPr>
                <w:ins w:id="921" w:author="Rich Shriver" w:date="2016-04-15T17:37:00Z"/>
                <w:b/>
              </w:rPr>
            </w:pPr>
            <w:ins w:id="922" w:author="Rich Shriver" w:date="2016-04-15T17:37:00Z">
              <w:r w:rsidRPr="00051198">
                <w:rPr>
                  <w:b/>
                </w:rPr>
                <w:t>Type name</w:t>
              </w:r>
            </w:ins>
          </w:p>
        </w:tc>
        <w:tc>
          <w:tcPr>
            <w:tcW w:w="7578" w:type="dxa"/>
          </w:tcPr>
          <w:p w14:paraId="155A8553" w14:textId="421CD8B2" w:rsidR="002B6745" w:rsidRDefault="002B6745" w:rsidP="00F50651">
            <w:pPr>
              <w:rPr>
                <w:ins w:id="923" w:author="Rich Shriver" w:date="2016-04-15T17:37:00Z"/>
              </w:rPr>
            </w:pPr>
            <w:ins w:id="924" w:author="Rich Shriver" w:date="2016-04-15T17:37:00Z">
              <w:r>
                <w:t>Length</w:t>
              </w:r>
            </w:ins>
          </w:p>
        </w:tc>
      </w:tr>
      <w:tr w:rsidR="002B6745" w14:paraId="32B8EF3A" w14:textId="77777777" w:rsidTr="00F50651">
        <w:trPr>
          <w:ins w:id="925" w:author="Rich Shriver" w:date="2016-04-15T17:37:00Z"/>
        </w:trPr>
        <w:tc>
          <w:tcPr>
            <w:tcW w:w="1998" w:type="dxa"/>
            <w:shd w:val="clear" w:color="auto" w:fill="F2F2F2" w:themeFill="background1" w:themeFillShade="F2"/>
          </w:tcPr>
          <w:p w14:paraId="02DE691A" w14:textId="77777777" w:rsidR="002B6745" w:rsidRPr="00051198" w:rsidRDefault="002B6745" w:rsidP="00F50651">
            <w:pPr>
              <w:rPr>
                <w:ins w:id="926" w:author="Rich Shriver" w:date="2016-04-15T17:37:00Z"/>
                <w:b/>
              </w:rPr>
            </w:pPr>
            <w:ins w:id="927" w:author="Rich Shriver" w:date="2016-04-15T17:37:00Z">
              <w:r w:rsidRPr="00051198">
                <w:rPr>
                  <w:b/>
                </w:rPr>
                <w:t>Base type</w:t>
              </w:r>
            </w:ins>
          </w:p>
        </w:tc>
        <w:tc>
          <w:tcPr>
            <w:tcW w:w="7578" w:type="dxa"/>
          </w:tcPr>
          <w:p w14:paraId="2972C33E" w14:textId="774470C0" w:rsidR="002B6745" w:rsidRDefault="002B6745" w:rsidP="00F50651">
            <w:pPr>
              <w:rPr>
                <w:ins w:id="928" w:author="Rich Shriver" w:date="2016-04-15T17:37:00Z"/>
              </w:rPr>
            </w:pPr>
            <w:ins w:id="929" w:author="Rich Shriver" w:date="2016-04-15T17:37:00Z">
              <w:r>
                <w:t>int</w:t>
              </w:r>
            </w:ins>
          </w:p>
        </w:tc>
      </w:tr>
      <w:tr w:rsidR="002B6745" w14:paraId="2023B953" w14:textId="77777777" w:rsidTr="00F50651">
        <w:trPr>
          <w:ins w:id="930" w:author="Rich Shriver" w:date="2016-04-15T17:37:00Z"/>
        </w:trPr>
        <w:tc>
          <w:tcPr>
            <w:tcW w:w="1998" w:type="dxa"/>
            <w:shd w:val="clear" w:color="auto" w:fill="F2F2F2" w:themeFill="background1" w:themeFillShade="F2"/>
          </w:tcPr>
          <w:p w14:paraId="7BBE5C68" w14:textId="77777777" w:rsidR="002B6745" w:rsidRPr="00051198" w:rsidRDefault="002B6745" w:rsidP="00F50651">
            <w:pPr>
              <w:rPr>
                <w:ins w:id="931" w:author="Rich Shriver" w:date="2016-04-15T17:37:00Z"/>
                <w:b/>
              </w:rPr>
            </w:pPr>
            <w:ins w:id="932" w:author="Rich Shriver" w:date="2016-04-15T17:37:00Z">
              <w:r w:rsidRPr="00051198">
                <w:rPr>
                  <w:b/>
                </w:rPr>
                <w:t>Description</w:t>
              </w:r>
            </w:ins>
          </w:p>
        </w:tc>
        <w:tc>
          <w:tcPr>
            <w:tcW w:w="7578" w:type="dxa"/>
          </w:tcPr>
          <w:p w14:paraId="0B5D94D7" w14:textId="570E595B" w:rsidR="002B6745" w:rsidDel="00E87539" w:rsidRDefault="005E4028" w:rsidP="00F50651">
            <w:pPr>
              <w:rPr>
                <w:ins w:id="933" w:author="Rich Shriver" w:date="2016-04-15T17:37:00Z"/>
              </w:rPr>
            </w:pPr>
            <w:ins w:id="934" w:author="Rich Shriver" w:date="2016-04-15T17:45:00Z">
              <w:r w:rsidRPr="005E4028">
                <w:t>int field representing the length in bytes. Value must be positive.</w:t>
              </w:r>
            </w:ins>
          </w:p>
        </w:tc>
      </w:tr>
      <w:tr w:rsidR="002B6745" w14:paraId="389BCBDF" w14:textId="77777777" w:rsidTr="00F50651">
        <w:trPr>
          <w:ins w:id="935" w:author="Rich Shriver" w:date="2016-04-15T17:37:00Z"/>
        </w:trPr>
        <w:tc>
          <w:tcPr>
            <w:tcW w:w="1998" w:type="dxa"/>
            <w:shd w:val="clear" w:color="auto" w:fill="F2F2F2" w:themeFill="background1" w:themeFillShade="F2"/>
          </w:tcPr>
          <w:p w14:paraId="158967FE" w14:textId="77777777" w:rsidR="002B6745" w:rsidRPr="00051198" w:rsidRDefault="002B6745" w:rsidP="00F50651">
            <w:pPr>
              <w:rPr>
                <w:ins w:id="936" w:author="Rich Shriver" w:date="2016-04-15T17:37:00Z"/>
                <w:b/>
              </w:rPr>
            </w:pPr>
            <w:ins w:id="937" w:author="Rich Shriver" w:date="2016-04-15T17:37:00Z">
              <w:r w:rsidRPr="00051198">
                <w:rPr>
                  <w:b/>
                </w:rPr>
                <w:t>XML builtin</w:t>
              </w:r>
            </w:ins>
          </w:p>
        </w:tc>
        <w:tc>
          <w:tcPr>
            <w:tcW w:w="7578" w:type="dxa"/>
          </w:tcPr>
          <w:p w14:paraId="53672FA6" w14:textId="65593BD7" w:rsidR="002B6745" w:rsidRPr="00BC51E1" w:rsidRDefault="002B6745">
            <w:pPr>
              <w:rPr>
                <w:ins w:id="938" w:author="Rich Shriver" w:date="2016-04-15T17:37:00Z"/>
                <w:strike/>
                <w:highlight w:val="yellow"/>
                <w:rPrChange w:id="939" w:author="Rich Shriver" w:date="2016-04-20T10:42:00Z">
                  <w:rPr>
                    <w:ins w:id="940" w:author="Rich Shriver" w:date="2016-04-15T17:37:00Z"/>
                    <w:highlight w:val="yellow"/>
                  </w:rPr>
                </w:rPrChange>
              </w:rPr>
            </w:pPr>
            <w:ins w:id="941" w:author="Rich Shriver" w:date="2016-04-15T17:37:00Z">
              <w:r w:rsidRPr="00BC51E1">
                <w:rPr>
                  <w:strike/>
                  <w:highlight w:val="yellow"/>
                  <w:rPrChange w:id="942" w:author="Rich Shriver" w:date="2016-04-20T10:42:00Z">
                    <w:rPr>
                      <w:highlight w:val="yellow"/>
                    </w:rPr>
                  </w:rPrChange>
                </w:rPr>
                <w:t>0</w:t>
              </w:r>
            </w:ins>
          </w:p>
        </w:tc>
      </w:tr>
      <w:tr w:rsidR="002B6745" w14:paraId="42EAD1E0" w14:textId="77777777" w:rsidTr="00F50651">
        <w:trPr>
          <w:ins w:id="943" w:author="Rich Shriver" w:date="2016-04-15T17:37:00Z"/>
        </w:trPr>
        <w:tc>
          <w:tcPr>
            <w:tcW w:w="1998" w:type="dxa"/>
            <w:shd w:val="clear" w:color="auto" w:fill="F2F2F2" w:themeFill="background1" w:themeFillShade="F2"/>
          </w:tcPr>
          <w:p w14:paraId="4BE8F850" w14:textId="77777777" w:rsidR="002B6745" w:rsidRPr="00051198" w:rsidRDefault="002B6745" w:rsidP="00F50651">
            <w:pPr>
              <w:rPr>
                <w:ins w:id="944" w:author="Rich Shriver" w:date="2016-04-15T17:37:00Z"/>
                <w:b/>
              </w:rPr>
            </w:pPr>
            <w:ins w:id="945" w:author="Rich Shriver" w:date="2016-04-15T17:37:00Z">
              <w:r w:rsidRPr="00051198">
                <w:rPr>
                  <w:b/>
                </w:rPr>
                <w:t>XML base type</w:t>
              </w:r>
            </w:ins>
          </w:p>
        </w:tc>
        <w:tc>
          <w:tcPr>
            <w:tcW w:w="7578" w:type="dxa"/>
          </w:tcPr>
          <w:p w14:paraId="438AE7C9" w14:textId="53A753BB" w:rsidR="002B6745" w:rsidRPr="00BC51E1" w:rsidRDefault="002B6745" w:rsidP="00F50651">
            <w:pPr>
              <w:rPr>
                <w:ins w:id="946" w:author="Rich Shriver" w:date="2016-04-15T17:37:00Z"/>
                <w:strike/>
                <w:highlight w:val="yellow"/>
                <w:rPrChange w:id="947" w:author="Rich Shriver" w:date="2016-04-20T10:42:00Z">
                  <w:rPr>
                    <w:ins w:id="948" w:author="Rich Shriver" w:date="2016-04-15T17:37:00Z"/>
                    <w:highlight w:val="yellow"/>
                  </w:rPr>
                </w:rPrChange>
              </w:rPr>
            </w:pPr>
            <w:ins w:id="949" w:author="Rich Shriver" w:date="2016-04-15T17:37:00Z">
              <w:r w:rsidRPr="00BC51E1">
                <w:rPr>
                  <w:strike/>
                  <w:highlight w:val="yellow"/>
                  <w:rPrChange w:id="950" w:author="Rich Shriver" w:date="2016-04-20T10:42:00Z">
                    <w:rPr>
                      <w:highlight w:val="yellow"/>
                    </w:rPr>
                  </w:rPrChange>
                </w:rPr>
                <w:t>xs:nonNegativeInteger</w:t>
              </w:r>
            </w:ins>
          </w:p>
        </w:tc>
      </w:tr>
      <w:tr w:rsidR="002B6745" w14:paraId="2D905E3C" w14:textId="77777777" w:rsidTr="00F50651">
        <w:trPr>
          <w:ins w:id="951" w:author="Rich Shriver" w:date="2016-04-15T17:37:00Z"/>
        </w:trPr>
        <w:tc>
          <w:tcPr>
            <w:tcW w:w="1998" w:type="dxa"/>
            <w:shd w:val="clear" w:color="auto" w:fill="F2F2F2" w:themeFill="background1" w:themeFillShade="F2"/>
          </w:tcPr>
          <w:p w14:paraId="45825FA2" w14:textId="77777777" w:rsidR="002B6745" w:rsidRPr="00051198" w:rsidRDefault="002B6745" w:rsidP="00F50651">
            <w:pPr>
              <w:rPr>
                <w:ins w:id="952" w:author="Rich Shriver" w:date="2016-04-15T17:37:00Z"/>
                <w:b/>
              </w:rPr>
            </w:pPr>
            <w:ins w:id="953" w:author="Rich Shriver" w:date="2016-04-15T17:37:00Z">
              <w:r>
                <w:rPr>
                  <w:b/>
                </w:rPr>
                <w:t>XML minInclusive</w:t>
              </w:r>
            </w:ins>
          </w:p>
        </w:tc>
        <w:tc>
          <w:tcPr>
            <w:tcW w:w="7578" w:type="dxa"/>
          </w:tcPr>
          <w:p w14:paraId="359B9ADA" w14:textId="77777777" w:rsidR="002B6745" w:rsidRPr="00BC51E1" w:rsidDel="00051198" w:rsidRDefault="002B6745" w:rsidP="00F50651">
            <w:pPr>
              <w:rPr>
                <w:ins w:id="954" w:author="Rich Shriver" w:date="2016-04-15T17:37:00Z"/>
                <w:rFonts w:ascii="Arial" w:hAnsi="Arial" w:cs="Arial"/>
                <w:color w:val="000000"/>
                <w:sz w:val="20"/>
                <w:szCs w:val="20"/>
                <w:highlight w:val="yellow"/>
                <w:lang w:eastAsia="en-GB"/>
                <w:rPrChange w:id="955" w:author="Rich Shriver" w:date="2016-04-20T10:42:00Z">
                  <w:rPr>
                    <w:ins w:id="956" w:author="Rich Shriver" w:date="2016-04-15T17:37:00Z"/>
                    <w:rFonts w:ascii="Arial" w:hAnsi="Arial" w:cs="Arial"/>
                    <w:color w:val="000000"/>
                    <w:sz w:val="20"/>
                    <w:szCs w:val="20"/>
                    <w:lang w:eastAsia="en-GB"/>
                  </w:rPr>
                </w:rPrChange>
              </w:rPr>
            </w:pPr>
          </w:p>
        </w:tc>
      </w:tr>
      <w:tr w:rsidR="002B6745" w14:paraId="5BBDE3A9" w14:textId="77777777" w:rsidTr="00F50651">
        <w:trPr>
          <w:ins w:id="957" w:author="Rich Shriver" w:date="2016-04-15T17:37:00Z"/>
        </w:trPr>
        <w:tc>
          <w:tcPr>
            <w:tcW w:w="1998" w:type="dxa"/>
            <w:shd w:val="clear" w:color="auto" w:fill="F2F2F2" w:themeFill="background1" w:themeFillShade="F2"/>
          </w:tcPr>
          <w:p w14:paraId="167BF0C0" w14:textId="77777777" w:rsidR="002B6745" w:rsidRPr="00051198" w:rsidRDefault="002B6745" w:rsidP="00F50651">
            <w:pPr>
              <w:rPr>
                <w:ins w:id="958" w:author="Rich Shriver" w:date="2016-04-15T17:37:00Z"/>
                <w:b/>
              </w:rPr>
            </w:pPr>
            <w:ins w:id="959" w:author="Rich Shriver" w:date="2016-04-15T17:37:00Z">
              <w:r>
                <w:rPr>
                  <w:b/>
                </w:rPr>
                <w:t>XML pattern</w:t>
              </w:r>
            </w:ins>
          </w:p>
        </w:tc>
        <w:tc>
          <w:tcPr>
            <w:tcW w:w="7578" w:type="dxa"/>
          </w:tcPr>
          <w:p w14:paraId="2BCFBE22" w14:textId="77777777" w:rsidR="002B6745" w:rsidRPr="00BC51E1" w:rsidDel="00051198" w:rsidRDefault="002B6745" w:rsidP="00F50651">
            <w:pPr>
              <w:rPr>
                <w:ins w:id="960" w:author="Rich Shriver" w:date="2016-04-15T17:37:00Z"/>
                <w:rFonts w:ascii="Arial" w:hAnsi="Arial" w:cs="Arial"/>
                <w:color w:val="000000"/>
                <w:sz w:val="20"/>
                <w:szCs w:val="20"/>
                <w:highlight w:val="yellow"/>
                <w:lang w:eastAsia="en-GB"/>
                <w:rPrChange w:id="961" w:author="Rich Shriver" w:date="2016-04-20T10:42:00Z">
                  <w:rPr>
                    <w:ins w:id="962" w:author="Rich Shriver" w:date="2016-04-15T17:37:00Z"/>
                    <w:rFonts w:ascii="Arial" w:hAnsi="Arial" w:cs="Arial"/>
                    <w:color w:val="000000"/>
                    <w:sz w:val="20"/>
                    <w:szCs w:val="20"/>
                    <w:lang w:eastAsia="en-GB"/>
                  </w:rPr>
                </w:rPrChange>
              </w:rPr>
            </w:pPr>
          </w:p>
        </w:tc>
      </w:tr>
      <w:tr w:rsidR="002B6745" w14:paraId="5F7E84FF" w14:textId="77777777" w:rsidTr="00F50651">
        <w:trPr>
          <w:ins w:id="963" w:author="Rich Shriver" w:date="2016-04-15T17:37:00Z"/>
        </w:trPr>
        <w:tc>
          <w:tcPr>
            <w:tcW w:w="1998" w:type="dxa"/>
            <w:shd w:val="clear" w:color="auto" w:fill="F2F2F2" w:themeFill="background1" w:themeFillShade="F2"/>
          </w:tcPr>
          <w:p w14:paraId="1ED3A4E9" w14:textId="77777777" w:rsidR="002B6745" w:rsidRPr="00051198" w:rsidRDefault="002B6745" w:rsidP="00F50651">
            <w:pPr>
              <w:rPr>
                <w:ins w:id="964" w:author="Rich Shriver" w:date="2016-04-15T17:37:00Z"/>
                <w:b/>
              </w:rPr>
            </w:pPr>
            <w:ins w:id="965" w:author="Rich Shriver" w:date="2016-04-15T17:37:00Z">
              <w:r w:rsidRPr="00051198">
                <w:rPr>
                  <w:b/>
                </w:rPr>
                <w:t>XML Description</w:t>
              </w:r>
            </w:ins>
          </w:p>
        </w:tc>
        <w:tc>
          <w:tcPr>
            <w:tcW w:w="7578" w:type="dxa"/>
          </w:tcPr>
          <w:p w14:paraId="612CA84C" w14:textId="77777777" w:rsidR="002B6745" w:rsidRPr="00BC51E1" w:rsidRDefault="002B6745" w:rsidP="00F50651">
            <w:pPr>
              <w:rPr>
                <w:ins w:id="966" w:author="Rich Shriver" w:date="2016-04-15T17:38:00Z"/>
                <w:strike/>
                <w:highlight w:val="yellow"/>
                <w:rPrChange w:id="967" w:author="Rich Shriver" w:date="2016-04-20T10:42:00Z">
                  <w:rPr>
                    <w:ins w:id="968" w:author="Rich Shriver" w:date="2016-04-15T17:38:00Z"/>
                  </w:rPr>
                </w:rPrChange>
              </w:rPr>
            </w:pPr>
            <w:ins w:id="969" w:author="Rich Shriver" w:date="2016-04-15T17:38:00Z">
              <w:r w:rsidRPr="00BC51E1">
                <w:rPr>
                  <w:strike/>
                  <w:highlight w:val="yellow"/>
                  <w:rPrChange w:id="970" w:author="Rich Shriver" w:date="2016-04-20T10:42:00Z">
                    <w:rPr/>
                  </w:rPrChange>
                </w:rPr>
                <w:t>int field representing the length in bytes. Value must be positive.</w:t>
              </w:r>
            </w:ins>
          </w:p>
          <w:p w14:paraId="386A424E" w14:textId="1E6374AB" w:rsidR="002B6745" w:rsidRPr="00BC51E1" w:rsidRDefault="002B6745" w:rsidP="00F50651">
            <w:pPr>
              <w:rPr>
                <w:ins w:id="971" w:author="Rich Shriver" w:date="2016-04-15T17:37:00Z"/>
                <w:highlight w:val="yellow"/>
                <w:rPrChange w:id="972" w:author="Rich Shriver" w:date="2016-04-20T10:42:00Z">
                  <w:rPr>
                    <w:ins w:id="973" w:author="Rich Shriver" w:date="2016-04-15T17:37:00Z"/>
                  </w:rPr>
                </w:rPrChange>
              </w:rPr>
            </w:pPr>
            <w:ins w:id="974" w:author="Rich Shriver" w:date="2016-04-15T17:39:00Z">
              <w:r w:rsidRPr="00BC51E1">
                <w:rPr>
                  <w:highlight w:val="yellow"/>
                  <w:rPrChange w:id="975" w:author="Rich Shriver" w:date="2016-04-20T10:42:00Z">
                    <w:rPr/>
                  </w:rPrChange>
                </w:rPr>
                <w:t xml:space="preserve">Note - </w:t>
              </w:r>
            </w:ins>
            <w:ins w:id="976" w:author="Rich Shriver" w:date="2016-04-15T17:38:00Z">
              <w:r w:rsidRPr="00BC51E1">
                <w:rPr>
                  <w:highlight w:val="yellow"/>
                  <w:rPrChange w:id="977" w:author="Rich Shriver" w:date="2016-04-20T10:42:00Z">
                    <w:rPr/>
                  </w:rPrChange>
                </w:rPr>
                <w:t>Length fields should not be included in FIXML.</w:t>
              </w:r>
            </w:ins>
          </w:p>
        </w:tc>
      </w:tr>
    </w:tbl>
    <w:p w14:paraId="344BDFBB" w14:textId="4467B308" w:rsidR="002B6745" w:rsidRDefault="002B6745">
      <w:pPr>
        <w:rPr>
          <w:ins w:id="978" w:author="Rich Shriver" w:date="2016-04-20T10:44:00Z"/>
        </w:rPr>
      </w:pPr>
    </w:p>
    <w:p w14:paraId="594C05E2" w14:textId="49AB8FED" w:rsidR="00BC51E1" w:rsidRDefault="00BC51E1">
      <w:pPr>
        <w:rPr>
          <w:ins w:id="979" w:author="Rich Shriver" w:date="2016-04-20T10:44:00Z"/>
        </w:rPr>
      </w:pPr>
      <w:ins w:id="980" w:author="Rich Shriver" w:date="2016-04-20T10:44:00Z">
        <w:r>
          <w:t>The FIXML generation code should be changed to ignore fields and field references where the datatype is Length.</w:t>
        </w:r>
      </w:ins>
    </w:p>
    <w:p w14:paraId="55BD5608" w14:textId="77777777" w:rsidR="00BC51E1" w:rsidRPr="002B6745" w:rsidRDefault="00BC51E1"/>
    <w:p w14:paraId="5C2F54E1" w14:textId="407F72A3" w:rsidR="00595F94" w:rsidRDefault="00BC51E1" w:rsidP="00B52415">
      <w:pPr>
        <w:pStyle w:val="Heading3"/>
      </w:pPr>
      <w:bookmarkStart w:id="981" w:name="_Toc448307886"/>
      <w:bookmarkStart w:id="982" w:name="_Toc448913119"/>
      <w:ins w:id="983" w:author="Rich Shriver" w:date="2016-04-20T10:42:00Z">
        <w:r>
          <w:t xml:space="preserve">Revise </w:t>
        </w:r>
      </w:ins>
      <w:del w:id="984" w:author="Rich Shriver" w:date="2016-04-20T10:43:00Z">
        <w:r w:rsidR="00595F94" w:rsidDel="00BC51E1">
          <w:delText xml:space="preserve">Change of </w:delText>
        </w:r>
      </w:del>
      <w:r w:rsidR="00595F94">
        <w:t xml:space="preserve">NumInGroup </w:t>
      </w:r>
      <w:r w:rsidR="00B3598F">
        <w:t xml:space="preserve">XML </w:t>
      </w:r>
      <w:r w:rsidR="00595F94">
        <w:t>datatype</w:t>
      </w:r>
      <w:bookmarkEnd w:id="981"/>
      <w:ins w:id="985" w:author="Rich Shriver" w:date="2016-04-20T10:43:00Z">
        <w:r>
          <w:t xml:space="preserve"> attributes</w:t>
        </w:r>
      </w:ins>
      <w:bookmarkEnd w:id="982"/>
    </w:p>
    <w:p w14:paraId="027C9071" w14:textId="7D803F36" w:rsidR="00B3598F" w:rsidDel="00BC51E1" w:rsidRDefault="00BC51E1" w:rsidP="00BC51E1">
      <w:pPr>
        <w:rPr>
          <w:del w:id="986" w:author="Rich Shriver" w:date="2016-04-20T10:40:00Z"/>
        </w:rPr>
        <w:pPrChange w:id="987" w:author="Rich Shriver" w:date="2016-04-20T10:40:00Z">
          <w:pPr/>
        </w:pPrChange>
      </w:pPr>
      <w:ins w:id="988" w:author="Rich Shriver" w:date="2016-04-20T10:39:00Z">
        <w:r>
          <w:t xml:space="preserve">A note is proposed to be added to the NumInGroup XML Description to indicate fields of this type are not included in FIXML.  </w:t>
        </w:r>
      </w:ins>
      <w:del w:id="989" w:author="Rich Shriver" w:date="2016-04-20T10:40:00Z">
        <w:r w:rsidR="001F117C" w:rsidDel="00BC51E1">
          <w:delText xml:space="preserve">This proposal is recommending the addition of a FIXML mapping for the FIX datatype NumInGroup.  </w:delText>
        </w:r>
      </w:del>
    </w:p>
    <w:p w14:paraId="4D011566" w14:textId="1C219944" w:rsidR="00486085" w:rsidDel="00BC51E1" w:rsidRDefault="00486085" w:rsidP="00BC51E1">
      <w:pPr>
        <w:rPr>
          <w:del w:id="990" w:author="Rich Shriver" w:date="2016-04-20T10:40:00Z"/>
        </w:rPr>
        <w:pPrChange w:id="991" w:author="Rich Shriver" w:date="2016-04-20T10:40:00Z">
          <w:pPr/>
        </w:pPrChange>
      </w:pPr>
      <w:del w:id="992" w:author="Rich Shriver" w:date="2016-04-20T10:40:00Z">
        <w:r w:rsidDel="00BC51E1">
          <w:delText xml:space="preserve">The table below lists the current information in the FIX Repository for the datatype of NumInGroup and the recommended changes to the datatype metadata.  The XML base type is recommended to be xs:nonNegativeInteger.  The data type description is also recommended to be replaced with a description that is consistent with the FIX datatype description.  </w:delText>
        </w:r>
      </w:del>
    </w:p>
    <w:p w14:paraId="6525DF5C" w14:textId="6A57FA32" w:rsidR="001F117C" w:rsidRPr="00B3598F" w:rsidRDefault="001F117C"/>
    <w:p w14:paraId="19114F75" w14:textId="1254D317" w:rsidR="00B3598F" w:rsidRDefault="00B3598F" w:rsidP="00B3598F">
      <w:pPr>
        <w:pStyle w:val="Caption"/>
      </w:pPr>
      <w:bookmarkStart w:id="993" w:name="_Toc448913139"/>
      <w:r>
        <w:t xml:space="preserve">Table </w:t>
      </w:r>
      <w:r>
        <w:rPr>
          <w:i w:val="0"/>
          <w:iCs w:val="0"/>
        </w:rPr>
        <w:fldChar w:fldCharType="begin"/>
      </w:r>
      <w:r>
        <w:instrText xml:space="preserve"> SEQ Table \* ARABIC </w:instrText>
      </w:r>
      <w:r>
        <w:rPr>
          <w:i w:val="0"/>
          <w:iCs w:val="0"/>
        </w:rPr>
        <w:fldChar w:fldCharType="separate"/>
      </w:r>
      <w:ins w:id="994" w:author="Rich Shriver" w:date="2016-04-20T10:40:00Z">
        <w:r w:rsidR="00BC51E1">
          <w:rPr>
            <w:noProof/>
          </w:rPr>
          <w:t>5</w:t>
        </w:r>
      </w:ins>
      <w:del w:id="995" w:author="Rich Shriver" w:date="2016-04-20T10:40:00Z">
        <w:r w:rsidDel="00BC51E1">
          <w:rPr>
            <w:noProof/>
          </w:rPr>
          <w:delText>3</w:delText>
        </w:r>
      </w:del>
      <w:r>
        <w:rPr>
          <w:i w:val="0"/>
          <w:iCs w:val="0"/>
        </w:rPr>
        <w:fldChar w:fldCharType="end"/>
      </w:r>
      <w:r>
        <w:t xml:space="preserve"> - NumInGroup Datatype</w:t>
      </w:r>
      <w:bookmarkEnd w:id="993"/>
    </w:p>
    <w:tbl>
      <w:tblPr>
        <w:tblStyle w:val="TableGrid"/>
        <w:tblW w:w="0" w:type="auto"/>
        <w:tblLook w:val="04A0" w:firstRow="1" w:lastRow="0" w:firstColumn="1" w:lastColumn="0" w:noHBand="0" w:noVBand="1"/>
      </w:tblPr>
      <w:tblGrid>
        <w:gridCol w:w="1974"/>
        <w:gridCol w:w="7376"/>
      </w:tblGrid>
      <w:tr w:rsidR="00B3598F" w14:paraId="5B3D52AD" w14:textId="436126A7" w:rsidTr="00451A9C">
        <w:tc>
          <w:tcPr>
            <w:tcW w:w="1998" w:type="dxa"/>
            <w:shd w:val="clear" w:color="auto" w:fill="F2F2F2" w:themeFill="background1" w:themeFillShade="F2"/>
          </w:tcPr>
          <w:p w14:paraId="4821FF9D" w14:textId="57598D92" w:rsidR="00B3598F" w:rsidRPr="00051198" w:rsidRDefault="00B3598F" w:rsidP="00451A9C">
            <w:pPr>
              <w:rPr>
                <w:b/>
              </w:rPr>
            </w:pPr>
            <w:r w:rsidRPr="00051198">
              <w:rPr>
                <w:b/>
              </w:rPr>
              <w:t>Type name</w:t>
            </w:r>
          </w:p>
        </w:tc>
        <w:tc>
          <w:tcPr>
            <w:tcW w:w="7578" w:type="dxa"/>
          </w:tcPr>
          <w:p w14:paraId="5B580825" w14:textId="05F5D7B6" w:rsidR="00B3598F" w:rsidRDefault="00B3598F" w:rsidP="00451A9C">
            <w:r>
              <w:t>NumInGroup</w:t>
            </w:r>
          </w:p>
        </w:tc>
      </w:tr>
      <w:tr w:rsidR="00B3598F" w14:paraId="028E8C9C" w14:textId="4AA9DE53" w:rsidTr="00451A9C">
        <w:tc>
          <w:tcPr>
            <w:tcW w:w="1998" w:type="dxa"/>
            <w:shd w:val="clear" w:color="auto" w:fill="F2F2F2" w:themeFill="background1" w:themeFillShade="F2"/>
          </w:tcPr>
          <w:p w14:paraId="5A998B84" w14:textId="0EF39FDF" w:rsidR="00B3598F" w:rsidRPr="00051198" w:rsidRDefault="00B3598F" w:rsidP="00451A9C">
            <w:pPr>
              <w:rPr>
                <w:b/>
              </w:rPr>
            </w:pPr>
            <w:r w:rsidRPr="00051198">
              <w:rPr>
                <w:b/>
              </w:rPr>
              <w:t>Base type</w:t>
            </w:r>
          </w:p>
        </w:tc>
        <w:tc>
          <w:tcPr>
            <w:tcW w:w="7578" w:type="dxa"/>
          </w:tcPr>
          <w:p w14:paraId="4F8A2A88" w14:textId="6DA28856" w:rsidR="00B3598F" w:rsidRDefault="00BC51E1" w:rsidP="00451A9C">
            <w:r>
              <w:t>I</w:t>
            </w:r>
            <w:r w:rsidR="00B3598F">
              <w:t>nt</w:t>
            </w:r>
          </w:p>
        </w:tc>
      </w:tr>
      <w:tr w:rsidR="00B3598F" w14:paraId="3766BC95" w14:textId="4EC1333D" w:rsidTr="00451A9C">
        <w:tc>
          <w:tcPr>
            <w:tcW w:w="1998" w:type="dxa"/>
            <w:shd w:val="clear" w:color="auto" w:fill="F2F2F2" w:themeFill="background1" w:themeFillShade="F2"/>
          </w:tcPr>
          <w:p w14:paraId="31B4F10C" w14:textId="5E45A76E" w:rsidR="00B3598F" w:rsidRPr="00051198" w:rsidRDefault="00B3598F" w:rsidP="00451A9C">
            <w:pPr>
              <w:rPr>
                <w:b/>
              </w:rPr>
            </w:pPr>
            <w:r w:rsidRPr="00051198">
              <w:rPr>
                <w:b/>
              </w:rPr>
              <w:t>Description</w:t>
            </w:r>
          </w:p>
        </w:tc>
        <w:tc>
          <w:tcPr>
            <w:tcW w:w="7578" w:type="dxa"/>
          </w:tcPr>
          <w:p w14:paraId="0CABD713" w14:textId="3D891396" w:rsidR="00B3598F" w:rsidRPr="00BC51E1" w:rsidRDefault="00B3598F" w:rsidP="00451A9C">
            <w:pPr>
              <w:rPr>
                <w:rPrChange w:id="996" w:author="Rich Shriver" w:date="2016-04-20T10:41:00Z">
                  <w:rPr>
                    <w:highlight w:val="yellow"/>
                  </w:rPr>
                </w:rPrChange>
              </w:rPr>
            </w:pPr>
            <w:r w:rsidRPr="00BC51E1">
              <w:rPr>
                <w:rFonts w:ascii="Verdana" w:hAnsi="Verdana"/>
                <w:color w:val="000000"/>
                <w:sz w:val="20"/>
                <w:szCs w:val="20"/>
                <w:rPrChange w:id="997" w:author="Rich Shriver" w:date="2016-04-20T10:41:00Z">
                  <w:rPr>
                    <w:rFonts w:ascii="Verdana" w:hAnsi="Verdana"/>
                    <w:color w:val="000000"/>
                    <w:sz w:val="20"/>
                    <w:szCs w:val="20"/>
                    <w:highlight w:val="yellow"/>
                  </w:rPr>
                </w:rPrChange>
              </w:rPr>
              <w:t>int field representing the number of entries in a repeating group. Value must be positive inclusive of zero.</w:t>
            </w:r>
          </w:p>
        </w:tc>
      </w:tr>
      <w:tr w:rsidR="00B3598F" w14:paraId="4441F1E1" w14:textId="0B7414CE" w:rsidTr="00451A9C">
        <w:tc>
          <w:tcPr>
            <w:tcW w:w="1998" w:type="dxa"/>
            <w:shd w:val="clear" w:color="auto" w:fill="F2F2F2" w:themeFill="background1" w:themeFillShade="F2"/>
          </w:tcPr>
          <w:p w14:paraId="7B5D814F" w14:textId="3C10376C" w:rsidR="00B3598F" w:rsidRPr="00051198" w:rsidRDefault="00B3598F" w:rsidP="00451A9C">
            <w:pPr>
              <w:rPr>
                <w:b/>
              </w:rPr>
            </w:pPr>
            <w:r w:rsidRPr="00051198">
              <w:rPr>
                <w:b/>
              </w:rPr>
              <w:t>XML builtin</w:t>
            </w:r>
          </w:p>
        </w:tc>
        <w:tc>
          <w:tcPr>
            <w:tcW w:w="7578" w:type="dxa"/>
          </w:tcPr>
          <w:p w14:paraId="4D36A417" w14:textId="6C3A163D" w:rsidR="00B3598F" w:rsidRPr="00BC51E1" w:rsidRDefault="00B3598F" w:rsidP="00B3598F">
            <w:pPr>
              <w:rPr>
                <w:strike/>
                <w:highlight w:val="yellow"/>
                <w:rPrChange w:id="998" w:author="Rich Shriver" w:date="2016-04-20T10:42:00Z">
                  <w:rPr>
                    <w:highlight w:val="yellow"/>
                  </w:rPr>
                </w:rPrChange>
              </w:rPr>
            </w:pPr>
            <w:r w:rsidRPr="00BC51E1">
              <w:rPr>
                <w:strike/>
                <w:highlight w:val="yellow"/>
                <w:rPrChange w:id="999" w:author="Rich Shriver" w:date="2016-04-20T10:42:00Z">
                  <w:rPr>
                    <w:highlight w:val="yellow"/>
                  </w:rPr>
                </w:rPrChange>
              </w:rPr>
              <w:t>0</w:t>
            </w:r>
          </w:p>
        </w:tc>
      </w:tr>
      <w:tr w:rsidR="00B3598F" w14:paraId="4E2D9C6E" w14:textId="2E20490E" w:rsidTr="00451A9C">
        <w:tc>
          <w:tcPr>
            <w:tcW w:w="1998" w:type="dxa"/>
            <w:shd w:val="clear" w:color="auto" w:fill="F2F2F2" w:themeFill="background1" w:themeFillShade="F2"/>
          </w:tcPr>
          <w:p w14:paraId="30E91151" w14:textId="0E02126E" w:rsidR="00B3598F" w:rsidRPr="00051198" w:rsidRDefault="00B3598F" w:rsidP="00451A9C">
            <w:pPr>
              <w:rPr>
                <w:b/>
              </w:rPr>
            </w:pPr>
            <w:r w:rsidRPr="00051198">
              <w:rPr>
                <w:b/>
              </w:rPr>
              <w:t>XML base type</w:t>
            </w:r>
          </w:p>
        </w:tc>
        <w:tc>
          <w:tcPr>
            <w:tcW w:w="7578" w:type="dxa"/>
          </w:tcPr>
          <w:p w14:paraId="784A1C53" w14:textId="72D3458E" w:rsidR="00B3598F" w:rsidRPr="00BC51E1" w:rsidRDefault="00B3598F" w:rsidP="00B3598F">
            <w:pPr>
              <w:rPr>
                <w:strike/>
                <w:highlight w:val="yellow"/>
                <w:rPrChange w:id="1000" w:author="Rich Shriver" w:date="2016-04-20T10:42:00Z">
                  <w:rPr>
                    <w:highlight w:val="yellow"/>
                  </w:rPr>
                </w:rPrChange>
              </w:rPr>
            </w:pPr>
            <w:r w:rsidRPr="00BC51E1">
              <w:rPr>
                <w:strike/>
                <w:highlight w:val="yellow"/>
                <w:rPrChange w:id="1001" w:author="Rich Shriver" w:date="2016-04-20T10:42:00Z">
                  <w:rPr>
                    <w:highlight w:val="yellow"/>
                  </w:rPr>
                </w:rPrChange>
              </w:rPr>
              <w:t>xs:nonNegativeInteger</w:t>
            </w:r>
          </w:p>
        </w:tc>
      </w:tr>
      <w:tr w:rsidR="00B3598F" w14:paraId="2585B195" w14:textId="4E11B653" w:rsidTr="00451A9C">
        <w:tc>
          <w:tcPr>
            <w:tcW w:w="1998" w:type="dxa"/>
            <w:shd w:val="clear" w:color="auto" w:fill="F2F2F2" w:themeFill="background1" w:themeFillShade="F2"/>
          </w:tcPr>
          <w:p w14:paraId="46D7009A" w14:textId="29BD684F" w:rsidR="00B3598F" w:rsidRPr="00051198" w:rsidRDefault="00B3598F" w:rsidP="00451A9C">
            <w:pPr>
              <w:rPr>
                <w:b/>
              </w:rPr>
            </w:pPr>
            <w:r>
              <w:rPr>
                <w:b/>
              </w:rPr>
              <w:t>XML minInclusive</w:t>
            </w:r>
          </w:p>
        </w:tc>
        <w:tc>
          <w:tcPr>
            <w:tcW w:w="7578" w:type="dxa"/>
          </w:tcPr>
          <w:p w14:paraId="413EE937" w14:textId="625766DA" w:rsidR="00B3598F" w:rsidRPr="00BC51E1" w:rsidRDefault="00B3598F" w:rsidP="00451A9C">
            <w:pPr>
              <w:rPr>
                <w:rFonts w:ascii="Arial" w:hAnsi="Arial" w:cs="Arial"/>
                <w:color w:val="000000"/>
                <w:sz w:val="20"/>
                <w:szCs w:val="20"/>
                <w:highlight w:val="yellow"/>
                <w:lang w:eastAsia="en-GB"/>
                <w:rPrChange w:id="1002" w:author="Rich Shriver" w:date="2016-04-20T10:42:00Z">
                  <w:rPr>
                    <w:rFonts w:ascii="Arial" w:hAnsi="Arial" w:cs="Arial"/>
                    <w:color w:val="000000"/>
                    <w:sz w:val="20"/>
                    <w:szCs w:val="20"/>
                    <w:highlight w:val="yellow"/>
                    <w:lang w:eastAsia="en-GB"/>
                  </w:rPr>
                </w:rPrChange>
              </w:rPr>
            </w:pPr>
          </w:p>
        </w:tc>
      </w:tr>
      <w:tr w:rsidR="00B3598F" w14:paraId="17ACFD4A" w14:textId="5E6236D7" w:rsidTr="00451A9C">
        <w:tc>
          <w:tcPr>
            <w:tcW w:w="1998" w:type="dxa"/>
            <w:shd w:val="clear" w:color="auto" w:fill="F2F2F2" w:themeFill="background1" w:themeFillShade="F2"/>
          </w:tcPr>
          <w:p w14:paraId="14FA695D" w14:textId="5F727671" w:rsidR="00B3598F" w:rsidRPr="00051198" w:rsidRDefault="00B3598F" w:rsidP="00451A9C">
            <w:pPr>
              <w:rPr>
                <w:b/>
              </w:rPr>
            </w:pPr>
            <w:r>
              <w:rPr>
                <w:b/>
              </w:rPr>
              <w:t>XML pattern</w:t>
            </w:r>
          </w:p>
        </w:tc>
        <w:tc>
          <w:tcPr>
            <w:tcW w:w="7578" w:type="dxa"/>
          </w:tcPr>
          <w:p w14:paraId="65A8CC28" w14:textId="4536B247" w:rsidR="00B3598F" w:rsidRPr="00BC51E1" w:rsidRDefault="00B3598F" w:rsidP="00451A9C">
            <w:pPr>
              <w:rPr>
                <w:rFonts w:ascii="Arial" w:hAnsi="Arial" w:cs="Arial"/>
                <w:color w:val="000000"/>
                <w:sz w:val="20"/>
                <w:szCs w:val="20"/>
                <w:highlight w:val="yellow"/>
                <w:lang w:eastAsia="en-GB"/>
                <w:rPrChange w:id="1003" w:author="Rich Shriver" w:date="2016-04-20T10:42:00Z">
                  <w:rPr>
                    <w:rFonts w:ascii="Arial" w:hAnsi="Arial" w:cs="Arial"/>
                    <w:color w:val="000000"/>
                    <w:sz w:val="20"/>
                    <w:szCs w:val="20"/>
                    <w:highlight w:val="yellow"/>
                    <w:lang w:eastAsia="en-GB"/>
                  </w:rPr>
                </w:rPrChange>
              </w:rPr>
            </w:pPr>
          </w:p>
        </w:tc>
      </w:tr>
      <w:tr w:rsidR="00B3598F" w14:paraId="523E8196" w14:textId="6C3AE66B" w:rsidTr="00451A9C">
        <w:tc>
          <w:tcPr>
            <w:tcW w:w="1998" w:type="dxa"/>
            <w:shd w:val="clear" w:color="auto" w:fill="F2F2F2" w:themeFill="background1" w:themeFillShade="F2"/>
          </w:tcPr>
          <w:p w14:paraId="627DC2CB" w14:textId="15DC3CE0" w:rsidR="00B3598F" w:rsidRPr="00051198" w:rsidRDefault="00B3598F" w:rsidP="00451A9C">
            <w:pPr>
              <w:rPr>
                <w:b/>
              </w:rPr>
            </w:pPr>
            <w:r w:rsidRPr="00051198">
              <w:rPr>
                <w:b/>
              </w:rPr>
              <w:t>XML Description</w:t>
            </w:r>
          </w:p>
        </w:tc>
        <w:tc>
          <w:tcPr>
            <w:tcW w:w="7578" w:type="dxa"/>
          </w:tcPr>
          <w:p w14:paraId="597382C1" w14:textId="77777777" w:rsidR="00B3598F" w:rsidRPr="00BC51E1" w:rsidRDefault="00B3598F" w:rsidP="00451A9C">
            <w:pPr>
              <w:rPr>
                <w:ins w:id="1004" w:author="Rich Shriver" w:date="2016-04-20T10:40:00Z"/>
                <w:rFonts w:ascii="Verdana" w:hAnsi="Verdana"/>
                <w:strike/>
                <w:color w:val="000000"/>
                <w:sz w:val="20"/>
                <w:szCs w:val="20"/>
                <w:highlight w:val="yellow"/>
                <w:rPrChange w:id="1005" w:author="Rich Shriver" w:date="2016-04-20T10:42:00Z">
                  <w:rPr>
                    <w:ins w:id="1006" w:author="Rich Shriver" w:date="2016-04-20T10:40:00Z"/>
                    <w:rFonts w:ascii="Verdana" w:hAnsi="Verdana"/>
                    <w:color w:val="000000"/>
                    <w:sz w:val="20"/>
                    <w:szCs w:val="20"/>
                    <w:highlight w:val="yellow"/>
                  </w:rPr>
                </w:rPrChange>
              </w:rPr>
            </w:pPr>
            <w:r w:rsidRPr="00BC51E1">
              <w:rPr>
                <w:rFonts w:ascii="Verdana" w:hAnsi="Verdana"/>
                <w:strike/>
                <w:color w:val="000000"/>
                <w:sz w:val="20"/>
                <w:szCs w:val="20"/>
                <w:highlight w:val="yellow"/>
                <w:rPrChange w:id="1007" w:author="Rich Shriver" w:date="2016-04-20T10:42:00Z">
                  <w:rPr>
                    <w:rFonts w:ascii="Verdana" w:hAnsi="Verdana"/>
                    <w:color w:val="000000"/>
                    <w:sz w:val="20"/>
                    <w:szCs w:val="20"/>
                    <w:highlight w:val="yellow"/>
                  </w:rPr>
                </w:rPrChange>
              </w:rPr>
              <w:t>int field representing the number of entries in a repeating group. Value must be positive inclusive of zero.</w:t>
            </w:r>
          </w:p>
          <w:p w14:paraId="0DA6C775" w14:textId="48D61945" w:rsidR="00BC51E1" w:rsidRPr="00BC51E1" w:rsidRDefault="00BC51E1" w:rsidP="00451A9C">
            <w:pPr>
              <w:rPr>
                <w:highlight w:val="yellow"/>
                <w:rPrChange w:id="1008" w:author="Rich Shriver" w:date="2016-04-20T10:42:00Z">
                  <w:rPr>
                    <w:highlight w:val="yellow"/>
                  </w:rPr>
                </w:rPrChange>
              </w:rPr>
            </w:pPr>
            <w:ins w:id="1009" w:author="Rich Shriver" w:date="2016-04-20T10:40:00Z">
              <w:r w:rsidRPr="00BC51E1">
                <w:rPr>
                  <w:rFonts w:ascii="Verdana" w:hAnsi="Verdana"/>
                  <w:color w:val="000000"/>
                  <w:sz w:val="20"/>
                  <w:szCs w:val="20"/>
                  <w:highlight w:val="yellow"/>
                  <w:rPrChange w:id="1010" w:author="Rich Shriver" w:date="2016-04-20T10:42:00Z">
                    <w:rPr>
                      <w:rFonts w:ascii="Verdana" w:hAnsi="Verdana"/>
                      <w:color w:val="000000"/>
                      <w:sz w:val="20"/>
                      <w:szCs w:val="20"/>
                      <w:highlight w:val="yellow"/>
                    </w:rPr>
                  </w:rPrChange>
                </w:rPr>
                <w:t xml:space="preserve">Note </w:t>
              </w:r>
            </w:ins>
            <w:ins w:id="1011" w:author="Rich Shriver" w:date="2016-04-20T10:41:00Z">
              <w:r w:rsidRPr="00BC51E1">
                <w:rPr>
                  <w:rFonts w:ascii="Verdana" w:hAnsi="Verdana"/>
                  <w:color w:val="000000"/>
                  <w:sz w:val="20"/>
                  <w:szCs w:val="20"/>
                  <w:highlight w:val="yellow"/>
                  <w:rPrChange w:id="1012" w:author="Rich Shriver" w:date="2016-04-20T10:42:00Z">
                    <w:rPr>
                      <w:rFonts w:ascii="Verdana" w:hAnsi="Verdana"/>
                      <w:color w:val="000000"/>
                      <w:sz w:val="20"/>
                      <w:szCs w:val="20"/>
                      <w:highlight w:val="yellow"/>
                    </w:rPr>
                  </w:rPrChange>
                </w:rPr>
                <w:t>–</w:t>
              </w:r>
            </w:ins>
            <w:ins w:id="1013" w:author="Rich Shriver" w:date="2016-04-20T10:40:00Z">
              <w:r w:rsidRPr="00BC51E1">
                <w:rPr>
                  <w:rFonts w:ascii="Verdana" w:hAnsi="Verdana"/>
                  <w:color w:val="000000"/>
                  <w:sz w:val="20"/>
                  <w:szCs w:val="20"/>
                  <w:highlight w:val="yellow"/>
                  <w:rPrChange w:id="1014" w:author="Rich Shriver" w:date="2016-04-20T10:42:00Z">
                    <w:rPr>
                      <w:rFonts w:ascii="Verdana" w:hAnsi="Verdana"/>
                      <w:color w:val="000000"/>
                      <w:sz w:val="20"/>
                      <w:szCs w:val="20"/>
                      <w:highlight w:val="yellow"/>
                    </w:rPr>
                  </w:rPrChange>
                </w:rPr>
                <w:t xml:space="preserve"> NumInGroup </w:t>
              </w:r>
            </w:ins>
            <w:ins w:id="1015" w:author="Rich Shriver" w:date="2016-04-20T10:41:00Z">
              <w:r w:rsidRPr="00BC51E1">
                <w:rPr>
                  <w:rFonts w:ascii="Verdana" w:hAnsi="Verdana"/>
                  <w:color w:val="000000"/>
                  <w:sz w:val="20"/>
                  <w:szCs w:val="20"/>
                  <w:highlight w:val="yellow"/>
                  <w:rPrChange w:id="1016" w:author="Rich Shriver" w:date="2016-04-20T10:42:00Z">
                    <w:rPr>
                      <w:rFonts w:ascii="Verdana" w:hAnsi="Verdana"/>
                      <w:color w:val="000000"/>
                      <w:sz w:val="20"/>
                      <w:szCs w:val="20"/>
                      <w:highlight w:val="yellow"/>
                    </w:rPr>
                  </w:rPrChange>
                </w:rPr>
                <w:t>fields are not included in FIXML.</w:t>
              </w:r>
            </w:ins>
          </w:p>
        </w:tc>
      </w:tr>
    </w:tbl>
    <w:p w14:paraId="1ED81534" w14:textId="2AA68B16" w:rsidR="00595F94" w:rsidDel="003F38F2" w:rsidRDefault="00595F94" w:rsidP="00AE15FF">
      <w:pPr>
        <w:rPr>
          <w:del w:id="1017" w:author="Rich Shriver" w:date="2016-02-26T11:07:00Z"/>
        </w:rPr>
      </w:pPr>
    </w:p>
    <w:p w14:paraId="5678A1B9" w14:textId="68F2CFB1" w:rsidR="00BC51E1" w:rsidRDefault="00BC51E1" w:rsidP="00BC51E1">
      <w:pPr>
        <w:rPr>
          <w:ins w:id="1018" w:author="Rich Shriver" w:date="2016-04-20T10:45:00Z"/>
        </w:rPr>
      </w:pPr>
      <w:ins w:id="1019" w:author="Rich Shriver" w:date="2016-04-20T10:45:00Z">
        <w:r>
          <w:t xml:space="preserve">The FIXML generation code should be changed to ignore fields and field references where the datatype is </w:t>
        </w:r>
        <w:r>
          <w:t>NumInGroup</w:t>
        </w:r>
        <w:r>
          <w:t>.</w:t>
        </w:r>
      </w:ins>
    </w:p>
    <w:p w14:paraId="54BD9F41" w14:textId="7A57E327" w:rsidR="00440D58" w:rsidRPr="00B52415" w:rsidDel="003F38F2" w:rsidRDefault="00440D58" w:rsidP="00AE15FF">
      <w:pPr>
        <w:rPr>
          <w:del w:id="1020" w:author="Rich Shriver" w:date="2016-02-26T11:07:00Z"/>
          <w:rStyle w:val="Strong"/>
        </w:rPr>
      </w:pPr>
      <w:del w:id="1021" w:author="Rich Shriver" w:date="2016-02-26T11:07:00Z">
        <w:r w:rsidRPr="00B52415" w:rsidDel="003F38F2">
          <w:rPr>
            <w:rStyle w:val="Strong"/>
          </w:rPr>
          <w:delText>Example</w:delText>
        </w:r>
      </w:del>
    </w:p>
    <w:p w14:paraId="09935B81" w14:textId="0BC3FF74" w:rsidR="00440D58" w:rsidDel="003F38F2" w:rsidRDefault="00351E32" w:rsidP="00AE15FF">
      <w:pPr>
        <w:rPr>
          <w:del w:id="1022" w:author="Rich Shriver" w:date="2016-02-26T11:07:00Z"/>
        </w:rPr>
      </w:pPr>
      <w:del w:id="1023" w:author="Rich Shriver" w:date="2016-02-26T11:07:00Z">
        <w:r w:rsidDel="003F38F2">
          <w:delText>The FIXML datatype schema for the NumInGroup datatype should appear as follows:</w:delText>
        </w:r>
      </w:del>
    </w:p>
    <w:p w14:paraId="1112F7C8" w14:textId="792BABCD" w:rsidR="00351E32" w:rsidDel="003F38F2" w:rsidRDefault="00351E32" w:rsidP="00AE15FF">
      <w:pPr>
        <w:rPr>
          <w:del w:id="1024" w:author="Rich Shriver" w:date="2016-02-26T11:07:00Z"/>
        </w:rPr>
      </w:pPr>
    </w:p>
    <w:p w14:paraId="1CBD3833" w14:textId="110575D5" w:rsidR="00351E32" w:rsidDel="003F38F2" w:rsidRDefault="00351E32" w:rsidP="00351E32">
      <w:pPr>
        <w:autoSpaceDE w:val="0"/>
        <w:autoSpaceDN w:val="0"/>
        <w:adjustRightInd w:val="0"/>
        <w:rPr>
          <w:del w:id="1025" w:author="Rich Shriver" w:date="2016-02-26T11:07:00Z"/>
          <w:rFonts w:ascii="Arial" w:hAnsi="Arial" w:cs="Arial"/>
          <w:color w:val="000000"/>
          <w:sz w:val="20"/>
          <w:szCs w:val="20"/>
          <w:highlight w:val="white"/>
          <w:lang w:eastAsia="en-GB"/>
        </w:rPr>
      </w:pPr>
      <w:del w:id="1026" w:author="Rich Shriver" w:date="2016-02-26T11:07:00Z">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xs:simpleType</w:delText>
        </w:r>
        <w:r w:rsidDel="003F38F2">
          <w:rPr>
            <w:rFonts w:ascii="Arial" w:hAnsi="Arial" w:cs="Arial"/>
            <w:color w:val="FF0000"/>
            <w:sz w:val="20"/>
            <w:szCs w:val="20"/>
            <w:highlight w:val="white"/>
            <w:lang w:eastAsia="en-GB"/>
          </w:rPr>
          <w:delText xml:space="preserve"> name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NumInGroup</w:delText>
        </w:r>
        <w:r w:rsidDel="003F38F2">
          <w:rPr>
            <w:rFonts w:ascii="Arial" w:hAnsi="Arial" w:cs="Arial"/>
            <w:color w:val="0000FF"/>
            <w:sz w:val="20"/>
            <w:szCs w:val="20"/>
            <w:highlight w:val="white"/>
            <w:lang w:eastAsia="en-GB"/>
          </w:rPr>
          <w:delText>"&gt;</w:delText>
        </w:r>
      </w:del>
    </w:p>
    <w:p w14:paraId="2221B57A" w14:textId="297EB28A" w:rsidR="00351E32" w:rsidDel="003F38F2" w:rsidRDefault="00351E32" w:rsidP="00351E32">
      <w:pPr>
        <w:autoSpaceDE w:val="0"/>
        <w:autoSpaceDN w:val="0"/>
        <w:adjustRightInd w:val="0"/>
        <w:rPr>
          <w:del w:id="1027" w:author="Rich Shriver" w:date="2016-02-26T11:07:00Z"/>
          <w:rFonts w:ascii="Arial" w:hAnsi="Arial" w:cs="Arial"/>
          <w:color w:val="000000"/>
          <w:sz w:val="20"/>
          <w:szCs w:val="20"/>
          <w:highlight w:val="white"/>
          <w:lang w:eastAsia="en-GB"/>
        </w:rPr>
      </w:pPr>
      <w:del w:id="1028" w:author="Rich Shriver" w:date="2016-02-26T11:07: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xs:annotation</w:delText>
        </w:r>
        <w:r w:rsidDel="003F38F2">
          <w:rPr>
            <w:rFonts w:ascii="Arial" w:hAnsi="Arial" w:cs="Arial"/>
            <w:color w:val="0000FF"/>
            <w:sz w:val="20"/>
            <w:szCs w:val="20"/>
            <w:highlight w:val="white"/>
            <w:lang w:eastAsia="en-GB"/>
          </w:rPr>
          <w:delText>&gt;</w:delText>
        </w:r>
      </w:del>
    </w:p>
    <w:p w14:paraId="023BBE99" w14:textId="3260BB0D" w:rsidR="00351E32" w:rsidDel="003F38F2" w:rsidRDefault="00351E32" w:rsidP="00351E32">
      <w:pPr>
        <w:autoSpaceDE w:val="0"/>
        <w:autoSpaceDN w:val="0"/>
        <w:adjustRightInd w:val="0"/>
        <w:rPr>
          <w:del w:id="1029" w:author="Rich Shriver" w:date="2016-02-26T11:07:00Z"/>
          <w:rFonts w:ascii="Arial" w:hAnsi="Arial" w:cs="Arial"/>
          <w:color w:val="000000"/>
          <w:sz w:val="20"/>
          <w:szCs w:val="20"/>
          <w:highlight w:val="white"/>
          <w:lang w:eastAsia="en-GB"/>
        </w:rPr>
      </w:pPr>
      <w:del w:id="1030" w:author="Rich Shriver" w:date="2016-02-26T11:07: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xs:documentation</w:delText>
        </w:r>
        <w:r w:rsidDel="003F38F2">
          <w:rPr>
            <w:rFonts w:ascii="Arial" w:hAnsi="Arial" w:cs="Arial"/>
            <w:color w:val="0000FF"/>
            <w:sz w:val="20"/>
            <w:szCs w:val="20"/>
            <w:highlight w:val="white"/>
            <w:lang w:eastAsia="en-GB"/>
          </w:rPr>
          <w:delText>&gt;</w:delText>
        </w:r>
        <w:r w:rsidDel="003F38F2">
          <w:rPr>
            <w:rFonts w:ascii="Arial" w:hAnsi="Arial" w:cs="Arial"/>
            <w:color w:val="000000"/>
            <w:sz w:val="20"/>
            <w:szCs w:val="20"/>
            <w:highlight w:val="white"/>
            <w:lang w:eastAsia="en-GB"/>
          </w:rPr>
          <w:delText>int field representing the number of entries in a repeating group. Value must be positive inclusive of zero.</w:delText>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xs:documentation</w:delText>
        </w:r>
        <w:r w:rsidDel="003F38F2">
          <w:rPr>
            <w:rFonts w:ascii="Arial" w:hAnsi="Arial" w:cs="Arial"/>
            <w:color w:val="0000FF"/>
            <w:sz w:val="20"/>
            <w:szCs w:val="20"/>
            <w:highlight w:val="white"/>
            <w:lang w:eastAsia="en-GB"/>
          </w:rPr>
          <w:delText>&gt;</w:delText>
        </w:r>
      </w:del>
    </w:p>
    <w:p w14:paraId="490BACAD" w14:textId="671BBCBC" w:rsidR="00351E32" w:rsidDel="003F38F2" w:rsidRDefault="00351E32" w:rsidP="00351E32">
      <w:pPr>
        <w:autoSpaceDE w:val="0"/>
        <w:autoSpaceDN w:val="0"/>
        <w:adjustRightInd w:val="0"/>
        <w:rPr>
          <w:del w:id="1031" w:author="Rich Shriver" w:date="2016-02-26T11:07:00Z"/>
          <w:rFonts w:ascii="Arial" w:hAnsi="Arial" w:cs="Arial"/>
          <w:color w:val="000000"/>
          <w:sz w:val="20"/>
          <w:szCs w:val="20"/>
          <w:highlight w:val="white"/>
          <w:lang w:eastAsia="en-GB"/>
        </w:rPr>
      </w:pPr>
      <w:del w:id="1032" w:author="Rich Shriver" w:date="2016-02-26T11:07: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xs:annotation</w:delText>
        </w:r>
        <w:r w:rsidDel="003F38F2">
          <w:rPr>
            <w:rFonts w:ascii="Arial" w:hAnsi="Arial" w:cs="Arial"/>
            <w:color w:val="0000FF"/>
            <w:sz w:val="20"/>
            <w:szCs w:val="20"/>
            <w:highlight w:val="white"/>
            <w:lang w:eastAsia="en-GB"/>
          </w:rPr>
          <w:delText>&gt;</w:delText>
        </w:r>
      </w:del>
    </w:p>
    <w:p w14:paraId="5FEC526C" w14:textId="206E9341" w:rsidR="00351E32" w:rsidDel="003F38F2" w:rsidRDefault="00351E32" w:rsidP="00351E32">
      <w:pPr>
        <w:autoSpaceDE w:val="0"/>
        <w:autoSpaceDN w:val="0"/>
        <w:adjustRightInd w:val="0"/>
        <w:rPr>
          <w:del w:id="1033" w:author="Rich Shriver" w:date="2016-02-26T11:07:00Z"/>
          <w:rFonts w:ascii="Arial" w:hAnsi="Arial" w:cs="Arial"/>
          <w:color w:val="000000"/>
          <w:sz w:val="20"/>
          <w:szCs w:val="20"/>
          <w:highlight w:val="white"/>
          <w:lang w:eastAsia="en-GB"/>
        </w:rPr>
      </w:pPr>
      <w:del w:id="1034" w:author="Rich Shriver" w:date="2016-02-26T11:07: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xs:restriction</w:delText>
        </w:r>
        <w:r w:rsidDel="003F38F2">
          <w:rPr>
            <w:rFonts w:ascii="Arial" w:hAnsi="Arial" w:cs="Arial"/>
            <w:color w:val="FF0000"/>
            <w:sz w:val="20"/>
            <w:szCs w:val="20"/>
            <w:highlight w:val="white"/>
            <w:lang w:eastAsia="en-GB"/>
          </w:rPr>
          <w:delText xml:space="preserve"> base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xs:nonNegativeInteger</w:delText>
        </w:r>
        <w:r w:rsidDel="003F38F2">
          <w:rPr>
            <w:rFonts w:ascii="Arial" w:hAnsi="Arial" w:cs="Arial"/>
            <w:color w:val="0000FF"/>
            <w:sz w:val="20"/>
            <w:szCs w:val="20"/>
            <w:highlight w:val="white"/>
            <w:lang w:eastAsia="en-GB"/>
          </w:rPr>
          <w:delText>"/&gt;</w:delText>
        </w:r>
      </w:del>
    </w:p>
    <w:p w14:paraId="6CB4006B" w14:textId="04F51A57" w:rsidR="00440D58" w:rsidDel="003F38F2" w:rsidRDefault="00351E32" w:rsidP="00351E32">
      <w:pPr>
        <w:rPr>
          <w:del w:id="1035" w:author="Rich Shriver" w:date="2016-02-26T11:07:00Z"/>
          <w:rFonts w:ascii="Arial" w:hAnsi="Arial" w:cs="Arial"/>
          <w:color w:val="0000FF"/>
          <w:sz w:val="20"/>
          <w:szCs w:val="20"/>
          <w:lang w:eastAsia="en-GB"/>
        </w:rPr>
      </w:pPr>
      <w:del w:id="1036" w:author="Rich Shriver" w:date="2016-02-26T11:07:00Z">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xs:simpleType</w:delText>
        </w:r>
        <w:r w:rsidDel="003F38F2">
          <w:rPr>
            <w:rFonts w:ascii="Arial" w:hAnsi="Arial" w:cs="Arial"/>
            <w:color w:val="0000FF"/>
            <w:sz w:val="20"/>
            <w:szCs w:val="20"/>
            <w:highlight w:val="white"/>
            <w:lang w:eastAsia="en-GB"/>
          </w:rPr>
          <w:delText>&gt;</w:delText>
        </w:r>
      </w:del>
    </w:p>
    <w:p w14:paraId="3E162E66" w14:textId="4A002D22" w:rsidR="00351E32" w:rsidRPr="00AE15FF" w:rsidDel="003F38F2" w:rsidRDefault="00351E32" w:rsidP="00351E32">
      <w:pPr>
        <w:rPr>
          <w:del w:id="1037" w:author="Rich Shriver" w:date="2016-02-26T11:07:00Z"/>
        </w:rPr>
      </w:pPr>
    </w:p>
    <w:p w14:paraId="2E410013" w14:textId="776EEBE3" w:rsidR="00291FEF" w:rsidRDefault="007A6290" w:rsidP="00291FEF">
      <w:pPr>
        <w:pStyle w:val="Heading2"/>
      </w:pPr>
      <w:bookmarkStart w:id="1038" w:name="_Toc448913120"/>
      <w:r>
        <w:t xml:space="preserve">FIXML </w:t>
      </w:r>
      <w:ins w:id="1039" w:author="Rich Shriver" w:date="2016-04-19T13:37:00Z">
        <w:r w:rsidR="00231C3C">
          <w:t>P</w:t>
        </w:r>
      </w:ins>
      <w:del w:id="1040" w:author="Rich Shriver" w:date="2016-04-19T13:37:00Z">
        <w:r w:rsidDel="00231C3C">
          <w:delText>p</w:delText>
        </w:r>
      </w:del>
      <w:r>
        <w:t xml:space="preserve">atterns for </w:t>
      </w:r>
      <w:del w:id="1041" w:author="Rich Shriver" w:date="2016-04-19T13:37:00Z">
        <w:r w:rsidDel="00231C3C">
          <w:delText>data</w:delText>
        </w:r>
      </w:del>
      <w:del w:id="1042" w:author="Rich Shriver" w:date="2016-02-26T11:15:00Z">
        <w:r w:rsidDel="00CF53E3">
          <w:delText xml:space="preserve"> and optional Length</w:delText>
        </w:r>
      </w:del>
      <w:del w:id="1043" w:author="Rich Shriver" w:date="2016-04-19T13:37:00Z">
        <w:r w:rsidDel="00231C3C">
          <w:delText xml:space="preserve"> </w:delText>
        </w:r>
      </w:del>
      <w:ins w:id="1044" w:author="Rich Shriver" w:date="2016-04-19T13:37:00Z">
        <w:r w:rsidR="00231C3C">
          <w:t>F</w:t>
        </w:r>
      </w:ins>
      <w:del w:id="1045" w:author="Rich Shriver" w:date="2016-04-19T13:37:00Z">
        <w:r w:rsidDel="00231C3C">
          <w:delText>f</w:delText>
        </w:r>
      </w:del>
      <w:r>
        <w:t>ields</w:t>
      </w:r>
      <w:ins w:id="1046" w:author="Rich Shriver" w:date="2016-04-19T13:37:00Z">
        <w:r w:rsidR="00231C3C">
          <w:t xml:space="preserve"> of type data</w:t>
        </w:r>
      </w:ins>
      <w:bookmarkEnd w:id="1038"/>
    </w:p>
    <w:p w14:paraId="3AD4FEB9" w14:textId="77777777" w:rsidR="003564A7" w:rsidRDefault="00891646">
      <w:pPr>
        <w:pStyle w:val="BodyText"/>
        <w:pPrChange w:id="1047" w:author="Rich Shriver" w:date="2016-04-19T09:13:00Z">
          <w:pPr>
            <w:pStyle w:val="BodyText"/>
            <w:numPr>
              <w:numId w:val="13"/>
            </w:numPr>
            <w:ind w:left="720" w:hanging="360"/>
          </w:pPr>
        </w:pPrChange>
      </w:pPr>
      <w:r>
        <w:t xml:space="preserve">Given the size of the image value, the frequent encoding of base64 data with 76 byte lines to support Internet email standards, the recommendation is to place the data within an element. This breaks with FIXML, which controversially stores data within attributes. The use of an element in this case permits us to include metadata as attributes to the encoded data field. One piece of metadata that can be included is the length of the field to assist in mapping between FIX tag=value and FIXML. </w:t>
      </w:r>
      <w:del w:id="1048" w:author="Rich Shriver" w:date="2016-02-26T11:15:00Z">
        <w:r w:rsidDel="00CF53E3">
          <w:delText xml:space="preserve">Another </w:delText>
        </w:r>
        <w:r w:rsidDel="00CF53E3">
          <w:lastRenderedPageBreak/>
          <w:delText>option that the element approach supports is the ability to optionally specify the MIME type of the data being encoded, such as PDF, JPEG, PNG, etc.</w:delText>
        </w:r>
      </w:del>
    </w:p>
    <w:p w14:paraId="55390D1A" w14:textId="1DCA0AFD" w:rsidR="003564A7" w:rsidRDefault="00330290" w:rsidP="003564A7">
      <w:pPr>
        <w:pStyle w:val="BodyText"/>
      </w:pPr>
      <w:r>
        <w:t xml:space="preserve">This proposal </w:t>
      </w:r>
      <w:del w:id="1049" w:author="Rich Shriver" w:date="2015-08-28T13:04:00Z">
        <w:r w:rsidDel="00C86296">
          <w:delText xml:space="preserve">is </w:delText>
        </w:r>
      </w:del>
      <w:ins w:id="1050" w:author="Rich Shriver" w:date="2016-04-19T09:14:00Z">
        <w:r w:rsidR="003564A7">
          <w:t xml:space="preserve">currently </w:t>
        </w:r>
      </w:ins>
      <w:r>
        <w:t xml:space="preserve">recommends the </w:t>
      </w:r>
      <w:ins w:id="1051" w:author="Rich Shriver" w:date="2016-04-19T09:14:00Z">
        <w:r w:rsidR="003564A7">
          <w:t xml:space="preserve">alternative 1 </w:t>
        </w:r>
      </w:ins>
      <w:del w:id="1052" w:author="Rich Shriver" w:date="2016-04-19T09:14:00Z">
        <w:r w:rsidDel="003564A7">
          <w:delText xml:space="preserve">following </w:delText>
        </w:r>
      </w:del>
      <w:r>
        <w:t>FIXML implementation</w:t>
      </w:r>
      <w:ins w:id="1053" w:author="Rich Shriver" w:date="2016-04-19T09:15:00Z">
        <w:r w:rsidR="00BD57D3">
          <w:t xml:space="preserve">. </w:t>
        </w:r>
      </w:ins>
      <w:ins w:id="1054" w:author="Rich Shriver" w:date="2016-04-19T13:35:00Z">
        <w:r w:rsidR="00C62A14">
          <w:t>The two alternatives include:</w:t>
        </w:r>
      </w:ins>
      <w:del w:id="1055" w:author="Rich Shriver" w:date="2016-04-19T09:15:00Z">
        <w:r w:rsidDel="00BD57D3">
          <w:delText xml:space="preserve">s: </w:delText>
        </w:r>
      </w:del>
    </w:p>
    <w:p w14:paraId="04B40A01" w14:textId="2AA273C9" w:rsidR="003564A7" w:rsidRDefault="00F50651">
      <w:pPr>
        <w:pStyle w:val="BodyText"/>
        <w:numPr>
          <w:ilvl w:val="0"/>
          <w:numId w:val="25"/>
        </w:numPr>
        <w:rPr>
          <w:ins w:id="1056" w:author="Rich Shriver" w:date="2016-04-19T09:15:00Z"/>
        </w:rPr>
        <w:pPrChange w:id="1057" w:author="Rich Shriver" w:date="2016-04-19T13:35:00Z">
          <w:pPr>
            <w:pStyle w:val="BodyText"/>
          </w:pPr>
        </w:pPrChange>
      </w:pPr>
      <w:ins w:id="1058" w:author="Rich Shriver" w:date="2016-04-19T08:57:00Z">
        <w:r>
          <w:t>Alternative 1 – FIXML field references for fields of type data as attributes</w:t>
        </w:r>
      </w:ins>
      <w:ins w:id="1059" w:author="Rich Shriver" w:date="2016-04-19T09:10:00Z">
        <w:r w:rsidR="003564A7">
          <w:t xml:space="preserve"> - </w:t>
        </w:r>
      </w:ins>
      <w:ins w:id="1060" w:author="Rich Shriver" w:date="2016-04-19T09:07:00Z">
        <w:r w:rsidR="003564A7">
          <w:t>Fields of type data defined as simpleType with base64Binary restriction</w:t>
        </w:r>
      </w:ins>
      <w:ins w:id="1061" w:author="Rich Shriver" w:date="2016-04-19T09:13:00Z">
        <w:r w:rsidR="003564A7">
          <w:t>.</w:t>
        </w:r>
      </w:ins>
    </w:p>
    <w:p w14:paraId="35409CDE" w14:textId="10437D42" w:rsidR="00BD57D3" w:rsidDel="00C62A14" w:rsidRDefault="00BD57D3" w:rsidP="003564A7">
      <w:pPr>
        <w:pStyle w:val="BodyText"/>
        <w:rPr>
          <w:del w:id="1062" w:author="Rich Shriver" w:date="2016-04-19T13:35:00Z"/>
        </w:rPr>
      </w:pPr>
    </w:p>
    <w:p w14:paraId="5D79FE5A" w14:textId="45784510" w:rsidR="00330290" w:rsidRDefault="00F50651">
      <w:pPr>
        <w:pStyle w:val="BodyText"/>
        <w:numPr>
          <w:ilvl w:val="0"/>
          <w:numId w:val="25"/>
        </w:numPr>
        <w:pPrChange w:id="1063" w:author="Rich Shriver" w:date="2016-04-19T13:36:00Z">
          <w:pPr>
            <w:pStyle w:val="BodyText"/>
            <w:numPr>
              <w:numId w:val="13"/>
            </w:numPr>
            <w:ind w:left="720" w:hanging="360"/>
          </w:pPr>
        </w:pPrChange>
      </w:pPr>
      <w:ins w:id="1064" w:author="Rich Shriver" w:date="2016-02-26T11:16:00Z">
        <w:r>
          <w:t>Alternative 2</w:t>
        </w:r>
        <w:r w:rsidR="00CF53E3">
          <w:t xml:space="preserve"> </w:t>
        </w:r>
      </w:ins>
      <w:ins w:id="1065" w:author="Rich Shriver" w:date="2016-02-26T11:17:00Z">
        <w:r w:rsidR="00CF53E3">
          <w:t>–</w:t>
        </w:r>
      </w:ins>
      <w:ins w:id="1066" w:author="Rich Shriver" w:date="2016-02-26T11:16:00Z">
        <w:r w:rsidR="00CF53E3">
          <w:t xml:space="preserve"> </w:t>
        </w:r>
      </w:ins>
      <w:ins w:id="1067" w:author="Rich Shriver" w:date="2016-02-26T11:17:00Z">
        <w:r w:rsidR="00CF53E3">
          <w:t>FIXML f</w:t>
        </w:r>
      </w:ins>
      <w:r w:rsidR="00330290">
        <w:t xml:space="preserve">ield references </w:t>
      </w:r>
      <w:del w:id="1068" w:author="Rich Shriver" w:date="2016-02-26T11:16:00Z">
        <w:r w:rsidR="00330290" w:rsidDel="00CF53E3">
          <w:delText>(</w:delText>
        </w:r>
      </w:del>
      <w:r w:rsidR="00330290">
        <w:t xml:space="preserve">for </w:t>
      </w:r>
      <w:del w:id="1069" w:author="Rich Shriver" w:date="2016-02-26T11:17:00Z">
        <w:r w:rsidR="00330290" w:rsidDel="00CF53E3">
          <w:delText xml:space="preserve">data </w:delText>
        </w:r>
      </w:del>
      <w:r w:rsidR="00330290">
        <w:t>fields</w:t>
      </w:r>
      <w:ins w:id="1070" w:author="Rich Shriver" w:date="2016-02-26T11:17:00Z">
        <w:r w:rsidR="00CF53E3">
          <w:t xml:space="preserve"> of type data</w:t>
        </w:r>
      </w:ins>
      <w:del w:id="1071" w:author="Rich Shriver" w:date="2016-02-26T11:16:00Z">
        <w:r w:rsidR="00330290" w:rsidDel="00CF53E3">
          <w:delText>)</w:delText>
        </w:r>
      </w:del>
      <w:r w:rsidR="00330290">
        <w:t xml:space="preserve"> as </w:t>
      </w:r>
      <w:ins w:id="1072" w:author="Rich Shriver" w:date="2016-02-26T11:17:00Z">
        <w:r w:rsidR="00CF53E3">
          <w:t xml:space="preserve">implemented in FIXML as </w:t>
        </w:r>
      </w:ins>
      <w:r w:rsidR="00330290">
        <w:t>elements</w:t>
      </w:r>
      <w:ins w:id="1073" w:author="Rich Shriver" w:date="2016-04-19T09:13:00Z">
        <w:r w:rsidR="003564A7">
          <w:t xml:space="preserve"> - </w:t>
        </w:r>
      </w:ins>
      <w:r w:rsidR="003564A7">
        <w:t>f</w:t>
      </w:r>
      <w:r w:rsidR="00330290">
        <w:t>ields of type data defined as complexType for base64Binary content</w:t>
      </w:r>
    </w:p>
    <w:p w14:paraId="5703C011" w14:textId="4CF7856B" w:rsidR="00330290" w:rsidDel="003564A7" w:rsidRDefault="00330290" w:rsidP="00330290">
      <w:pPr>
        <w:pStyle w:val="BodyText"/>
        <w:numPr>
          <w:ilvl w:val="0"/>
          <w:numId w:val="13"/>
        </w:numPr>
        <w:rPr>
          <w:del w:id="1074" w:author="Rich Shriver" w:date="2016-04-19T09:09:00Z"/>
        </w:rPr>
      </w:pPr>
      <w:del w:id="1075" w:author="Rich Shriver" w:date="2016-04-19T09:09:00Z">
        <w:r w:rsidDel="003564A7">
          <w:delText>Fields references (for Length fields) as an optional attribute of data field element</w:delText>
        </w:r>
      </w:del>
    </w:p>
    <w:p w14:paraId="7E2A25DD" w14:textId="26612BC8" w:rsidR="00330290" w:rsidDel="003564A7" w:rsidRDefault="00330290" w:rsidP="00330290">
      <w:pPr>
        <w:pStyle w:val="BodyText"/>
        <w:numPr>
          <w:ilvl w:val="0"/>
          <w:numId w:val="13"/>
        </w:numPr>
        <w:rPr>
          <w:del w:id="1076" w:author="Rich Shriver" w:date="2016-04-19T09:09:00Z"/>
        </w:rPr>
      </w:pPr>
      <w:del w:id="1077" w:author="Rich Shriver" w:date="2016-04-19T09:09:00Z">
        <w:r w:rsidDel="003564A7">
          <w:delText>xmlmime type as an optional attribute of the data field element</w:delText>
        </w:r>
      </w:del>
    </w:p>
    <w:p w14:paraId="39AB0069" w14:textId="5A2D082E" w:rsidR="003564A7" w:rsidDel="00BD57D3" w:rsidRDefault="00330290" w:rsidP="003564A7">
      <w:pPr>
        <w:pStyle w:val="BodyText"/>
        <w:numPr>
          <w:ilvl w:val="0"/>
          <w:numId w:val="13"/>
        </w:numPr>
        <w:rPr>
          <w:del w:id="1078" w:author="Rich Shriver" w:date="2016-04-19T09:09:00Z"/>
        </w:rPr>
      </w:pPr>
      <w:del w:id="1079" w:author="Rich Shriver" w:date="2016-04-19T09:09:00Z">
        <w:r w:rsidDel="003564A7">
          <w:delText>Fields of type Length defined as simpleType</w:delText>
        </w:r>
      </w:del>
    </w:p>
    <w:p w14:paraId="6E509664" w14:textId="77777777" w:rsidR="00BD57D3" w:rsidRDefault="00BD57D3" w:rsidP="00BD57D3">
      <w:pPr>
        <w:pStyle w:val="BodyText"/>
        <w:rPr>
          <w:ins w:id="1080" w:author="Rich Shriver" w:date="2016-04-19T09:16:00Z"/>
        </w:rPr>
      </w:pPr>
    </w:p>
    <w:p w14:paraId="00FFE448" w14:textId="6810F9EB" w:rsidR="003564A7" w:rsidRDefault="003564A7" w:rsidP="00BD57D3">
      <w:pPr>
        <w:pStyle w:val="BodyText"/>
      </w:pPr>
      <w:ins w:id="1081" w:author="Rich Shriver" w:date="2016-04-19T09:08:00Z">
        <w:r>
          <w:t xml:space="preserve">In both cases, </w:t>
        </w:r>
      </w:ins>
      <w:r w:rsidR="00C3163A">
        <w:t xml:space="preserve">Field references for fields of type </w:t>
      </w:r>
      <w:del w:id="1082" w:author="Rich Shriver" w:date="2016-02-26T11:09:00Z">
        <w:r w:rsidR="00C3163A" w:rsidDel="003F38F2">
          <w:delText xml:space="preserve">data and </w:delText>
        </w:r>
      </w:del>
      <w:r w:rsidR="00C3163A">
        <w:t>Length are not included in the component or message attribute group.</w:t>
      </w:r>
    </w:p>
    <w:p w14:paraId="20E04523" w14:textId="77777777" w:rsidR="003564A7" w:rsidRDefault="003564A7" w:rsidP="003564A7">
      <w:pPr>
        <w:pStyle w:val="BodyText"/>
      </w:pPr>
    </w:p>
    <w:p w14:paraId="105FFCD3" w14:textId="351A5D92" w:rsidR="00BD57D3" w:rsidRDefault="00BD57D3" w:rsidP="00D437ED">
      <w:pPr>
        <w:pStyle w:val="Heading3"/>
        <w:rPr>
          <w:ins w:id="1083" w:author="Rich Shriver" w:date="2016-04-19T09:18:00Z"/>
        </w:rPr>
      </w:pPr>
      <w:bookmarkStart w:id="1084" w:name="_Toc448913121"/>
      <w:ins w:id="1085" w:author="Rich Shriver" w:date="2016-04-19T09:17:00Z">
        <w:r>
          <w:t>Alternative 1 – Field references (for data fields) as attributes</w:t>
        </w:r>
      </w:ins>
      <w:bookmarkEnd w:id="1084"/>
    </w:p>
    <w:p w14:paraId="00554B51" w14:textId="1E6B2815" w:rsidR="00E140E6" w:rsidRPr="000829FF" w:rsidRDefault="00E140E6" w:rsidP="00E140E6">
      <w:pPr>
        <w:pStyle w:val="BodyText"/>
        <w:rPr>
          <w:ins w:id="1086" w:author="Rich Shriver" w:date="2016-04-19T12:15:00Z"/>
        </w:rPr>
      </w:pPr>
      <w:ins w:id="1087" w:author="Rich Shriver" w:date="2016-04-19T12:15:00Z">
        <w:r w:rsidRPr="000829FF">
          <w:t xml:space="preserve">FIX Repository field references for fields coded with the datatype "data" are included in FIXML as </w:t>
        </w:r>
      </w:ins>
      <w:ins w:id="1088" w:author="Rich Shriver" w:date="2016-04-19T12:21:00Z">
        <w:r w:rsidR="007000C9" w:rsidRPr="000829FF">
          <w:t xml:space="preserve">attribute in </w:t>
        </w:r>
      </w:ins>
      <w:ins w:id="1089" w:author="Rich Shriver" w:date="2016-04-19T12:15:00Z">
        <w:r w:rsidRPr="000829FF">
          <w:t>the</w:t>
        </w:r>
      </w:ins>
      <w:ins w:id="1090" w:author="Rich Shriver" w:date="2016-04-19T12:21:00Z">
        <w:r w:rsidR="007000C9" w:rsidRPr="000829FF">
          <w:t xml:space="preserve"> </w:t>
        </w:r>
      </w:ins>
      <w:ins w:id="1091" w:author="Rich Shriver" w:date="2016-04-19T12:15:00Z">
        <w:r w:rsidRPr="000829FF">
          <w:t>corresponding message or component</w:t>
        </w:r>
      </w:ins>
      <w:ins w:id="1092" w:author="Rich Shriver" w:date="2016-04-19T12:21:00Z">
        <w:r w:rsidR="007000C9" w:rsidRPr="000829FF">
          <w:t xml:space="preserve"> attribute group</w:t>
        </w:r>
      </w:ins>
      <w:ins w:id="1093" w:author="Rich Shriver" w:date="2016-04-19T12:15:00Z">
        <w:r w:rsidRPr="000829FF">
          <w:t xml:space="preserve">.  </w:t>
        </w:r>
      </w:ins>
    </w:p>
    <w:p w14:paraId="63371A78" w14:textId="4B26D44B" w:rsidR="00E140E6" w:rsidRPr="000829FF" w:rsidRDefault="00E140E6" w:rsidP="00E140E6">
      <w:pPr>
        <w:pStyle w:val="BodyText"/>
        <w:numPr>
          <w:ilvl w:val="0"/>
          <w:numId w:val="14"/>
        </w:numPr>
        <w:rPr>
          <w:ins w:id="1094" w:author="Rich Shriver" w:date="2016-04-19T12:15:00Z"/>
        </w:rPr>
      </w:pPr>
      <w:ins w:id="1095" w:author="Rich Shriver" w:date="2016-04-19T12:15:00Z">
        <w:r w:rsidRPr="000829FF">
          <w:t xml:space="preserve">The </w:t>
        </w:r>
      </w:ins>
      <w:ins w:id="1096" w:author="Rich Shriver" w:date="2016-04-19T13:16:00Z">
        <w:r w:rsidR="000829FF" w:rsidRPr="000829FF">
          <w:rPr>
            <w:rPrChange w:id="1097" w:author="Rich Shriver" w:date="2016-04-19T13:19:00Z">
              <w:rPr>
                <w:highlight w:val="yellow"/>
              </w:rPr>
            </w:rPrChange>
          </w:rPr>
          <w:t xml:space="preserve">attribute’s </w:t>
        </w:r>
      </w:ins>
      <w:ins w:id="1098" w:author="Rich Shriver" w:date="2016-04-19T12:15:00Z">
        <w:r w:rsidRPr="000829FF">
          <w:t>name is the field's abbreviated name</w:t>
        </w:r>
      </w:ins>
      <w:ins w:id="1099" w:author="Rich Shriver" w:date="2016-04-19T13:16:00Z">
        <w:r w:rsidR="000829FF" w:rsidRPr="000829FF">
          <w:rPr>
            <w:rPrChange w:id="1100" w:author="Rich Shriver" w:date="2016-04-19T13:19:00Z">
              <w:rPr>
                <w:highlight w:val="yellow"/>
              </w:rPr>
            </w:rPrChange>
          </w:rPr>
          <w:t xml:space="preserve"> (as found in the FIX Repository)</w:t>
        </w:r>
      </w:ins>
      <w:ins w:id="1101" w:author="Rich Shriver" w:date="2016-04-19T12:15:00Z">
        <w:r w:rsidRPr="000829FF">
          <w:t xml:space="preserve">.  </w:t>
        </w:r>
      </w:ins>
    </w:p>
    <w:p w14:paraId="53FF68B4" w14:textId="2AE382E9" w:rsidR="00E140E6" w:rsidRPr="000829FF" w:rsidRDefault="00E140E6" w:rsidP="00E140E6">
      <w:pPr>
        <w:pStyle w:val="BodyText"/>
        <w:numPr>
          <w:ilvl w:val="0"/>
          <w:numId w:val="14"/>
        </w:numPr>
        <w:rPr>
          <w:ins w:id="1102" w:author="Rich Shriver" w:date="2016-04-19T12:15:00Z"/>
        </w:rPr>
      </w:pPr>
      <w:ins w:id="1103" w:author="Rich Shriver" w:date="2016-04-19T12:15:00Z">
        <w:r w:rsidRPr="000829FF">
          <w:t xml:space="preserve">The </w:t>
        </w:r>
      </w:ins>
      <w:ins w:id="1104" w:author="Rich Shriver" w:date="2016-04-19T13:31:00Z">
        <w:r w:rsidR="00BB016B">
          <w:t xml:space="preserve">attribute’s </w:t>
        </w:r>
      </w:ins>
      <w:ins w:id="1105" w:author="Rich Shriver" w:date="2016-04-19T12:15:00Z">
        <w:r w:rsidRPr="000829FF">
          <w:t xml:space="preserve">type attribute </w:t>
        </w:r>
        <w:r w:rsidR="000829FF" w:rsidRPr="000829FF">
          <w:rPr>
            <w:rPrChange w:id="1106" w:author="Rich Shriver" w:date="2016-04-19T13:19:00Z">
              <w:rPr>
                <w:highlight w:val="yellow"/>
              </w:rPr>
            </w:rPrChange>
          </w:rPr>
          <w:t>is set to the data field simple</w:t>
        </w:r>
        <w:r w:rsidRPr="000829FF">
          <w:t>Type (described below).  The type name is a concatenation of the field name and "_t" ("EncodedIssuer_t" in the examples).</w:t>
        </w:r>
      </w:ins>
    </w:p>
    <w:p w14:paraId="086093F7" w14:textId="1CFE1D2D" w:rsidR="00E140E6" w:rsidRPr="000829FF" w:rsidRDefault="00E140E6" w:rsidP="00E140E6">
      <w:pPr>
        <w:pStyle w:val="BodyText"/>
        <w:numPr>
          <w:ilvl w:val="0"/>
          <w:numId w:val="14"/>
        </w:numPr>
        <w:rPr>
          <w:ins w:id="1107" w:author="Rich Shriver" w:date="2016-04-19T12:15:00Z"/>
        </w:rPr>
      </w:pPr>
      <w:ins w:id="1108" w:author="Rich Shriver" w:date="2016-04-19T12:15:00Z">
        <w:r w:rsidRPr="000829FF">
          <w:t xml:space="preserve">For the </w:t>
        </w:r>
      </w:ins>
      <w:ins w:id="1109" w:author="Rich Shriver" w:date="2016-04-19T13:17:00Z">
        <w:r w:rsidR="000829FF" w:rsidRPr="000829FF">
          <w:rPr>
            <w:rPrChange w:id="1110" w:author="Rich Shriver" w:date="2016-04-19T13:19:00Z">
              <w:rPr>
                <w:highlight w:val="yellow"/>
              </w:rPr>
            </w:rPrChange>
          </w:rPr>
          <w:t>use attribute,</w:t>
        </w:r>
      </w:ins>
      <w:ins w:id="1111" w:author="Rich Shriver" w:date="2016-04-19T12:15:00Z">
        <w:r w:rsidRPr="000829FF">
          <w:t xml:space="preserve"> if the field reference is coded in the </w:t>
        </w:r>
      </w:ins>
      <w:ins w:id="1112" w:author="Rich Shriver" w:date="2016-04-19T13:17:00Z">
        <w:r w:rsidR="000829FF" w:rsidRPr="000829FF">
          <w:rPr>
            <w:rPrChange w:id="1113" w:author="Rich Shriver" w:date="2016-04-19T13:19:00Z">
              <w:rPr>
                <w:highlight w:val="yellow"/>
              </w:rPr>
            </w:rPrChange>
          </w:rPr>
          <w:t>FIX r</w:t>
        </w:r>
      </w:ins>
      <w:ins w:id="1114" w:author="Rich Shriver" w:date="2016-04-19T12:15:00Z">
        <w:r w:rsidRPr="000829FF">
          <w:t xml:space="preserve">epository as not required, the </w:t>
        </w:r>
      </w:ins>
      <w:ins w:id="1115" w:author="Rich Shriver" w:date="2016-04-19T13:18:00Z">
        <w:r w:rsidR="000829FF" w:rsidRPr="000829FF">
          <w:rPr>
            <w:rPrChange w:id="1116" w:author="Rich Shriver" w:date="2016-04-19T13:19:00Z">
              <w:rPr>
                <w:highlight w:val="yellow"/>
              </w:rPr>
            </w:rPrChange>
          </w:rPr>
          <w:t>use</w:t>
        </w:r>
      </w:ins>
      <w:ins w:id="1117" w:author="Rich Shriver" w:date="2016-04-19T12:15:00Z">
        <w:r w:rsidRPr="000829FF">
          <w:t xml:space="preserve"> attribute is set to "</w:t>
        </w:r>
      </w:ins>
      <w:ins w:id="1118" w:author="Rich Shriver" w:date="2016-04-19T13:18:00Z">
        <w:r w:rsidR="000829FF" w:rsidRPr="000829FF">
          <w:rPr>
            <w:rPrChange w:id="1119" w:author="Rich Shriver" w:date="2016-04-19T13:19:00Z">
              <w:rPr>
                <w:highlight w:val="yellow"/>
              </w:rPr>
            </w:rPrChange>
          </w:rPr>
          <w:t>optional</w:t>
        </w:r>
      </w:ins>
      <w:ins w:id="1120" w:author="Rich Shriver" w:date="2016-04-19T12:15:00Z">
        <w:r w:rsidRPr="000829FF">
          <w:t xml:space="preserve">"; otherwise the </w:t>
        </w:r>
      </w:ins>
      <w:ins w:id="1121" w:author="Rich Shriver" w:date="2016-04-19T13:18:00Z">
        <w:r w:rsidR="000829FF" w:rsidRPr="000829FF">
          <w:rPr>
            <w:rPrChange w:id="1122" w:author="Rich Shriver" w:date="2016-04-19T13:19:00Z">
              <w:rPr>
                <w:highlight w:val="yellow"/>
              </w:rPr>
            </w:rPrChange>
          </w:rPr>
          <w:t>use</w:t>
        </w:r>
      </w:ins>
      <w:ins w:id="1123" w:author="Rich Shriver" w:date="2016-04-19T12:15:00Z">
        <w:r w:rsidRPr="000829FF">
          <w:t xml:space="preserve"> attribute is set to "</w:t>
        </w:r>
      </w:ins>
      <w:ins w:id="1124" w:author="Rich Shriver" w:date="2016-04-19T13:18:00Z">
        <w:r w:rsidR="000829FF" w:rsidRPr="000829FF">
          <w:rPr>
            <w:rPrChange w:id="1125" w:author="Rich Shriver" w:date="2016-04-19T13:19:00Z">
              <w:rPr>
                <w:highlight w:val="yellow"/>
              </w:rPr>
            </w:rPrChange>
          </w:rPr>
          <w:t>required</w:t>
        </w:r>
      </w:ins>
      <w:ins w:id="1126" w:author="Rich Shriver" w:date="2016-04-19T12:15:00Z">
        <w:r w:rsidRPr="000829FF">
          <w:t xml:space="preserve">" for required fields.  </w:t>
        </w:r>
      </w:ins>
    </w:p>
    <w:p w14:paraId="6B9FDDCD" w14:textId="5AA4C796" w:rsidR="00E140E6" w:rsidRDefault="00E140E6" w:rsidP="00E140E6">
      <w:pPr>
        <w:pStyle w:val="BodyText"/>
        <w:rPr>
          <w:ins w:id="1127" w:author="Rich Shriver" w:date="2016-04-19T12:15:00Z"/>
        </w:rPr>
      </w:pPr>
      <w:ins w:id="1128" w:author="Rich Shriver" w:date="2016-04-19T12:15:00Z">
        <w:r>
          <w:t>In the example below, the field EncodedIssuer is included within the Instrument</w:t>
        </w:r>
      </w:ins>
      <w:ins w:id="1129" w:author="Rich Shriver" w:date="2016-04-19T12:17:00Z">
        <w:r w:rsidR="007000C9">
          <w:t>Attribute</w:t>
        </w:r>
      </w:ins>
      <w:ins w:id="1130" w:author="Rich Shriver" w:date="2016-04-19T12:15:00Z">
        <w:r>
          <w:t xml:space="preserve">s </w:t>
        </w:r>
      </w:ins>
      <w:ins w:id="1131" w:author="Rich Shriver" w:date="2016-04-19T13:32:00Z">
        <w:r w:rsidR="00BB016B">
          <w:t xml:space="preserve">attribute </w:t>
        </w:r>
      </w:ins>
      <w:ins w:id="1132" w:author="Rich Shriver" w:date="2016-04-19T12:15:00Z">
        <w:r>
          <w:t>group.</w:t>
        </w:r>
      </w:ins>
    </w:p>
    <w:p w14:paraId="6F0CF815" w14:textId="77777777" w:rsidR="00E140E6" w:rsidRPr="001B7669" w:rsidRDefault="00E140E6" w:rsidP="00E140E6">
      <w:pPr>
        <w:pStyle w:val="BodyText"/>
        <w:rPr>
          <w:ins w:id="1133" w:author="Rich Shriver" w:date="2016-04-19T12:15:00Z"/>
          <w:rStyle w:val="Strong"/>
        </w:rPr>
      </w:pPr>
      <w:ins w:id="1134" w:author="Rich Shriver" w:date="2016-04-19T12:15:00Z">
        <w:r w:rsidRPr="001B7669">
          <w:rPr>
            <w:rStyle w:val="Strong"/>
          </w:rPr>
          <w:t>Example:</w:t>
        </w:r>
      </w:ins>
    </w:p>
    <w:p w14:paraId="4C430ABF" w14:textId="79068D28" w:rsidR="00C967CE" w:rsidRDefault="00C967CE" w:rsidP="007000C9">
      <w:pPr>
        <w:autoSpaceDE w:val="0"/>
        <w:autoSpaceDN w:val="0"/>
        <w:adjustRightInd w:val="0"/>
        <w:rPr>
          <w:ins w:id="1135" w:author="Rich Shriver" w:date="2016-04-19T12:35:00Z"/>
          <w:rFonts w:ascii="Arial" w:hAnsi="Arial" w:cs="Arial"/>
          <w:color w:val="0000FF"/>
          <w:sz w:val="20"/>
          <w:szCs w:val="20"/>
          <w:highlight w:val="white"/>
          <w:lang w:eastAsia="en-GB"/>
        </w:rPr>
      </w:pPr>
      <w:ins w:id="1136" w:author="Rich Shriver" w:date="2016-04-19T12:35: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xs:attributeGroup</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InstrumentAttributes</w:t>
        </w:r>
        <w:r>
          <w:rPr>
            <w:rFonts w:ascii="Arial" w:hAnsi="Arial" w:cs="Arial"/>
            <w:color w:val="0000FF"/>
            <w:sz w:val="20"/>
            <w:szCs w:val="20"/>
            <w:highlight w:val="white"/>
            <w:lang w:eastAsia="en-GB"/>
          </w:rPr>
          <w:t>"&gt;</w:t>
        </w:r>
      </w:ins>
    </w:p>
    <w:p w14:paraId="0B623D0F" w14:textId="12574E10" w:rsidR="00C967CE" w:rsidRDefault="00C967CE" w:rsidP="007000C9">
      <w:pPr>
        <w:autoSpaceDE w:val="0"/>
        <w:autoSpaceDN w:val="0"/>
        <w:adjustRightInd w:val="0"/>
        <w:rPr>
          <w:ins w:id="1137" w:author="Rich Shriver" w:date="2016-04-19T12:35:00Z"/>
          <w:rFonts w:ascii="Arial" w:hAnsi="Arial" w:cs="Arial"/>
          <w:color w:val="0000FF"/>
          <w:sz w:val="20"/>
          <w:szCs w:val="20"/>
          <w:highlight w:val="white"/>
          <w:lang w:eastAsia="en-GB"/>
        </w:rPr>
      </w:pPr>
    </w:p>
    <w:p w14:paraId="3A5A72A9" w14:textId="2D367633" w:rsidR="00C967CE" w:rsidRDefault="00C967CE" w:rsidP="007000C9">
      <w:pPr>
        <w:autoSpaceDE w:val="0"/>
        <w:autoSpaceDN w:val="0"/>
        <w:adjustRightInd w:val="0"/>
        <w:rPr>
          <w:ins w:id="1138" w:author="Rich Shriver" w:date="2016-04-19T12:35:00Z"/>
          <w:rFonts w:ascii="Arial" w:hAnsi="Arial" w:cs="Arial"/>
          <w:color w:val="0000FF"/>
          <w:sz w:val="20"/>
          <w:szCs w:val="20"/>
          <w:highlight w:val="white"/>
          <w:lang w:eastAsia="en-GB"/>
        </w:rPr>
      </w:pPr>
      <w:ins w:id="1139" w:author="Rich Shriver" w:date="2016-04-19T12:35:00Z">
        <w:r>
          <w:rPr>
            <w:rFonts w:ascii="Arial" w:hAnsi="Arial" w:cs="Arial"/>
            <w:color w:val="0000FF"/>
            <w:sz w:val="20"/>
            <w:szCs w:val="20"/>
            <w:highlight w:val="white"/>
            <w:lang w:eastAsia="en-GB"/>
          </w:rPr>
          <w:tab/>
          <w:t>&lt;&lt; truncated&gt;&gt;</w:t>
        </w:r>
      </w:ins>
    </w:p>
    <w:p w14:paraId="1D61504E" w14:textId="77777777" w:rsidR="00C967CE" w:rsidRDefault="00C967CE" w:rsidP="007000C9">
      <w:pPr>
        <w:autoSpaceDE w:val="0"/>
        <w:autoSpaceDN w:val="0"/>
        <w:adjustRightInd w:val="0"/>
        <w:rPr>
          <w:ins w:id="1140" w:author="Rich Shriver" w:date="2016-04-19T12:34:00Z"/>
          <w:rFonts w:ascii="Arial" w:hAnsi="Arial" w:cs="Arial"/>
          <w:color w:val="000000"/>
          <w:sz w:val="20"/>
          <w:szCs w:val="20"/>
          <w:highlight w:val="white"/>
          <w:lang w:eastAsia="en-GB"/>
        </w:rPr>
      </w:pPr>
    </w:p>
    <w:p w14:paraId="3D12382D" w14:textId="21BC34D1" w:rsidR="007000C9" w:rsidRDefault="007000C9" w:rsidP="007000C9">
      <w:pPr>
        <w:autoSpaceDE w:val="0"/>
        <w:autoSpaceDN w:val="0"/>
        <w:adjustRightInd w:val="0"/>
        <w:rPr>
          <w:ins w:id="1141" w:author="Rich Shriver" w:date="2016-04-19T12:34:00Z"/>
          <w:rFonts w:ascii="Arial" w:hAnsi="Arial" w:cs="Arial"/>
          <w:color w:val="000000"/>
          <w:sz w:val="20"/>
          <w:szCs w:val="20"/>
          <w:highlight w:val="white"/>
          <w:lang w:eastAsia="en-GB"/>
        </w:rPr>
      </w:pPr>
      <w:ins w:id="1142" w:author="Rich Shriver" w:date="2016-04-19T12:34: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Issr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Issuer_t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ins>
    </w:p>
    <w:p w14:paraId="0759FF45" w14:textId="77777777" w:rsidR="007000C9" w:rsidRDefault="007000C9" w:rsidP="007000C9">
      <w:pPr>
        <w:autoSpaceDE w:val="0"/>
        <w:autoSpaceDN w:val="0"/>
        <w:adjustRightInd w:val="0"/>
        <w:rPr>
          <w:ins w:id="1143" w:author="Rich Shriver" w:date="2016-04-19T12:34:00Z"/>
          <w:rFonts w:ascii="Arial" w:hAnsi="Arial" w:cs="Arial"/>
          <w:color w:val="000000"/>
          <w:sz w:val="20"/>
          <w:szCs w:val="20"/>
          <w:highlight w:val="white"/>
          <w:lang w:eastAsia="en-GB"/>
        </w:rPr>
      </w:pPr>
      <w:ins w:id="1144" w:author="Rich Shriver" w:date="2016-04-19T12:34: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ins>
    </w:p>
    <w:p w14:paraId="22A2B0D7" w14:textId="77777777" w:rsidR="007000C9" w:rsidRDefault="007000C9" w:rsidP="007000C9">
      <w:pPr>
        <w:autoSpaceDE w:val="0"/>
        <w:autoSpaceDN w:val="0"/>
        <w:adjustRightInd w:val="0"/>
        <w:rPr>
          <w:ins w:id="1145" w:author="Rich Shriver" w:date="2016-04-19T12:34:00Z"/>
          <w:rFonts w:ascii="Arial" w:hAnsi="Arial" w:cs="Arial"/>
          <w:color w:val="000000"/>
          <w:sz w:val="20"/>
          <w:szCs w:val="20"/>
          <w:highlight w:val="white"/>
          <w:lang w:eastAsia="en-GB"/>
        </w:rPr>
      </w:pPr>
      <w:ins w:id="1146" w:author="Rich Shriver" w:date="2016-04-19T12:34: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Desc</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SecurityDesc_t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ins>
    </w:p>
    <w:p w14:paraId="6C45767F" w14:textId="77777777" w:rsidR="007000C9" w:rsidRDefault="007000C9" w:rsidP="007000C9">
      <w:pPr>
        <w:autoSpaceDE w:val="0"/>
        <w:autoSpaceDN w:val="0"/>
        <w:adjustRightInd w:val="0"/>
        <w:rPr>
          <w:ins w:id="1147" w:author="Rich Shriver" w:date="2016-04-19T12:34:00Z"/>
          <w:rFonts w:ascii="Arial" w:hAnsi="Arial" w:cs="Arial"/>
          <w:color w:val="0000FF"/>
          <w:sz w:val="20"/>
          <w:szCs w:val="20"/>
          <w:highlight w:val="white"/>
          <w:lang w:eastAsia="en-GB"/>
        </w:rPr>
      </w:pPr>
      <w:ins w:id="1148" w:author="Rich Shriver" w:date="2016-04-19T12:34: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EncSecDesc</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EncodedSecurityDesc_t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ins>
    </w:p>
    <w:p w14:paraId="6DC91799" w14:textId="37E52F08" w:rsidR="00C967CE" w:rsidRDefault="00C967CE" w:rsidP="007000C9">
      <w:pPr>
        <w:autoSpaceDE w:val="0"/>
        <w:autoSpaceDN w:val="0"/>
        <w:adjustRightInd w:val="0"/>
        <w:rPr>
          <w:ins w:id="1149" w:author="Rich Shriver" w:date="2016-04-19T12:35:00Z"/>
          <w:rFonts w:ascii="Arial" w:hAnsi="Arial" w:cs="Arial"/>
          <w:color w:val="0000FF"/>
          <w:sz w:val="20"/>
          <w:szCs w:val="20"/>
          <w:highlight w:val="white"/>
          <w:lang w:eastAsia="en-GB"/>
        </w:rPr>
      </w:pPr>
    </w:p>
    <w:p w14:paraId="7F72F9E8" w14:textId="77777777" w:rsidR="00C967CE" w:rsidRDefault="00C967CE" w:rsidP="00C967CE">
      <w:pPr>
        <w:autoSpaceDE w:val="0"/>
        <w:autoSpaceDN w:val="0"/>
        <w:adjustRightInd w:val="0"/>
        <w:rPr>
          <w:ins w:id="1150" w:author="Rich Shriver" w:date="2016-04-19T12:35:00Z"/>
          <w:rFonts w:ascii="Arial" w:hAnsi="Arial" w:cs="Arial"/>
          <w:color w:val="0000FF"/>
          <w:sz w:val="20"/>
          <w:szCs w:val="20"/>
          <w:highlight w:val="white"/>
          <w:lang w:eastAsia="en-GB"/>
        </w:rPr>
      </w:pPr>
      <w:ins w:id="1151" w:author="Rich Shriver" w:date="2016-04-19T12:35:00Z">
        <w:r>
          <w:rPr>
            <w:rFonts w:ascii="Arial" w:hAnsi="Arial" w:cs="Arial"/>
            <w:color w:val="0000FF"/>
            <w:sz w:val="20"/>
            <w:szCs w:val="20"/>
            <w:highlight w:val="white"/>
            <w:lang w:eastAsia="en-GB"/>
          </w:rPr>
          <w:tab/>
          <w:t>&lt;&lt; truncated&gt;&gt;</w:t>
        </w:r>
      </w:ins>
    </w:p>
    <w:p w14:paraId="6E4A22E4" w14:textId="77777777" w:rsidR="00C967CE" w:rsidRDefault="00C967CE" w:rsidP="007000C9">
      <w:pPr>
        <w:autoSpaceDE w:val="0"/>
        <w:autoSpaceDN w:val="0"/>
        <w:adjustRightInd w:val="0"/>
        <w:rPr>
          <w:ins w:id="1152" w:author="Rich Shriver" w:date="2016-04-19T12:34:00Z"/>
          <w:rFonts w:ascii="Arial" w:hAnsi="Arial" w:cs="Arial"/>
          <w:color w:val="0000FF"/>
          <w:sz w:val="20"/>
          <w:szCs w:val="20"/>
          <w:highlight w:val="white"/>
          <w:lang w:eastAsia="en-GB"/>
        </w:rPr>
      </w:pPr>
    </w:p>
    <w:p w14:paraId="4B9D83EE" w14:textId="3A82F20C" w:rsidR="00C967CE" w:rsidRDefault="00C967CE" w:rsidP="007000C9">
      <w:pPr>
        <w:autoSpaceDE w:val="0"/>
        <w:autoSpaceDN w:val="0"/>
        <w:adjustRightInd w:val="0"/>
        <w:rPr>
          <w:ins w:id="1153" w:author="Rich Shriver" w:date="2016-04-19T12:34:00Z"/>
          <w:rFonts w:ascii="Arial" w:hAnsi="Arial" w:cs="Arial"/>
          <w:color w:val="0000FF"/>
          <w:sz w:val="20"/>
          <w:szCs w:val="20"/>
          <w:highlight w:val="white"/>
          <w:lang w:eastAsia="en-GB"/>
        </w:rPr>
      </w:pPr>
      <w:ins w:id="1154" w:author="Rich Shriver" w:date="2016-04-19T12:34: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xs:attributeGroup</w:t>
        </w:r>
        <w:r>
          <w:rPr>
            <w:rFonts w:ascii="Arial" w:hAnsi="Arial" w:cs="Arial"/>
            <w:color w:val="0000FF"/>
            <w:sz w:val="20"/>
            <w:szCs w:val="20"/>
            <w:highlight w:val="white"/>
            <w:lang w:eastAsia="en-GB"/>
          </w:rPr>
          <w:t>&gt;</w:t>
        </w:r>
      </w:ins>
    </w:p>
    <w:p w14:paraId="500C0B46" w14:textId="77777777" w:rsidR="00E140E6" w:rsidRDefault="00E140E6" w:rsidP="00E140E6">
      <w:pPr>
        <w:pStyle w:val="BodyText"/>
        <w:rPr>
          <w:ins w:id="1155" w:author="Rich Shriver" w:date="2016-04-19T12:15:00Z"/>
        </w:rPr>
      </w:pPr>
    </w:p>
    <w:p w14:paraId="79195B96" w14:textId="60617706" w:rsidR="00E140E6" w:rsidRPr="000829FF" w:rsidRDefault="00E140E6" w:rsidP="00E140E6">
      <w:pPr>
        <w:pStyle w:val="BodyText"/>
        <w:rPr>
          <w:ins w:id="1156" w:author="Rich Shriver" w:date="2016-04-19T12:15:00Z"/>
        </w:rPr>
      </w:pPr>
      <w:ins w:id="1157" w:author="Rich Shriver" w:date="2016-04-19T12:15:00Z">
        <w:r w:rsidRPr="000829FF">
          <w:lastRenderedPageBreak/>
          <w:t xml:space="preserve">This </w:t>
        </w:r>
      </w:ins>
      <w:ins w:id="1158" w:author="Rich Shriver" w:date="2016-04-19T13:19:00Z">
        <w:r w:rsidR="000829FF" w:rsidRPr="000829FF">
          <w:rPr>
            <w:rPrChange w:id="1159" w:author="Rich Shriver" w:date="2016-04-19T13:24:00Z">
              <w:rPr>
                <w:highlight w:val="yellow"/>
              </w:rPr>
            </w:rPrChange>
          </w:rPr>
          <w:t>attribute</w:t>
        </w:r>
      </w:ins>
      <w:ins w:id="1160" w:author="Rich Shriver" w:date="2016-04-19T12:15:00Z">
        <w:r w:rsidRPr="000829FF">
          <w:t xml:space="preserve"> is included in FIXML when the notReqXML attribute of the field reference and the field </w:t>
        </w:r>
      </w:ins>
      <w:ins w:id="1161" w:author="Rich Shriver" w:date="2016-04-19T13:20:00Z">
        <w:r w:rsidR="000829FF" w:rsidRPr="000829FF">
          <w:rPr>
            <w:rPrChange w:id="1162" w:author="Rich Shriver" w:date="2016-04-19T13:24:00Z">
              <w:rPr>
                <w:highlight w:val="yellow"/>
              </w:rPr>
            </w:rPrChange>
          </w:rPr>
          <w:t xml:space="preserve">in the FIX Repository </w:t>
        </w:r>
      </w:ins>
      <w:ins w:id="1163" w:author="Rich Shriver" w:date="2016-04-19T12:15:00Z">
        <w:r w:rsidRPr="000829FF">
          <w:t xml:space="preserve">are both set to "0".  The </w:t>
        </w:r>
      </w:ins>
      <w:ins w:id="1164" w:author="Rich Shriver" w:date="2016-04-19T13:20:00Z">
        <w:r w:rsidR="000829FF" w:rsidRPr="000829FF">
          <w:rPr>
            <w:rPrChange w:id="1165" w:author="Rich Shriver" w:date="2016-04-19T13:24:00Z">
              <w:rPr>
                <w:highlight w:val="yellow"/>
              </w:rPr>
            </w:rPrChange>
          </w:rPr>
          <w:t>attribute</w:t>
        </w:r>
      </w:ins>
      <w:ins w:id="1166" w:author="Rich Shriver" w:date="2016-04-19T12:15:00Z">
        <w:r w:rsidRPr="000829FF">
          <w:t xml:space="preserve"> is not </w:t>
        </w:r>
      </w:ins>
      <w:ins w:id="1167" w:author="Rich Shriver" w:date="2016-04-19T13:22:00Z">
        <w:r w:rsidR="000829FF" w:rsidRPr="000829FF">
          <w:rPr>
            <w:rPrChange w:id="1168" w:author="Rich Shriver" w:date="2016-04-19T13:24:00Z">
              <w:rPr>
                <w:highlight w:val="yellow"/>
              </w:rPr>
            </w:rPrChange>
          </w:rPr>
          <w:t>included</w:t>
        </w:r>
      </w:ins>
      <w:ins w:id="1169" w:author="Rich Shriver" w:date="2016-04-19T13:23:00Z">
        <w:r w:rsidR="000829FF" w:rsidRPr="000829FF">
          <w:rPr>
            <w:rPrChange w:id="1170" w:author="Rich Shriver" w:date="2016-04-19T13:24:00Z">
              <w:rPr>
                <w:highlight w:val="yellow"/>
              </w:rPr>
            </w:rPrChange>
          </w:rPr>
          <w:t xml:space="preserve"> in FIXML</w:t>
        </w:r>
      </w:ins>
      <w:ins w:id="1171" w:author="Rich Shriver" w:date="2016-04-19T12:15:00Z">
        <w:r w:rsidRPr="000829FF">
          <w:t xml:space="preserve"> if the field reference or the data attribute </w:t>
        </w:r>
      </w:ins>
      <w:ins w:id="1172" w:author="Rich Shriver" w:date="2016-04-19T13:20:00Z">
        <w:r w:rsidR="000829FF" w:rsidRPr="000829FF">
          <w:rPr>
            <w:rPrChange w:id="1173" w:author="Rich Shriver" w:date="2016-04-19T13:24:00Z">
              <w:rPr>
                <w:highlight w:val="yellow"/>
              </w:rPr>
            </w:rPrChange>
          </w:rPr>
          <w:t>in the FIX Reposito</w:t>
        </w:r>
      </w:ins>
      <w:ins w:id="1174" w:author="Rich Shriver" w:date="2016-04-19T13:23:00Z">
        <w:r w:rsidR="000829FF" w:rsidRPr="000829FF">
          <w:rPr>
            <w:rPrChange w:id="1175" w:author="Rich Shriver" w:date="2016-04-19T13:24:00Z">
              <w:rPr>
                <w:highlight w:val="yellow"/>
              </w:rPr>
            </w:rPrChange>
          </w:rPr>
          <w:t xml:space="preserve">ry for </w:t>
        </w:r>
      </w:ins>
      <w:ins w:id="1176" w:author="Rich Shriver" w:date="2016-04-19T12:15:00Z">
        <w:r w:rsidRPr="000829FF">
          <w:t>notReqXML is set to "1".</w:t>
        </w:r>
      </w:ins>
    </w:p>
    <w:p w14:paraId="5CA0FD19" w14:textId="77777777" w:rsidR="00BD57D3" w:rsidRDefault="00BD57D3">
      <w:pPr>
        <w:rPr>
          <w:ins w:id="1177" w:author="Rich Shriver" w:date="2016-04-19T09:18:00Z"/>
        </w:rPr>
        <w:pPrChange w:id="1178" w:author="Rich Shriver" w:date="2016-04-19T09:18:00Z">
          <w:pPr>
            <w:pStyle w:val="Heading3"/>
          </w:pPr>
        </w:pPrChange>
      </w:pPr>
    </w:p>
    <w:p w14:paraId="2879B641" w14:textId="304A4043" w:rsidR="00BD57D3" w:rsidRPr="00BD57D3" w:rsidRDefault="00BD57D3">
      <w:pPr>
        <w:pStyle w:val="Heading3"/>
        <w:rPr>
          <w:ins w:id="1179" w:author="Rich Shriver" w:date="2016-04-19T09:17:00Z"/>
        </w:rPr>
      </w:pPr>
      <w:bookmarkStart w:id="1180" w:name="_Toc448913122"/>
      <w:ins w:id="1181" w:author="Rich Shriver" w:date="2016-04-19T09:19:00Z">
        <w:r>
          <w:t xml:space="preserve">Alternative 1 - </w:t>
        </w:r>
        <w:r w:rsidRPr="00BD57D3">
          <w:t>Fields</w:t>
        </w:r>
        <w:r>
          <w:t xml:space="preserve"> of type data defined as simple</w:t>
        </w:r>
        <w:r w:rsidRPr="00BD57D3">
          <w:t>Type</w:t>
        </w:r>
      </w:ins>
      <w:bookmarkEnd w:id="1180"/>
    </w:p>
    <w:p w14:paraId="3EA3EC9E" w14:textId="287FA3F0" w:rsidR="00E140E6" w:rsidRPr="00BB016B" w:rsidRDefault="00E140E6" w:rsidP="00E140E6">
      <w:pPr>
        <w:rPr>
          <w:ins w:id="1182" w:author="Rich Shriver" w:date="2016-04-19T12:16:00Z"/>
        </w:rPr>
      </w:pPr>
      <w:ins w:id="1183" w:author="Rich Shriver" w:date="2016-04-19T12:16:00Z">
        <w:r w:rsidRPr="00BB016B">
          <w:t xml:space="preserve">FIX Repository fields coded with a type "data" are included in FIXML as </w:t>
        </w:r>
      </w:ins>
      <w:ins w:id="1184" w:author="Rich Shriver" w:date="2016-04-19T13:24:00Z">
        <w:r w:rsidR="000829FF" w:rsidRPr="00BB016B">
          <w:rPr>
            <w:rPrChange w:id="1185" w:author="Rich Shriver" w:date="2016-04-19T13:30:00Z">
              <w:rPr>
                <w:highlight w:val="yellow"/>
              </w:rPr>
            </w:rPrChange>
          </w:rPr>
          <w:t>simple</w:t>
        </w:r>
      </w:ins>
      <w:ins w:id="1186" w:author="Rich Shriver" w:date="2016-04-19T12:16:00Z">
        <w:r w:rsidRPr="00BB016B">
          <w:t xml:space="preserve">Type declarations.  </w:t>
        </w:r>
      </w:ins>
    </w:p>
    <w:p w14:paraId="31B93AEC" w14:textId="61AB534C" w:rsidR="00E140E6" w:rsidRPr="00BB016B" w:rsidRDefault="00E140E6" w:rsidP="00E140E6">
      <w:pPr>
        <w:pStyle w:val="ListParagraph"/>
        <w:numPr>
          <w:ilvl w:val="0"/>
          <w:numId w:val="17"/>
        </w:numPr>
        <w:rPr>
          <w:ins w:id="1187" w:author="Rich Shriver" w:date="2016-04-19T12:16:00Z"/>
        </w:rPr>
      </w:pPr>
      <w:ins w:id="1188" w:author="Rich Shriver" w:date="2016-04-19T12:16:00Z">
        <w:r w:rsidRPr="00BB016B">
          <w:t xml:space="preserve">The </w:t>
        </w:r>
      </w:ins>
      <w:ins w:id="1189" w:author="Rich Shriver" w:date="2016-04-19T13:28:00Z">
        <w:r w:rsidR="00BB016B" w:rsidRPr="00BB016B">
          <w:rPr>
            <w:rPrChange w:id="1190" w:author="Rich Shriver" w:date="2016-04-19T13:30:00Z">
              <w:rPr>
                <w:highlight w:val="yellow"/>
              </w:rPr>
            </w:rPrChange>
          </w:rPr>
          <w:t xml:space="preserve">simpleType </w:t>
        </w:r>
      </w:ins>
      <w:ins w:id="1191" w:author="Rich Shriver" w:date="2016-04-19T12:16:00Z">
        <w:r w:rsidRPr="00BB016B">
          <w:t xml:space="preserve">name attribute is set to the field name appended with the token "_t" to identify the field type.  </w:t>
        </w:r>
      </w:ins>
    </w:p>
    <w:p w14:paraId="2A163B30" w14:textId="2344D2F6" w:rsidR="00E140E6" w:rsidRPr="00BB016B" w:rsidRDefault="00BB016B" w:rsidP="00E140E6">
      <w:pPr>
        <w:pStyle w:val="ListParagraph"/>
        <w:numPr>
          <w:ilvl w:val="0"/>
          <w:numId w:val="17"/>
        </w:numPr>
        <w:rPr>
          <w:ins w:id="1192" w:author="Rich Shriver" w:date="2016-04-19T12:16:00Z"/>
        </w:rPr>
      </w:pPr>
      <w:ins w:id="1193" w:author="Rich Shriver" w:date="2016-04-19T12:16:00Z">
        <w:r w:rsidRPr="00BB016B">
          <w:rPr>
            <w:rPrChange w:id="1194" w:author="Rich Shriver" w:date="2016-04-19T13:30:00Z">
              <w:rPr>
                <w:highlight w:val="yellow"/>
              </w:rPr>
            </w:rPrChange>
          </w:rPr>
          <w:t>The annotation of the simple</w:t>
        </w:r>
        <w:r w:rsidR="00E140E6" w:rsidRPr="00BB016B">
          <w:t xml:space="preserve">Type is the same as is included for all FIX Repository fields.  </w:t>
        </w:r>
      </w:ins>
    </w:p>
    <w:p w14:paraId="31E976E8" w14:textId="408AAD20" w:rsidR="00E140E6" w:rsidRPr="00BB016B" w:rsidRDefault="00E140E6" w:rsidP="00E140E6">
      <w:pPr>
        <w:pStyle w:val="ListParagraph"/>
        <w:numPr>
          <w:ilvl w:val="0"/>
          <w:numId w:val="17"/>
        </w:numPr>
        <w:rPr>
          <w:ins w:id="1195" w:author="Rich Shriver" w:date="2016-04-19T12:16:00Z"/>
        </w:rPr>
      </w:pPr>
      <w:ins w:id="1196" w:author="Rich Shriver" w:date="2016-04-19T12:16:00Z">
        <w:r w:rsidRPr="00BB016B">
          <w:t xml:space="preserve">The </w:t>
        </w:r>
      </w:ins>
      <w:ins w:id="1197" w:author="Rich Shriver" w:date="2016-04-19T13:29:00Z">
        <w:r w:rsidR="00BB016B" w:rsidRPr="00BB016B">
          <w:rPr>
            <w:rPrChange w:id="1198" w:author="Rich Shriver" w:date="2016-04-19T13:30:00Z">
              <w:rPr>
                <w:highlight w:val="yellow"/>
              </w:rPr>
            </w:rPrChange>
          </w:rPr>
          <w:t>restriction of the simpleType is set to “xs:base64Binary</w:t>
        </w:r>
      </w:ins>
      <w:ins w:id="1199" w:author="Rich Shriver" w:date="2016-04-19T13:30:00Z">
        <w:r w:rsidR="00BB016B" w:rsidRPr="00BB016B">
          <w:rPr>
            <w:rPrChange w:id="1200" w:author="Rich Shriver" w:date="2016-04-19T13:30:00Z">
              <w:rPr>
                <w:highlight w:val="yellow"/>
              </w:rPr>
            </w:rPrChange>
          </w:rPr>
          <w:t>”.</w:t>
        </w:r>
      </w:ins>
      <w:ins w:id="1201" w:author="Rich Shriver" w:date="2016-04-19T12:16:00Z">
        <w:r w:rsidRPr="00BB016B">
          <w:t xml:space="preserve"> </w:t>
        </w:r>
      </w:ins>
    </w:p>
    <w:p w14:paraId="21045C8B" w14:textId="77777777" w:rsidR="00E140E6" w:rsidRDefault="00E140E6" w:rsidP="00E140E6">
      <w:pPr>
        <w:pStyle w:val="ListParagraph"/>
        <w:rPr>
          <w:ins w:id="1202" w:author="Rich Shriver" w:date="2016-04-19T12:16:00Z"/>
        </w:rPr>
      </w:pPr>
    </w:p>
    <w:p w14:paraId="3F5EFDDD" w14:textId="3400B36D" w:rsidR="00E140E6" w:rsidRDefault="00E140E6" w:rsidP="00E140E6">
      <w:pPr>
        <w:pStyle w:val="BodyText"/>
        <w:rPr>
          <w:ins w:id="1203" w:author="Rich Shriver" w:date="2016-04-19T12:16:00Z"/>
        </w:rPr>
      </w:pPr>
      <w:ins w:id="1204" w:author="Rich Shriver" w:date="2016-04-19T12:16:00Z">
        <w:r>
          <w:t xml:space="preserve">The example below is for the </w:t>
        </w:r>
      </w:ins>
      <w:ins w:id="1205" w:author="Rich Shriver" w:date="2016-04-19T12:36:00Z">
        <w:r w:rsidR="00C967CE">
          <w:t>simple</w:t>
        </w:r>
      </w:ins>
      <w:ins w:id="1206" w:author="Rich Shriver" w:date="2016-04-19T12:16:00Z">
        <w:r>
          <w:t>Type definition of the EncodedIssuer(349) field.</w:t>
        </w:r>
      </w:ins>
    </w:p>
    <w:p w14:paraId="3A3DD80F" w14:textId="77777777" w:rsidR="00E140E6" w:rsidRPr="001B7669" w:rsidRDefault="00E140E6" w:rsidP="00E140E6">
      <w:pPr>
        <w:pStyle w:val="BodyText"/>
        <w:rPr>
          <w:ins w:id="1207" w:author="Rich Shriver" w:date="2016-04-19T12:16:00Z"/>
          <w:rStyle w:val="Strong"/>
        </w:rPr>
      </w:pPr>
      <w:ins w:id="1208" w:author="Rich Shriver" w:date="2016-04-19T12:16:00Z">
        <w:r>
          <w:rPr>
            <w:rStyle w:val="Strong"/>
          </w:rPr>
          <w:t>Example:</w:t>
        </w:r>
      </w:ins>
    </w:p>
    <w:p w14:paraId="0C167F8A" w14:textId="77777777" w:rsidR="00C967CE" w:rsidRDefault="00C967CE" w:rsidP="00C967CE">
      <w:pPr>
        <w:autoSpaceDE w:val="0"/>
        <w:autoSpaceDN w:val="0"/>
        <w:adjustRightInd w:val="0"/>
        <w:rPr>
          <w:ins w:id="1209" w:author="Rich Shriver" w:date="2016-04-19T12:36:00Z"/>
          <w:rFonts w:ascii="Arial" w:hAnsi="Arial" w:cs="Arial"/>
          <w:color w:val="000000"/>
          <w:sz w:val="20"/>
          <w:szCs w:val="20"/>
          <w:highlight w:val="white"/>
          <w:lang w:eastAsia="en-GB"/>
        </w:rPr>
      </w:pPr>
      <w:ins w:id="1210" w:author="Rich Shriver" w:date="2016-04-19T12:36: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"&gt;</w:t>
        </w:r>
      </w:ins>
    </w:p>
    <w:p w14:paraId="56278552" w14:textId="77777777" w:rsidR="00C967CE" w:rsidRDefault="00C967CE" w:rsidP="00C967CE">
      <w:pPr>
        <w:autoSpaceDE w:val="0"/>
        <w:autoSpaceDN w:val="0"/>
        <w:adjustRightInd w:val="0"/>
        <w:rPr>
          <w:ins w:id="1211" w:author="Rich Shriver" w:date="2016-04-19T12:36:00Z"/>
          <w:rFonts w:ascii="Arial" w:hAnsi="Arial" w:cs="Arial"/>
          <w:color w:val="000000"/>
          <w:sz w:val="20"/>
          <w:szCs w:val="20"/>
          <w:highlight w:val="white"/>
          <w:lang w:eastAsia="en-GB"/>
        </w:rPr>
      </w:pPr>
      <w:ins w:id="1212" w:author="Rich Shriver" w:date="2016-04-19T12:36: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4532751D" w14:textId="77777777" w:rsidR="00C967CE" w:rsidRDefault="00C967CE" w:rsidP="00C967CE">
      <w:pPr>
        <w:autoSpaceDE w:val="0"/>
        <w:autoSpaceDN w:val="0"/>
        <w:adjustRightInd w:val="0"/>
        <w:rPr>
          <w:ins w:id="1213" w:author="Rich Shriver" w:date="2016-04-19T12:36:00Z"/>
          <w:rFonts w:ascii="Arial" w:hAnsi="Arial" w:cs="Arial"/>
          <w:color w:val="000000"/>
          <w:sz w:val="20"/>
          <w:szCs w:val="20"/>
          <w:highlight w:val="white"/>
          <w:lang w:eastAsia="en-GB"/>
        </w:rPr>
      </w:pPr>
      <w:ins w:id="1214" w:author="Rich Shriver" w:date="2016-04-19T12:36: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Encoded (non-ASCII characters) representation of the Issuer field in the encoded format specified via the MessageEncoding (347) field. If used, the ASCII (English) representation should also be specified in the Issuer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3BC3C548" w14:textId="77777777" w:rsidR="00C967CE" w:rsidRDefault="00C967CE" w:rsidP="00C967CE">
      <w:pPr>
        <w:autoSpaceDE w:val="0"/>
        <w:autoSpaceDN w:val="0"/>
        <w:adjustRightInd w:val="0"/>
        <w:rPr>
          <w:ins w:id="1215" w:author="Rich Shriver" w:date="2016-04-19T12:36:00Z"/>
          <w:rFonts w:ascii="Arial" w:hAnsi="Arial" w:cs="Arial"/>
          <w:color w:val="000000"/>
          <w:sz w:val="20"/>
          <w:szCs w:val="20"/>
          <w:highlight w:val="white"/>
          <w:lang w:eastAsia="en-GB"/>
        </w:rPr>
      </w:pPr>
      <w:ins w:id="1216" w:author="Rich Shriver" w:date="2016-04-19T12:36: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ins>
    </w:p>
    <w:p w14:paraId="60743CA3" w14:textId="77777777" w:rsidR="00C967CE" w:rsidRDefault="00C967CE" w:rsidP="00C967CE">
      <w:pPr>
        <w:autoSpaceDE w:val="0"/>
        <w:autoSpaceDN w:val="0"/>
        <w:adjustRightInd w:val="0"/>
        <w:rPr>
          <w:ins w:id="1217" w:author="Rich Shriver" w:date="2016-04-19T12:36:00Z"/>
          <w:rFonts w:ascii="Arial" w:hAnsi="Arial" w:cs="Arial"/>
          <w:color w:val="000000"/>
          <w:sz w:val="20"/>
          <w:szCs w:val="20"/>
          <w:highlight w:val="white"/>
          <w:lang w:eastAsia="en-GB"/>
        </w:rPr>
      </w:pPr>
      <w:ins w:id="1218" w:author="Rich Shriver" w:date="2016-04-19T12:36: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349</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"/&gt;</w:t>
        </w:r>
      </w:ins>
    </w:p>
    <w:p w14:paraId="66471F1E" w14:textId="77777777" w:rsidR="00C967CE" w:rsidRDefault="00C967CE" w:rsidP="00C967CE">
      <w:pPr>
        <w:autoSpaceDE w:val="0"/>
        <w:autoSpaceDN w:val="0"/>
        <w:adjustRightInd w:val="0"/>
        <w:rPr>
          <w:ins w:id="1219" w:author="Rich Shriver" w:date="2016-04-19T12:36:00Z"/>
          <w:rFonts w:ascii="Arial" w:hAnsi="Arial" w:cs="Arial"/>
          <w:color w:val="000000"/>
          <w:sz w:val="20"/>
          <w:szCs w:val="20"/>
          <w:highlight w:val="white"/>
          <w:lang w:eastAsia="en-GB"/>
        </w:rPr>
      </w:pPr>
      <w:ins w:id="1220" w:author="Rich Shriver" w:date="2016-04-19T12:36: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ins>
    </w:p>
    <w:p w14:paraId="51819CF0" w14:textId="77777777" w:rsidR="00C967CE" w:rsidRDefault="00C967CE" w:rsidP="00C967CE">
      <w:pPr>
        <w:autoSpaceDE w:val="0"/>
        <w:autoSpaceDN w:val="0"/>
        <w:adjustRightInd w:val="0"/>
        <w:rPr>
          <w:ins w:id="1221" w:author="Rich Shriver" w:date="2016-04-19T12:36:00Z"/>
          <w:rFonts w:ascii="Arial" w:hAnsi="Arial" w:cs="Arial"/>
          <w:color w:val="000000"/>
          <w:sz w:val="20"/>
          <w:szCs w:val="20"/>
          <w:highlight w:val="white"/>
          <w:lang w:eastAsia="en-GB"/>
        </w:rPr>
      </w:pPr>
      <w:ins w:id="1222" w:author="Rich Shriver" w:date="2016-04-19T12:36: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746E7143" w14:textId="77777777" w:rsidR="00C967CE" w:rsidRDefault="00C967CE" w:rsidP="00C967CE">
      <w:pPr>
        <w:autoSpaceDE w:val="0"/>
        <w:autoSpaceDN w:val="0"/>
        <w:adjustRightInd w:val="0"/>
        <w:rPr>
          <w:ins w:id="1223" w:author="Rich Shriver" w:date="2016-04-19T12:36:00Z"/>
          <w:rFonts w:ascii="Arial" w:hAnsi="Arial" w:cs="Arial"/>
          <w:color w:val="000000"/>
          <w:sz w:val="20"/>
          <w:szCs w:val="20"/>
          <w:highlight w:val="white"/>
          <w:lang w:eastAsia="en-GB"/>
        </w:rPr>
      </w:pPr>
      <w:ins w:id="1224" w:author="Rich Shriver" w:date="2016-04-19T12:36: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xs:base64Binary</w:t>
        </w:r>
        <w:r>
          <w:rPr>
            <w:rFonts w:ascii="Arial" w:hAnsi="Arial" w:cs="Arial"/>
            <w:color w:val="0000FF"/>
            <w:sz w:val="20"/>
            <w:szCs w:val="20"/>
            <w:highlight w:val="white"/>
            <w:lang w:eastAsia="en-GB"/>
          </w:rPr>
          <w:t>"/&gt;</w:t>
        </w:r>
      </w:ins>
    </w:p>
    <w:p w14:paraId="51B10487" w14:textId="025852C4" w:rsidR="00E140E6" w:rsidRDefault="00C967CE" w:rsidP="00C967CE">
      <w:pPr>
        <w:pStyle w:val="BodyText"/>
        <w:rPr>
          <w:ins w:id="1225" w:author="Rich Shriver" w:date="2016-04-19T12:36:00Z"/>
          <w:rFonts w:ascii="Arial" w:hAnsi="Arial" w:cs="Arial"/>
          <w:color w:val="0000FF"/>
          <w:sz w:val="20"/>
          <w:szCs w:val="20"/>
          <w:lang w:eastAsia="en-GB"/>
        </w:rPr>
      </w:pPr>
      <w:ins w:id="1226" w:author="Rich Shriver" w:date="2016-04-19T12:36: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ins>
    </w:p>
    <w:p w14:paraId="116BCAED" w14:textId="77777777" w:rsidR="00C967CE" w:rsidRDefault="00C967CE" w:rsidP="00C967CE">
      <w:pPr>
        <w:pStyle w:val="BodyText"/>
        <w:rPr>
          <w:ins w:id="1227" w:author="Rich Shriver" w:date="2016-04-19T12:16:00Z"/>
        </w:rPr>
      </w:pPr>
    </w:p>
    <w:p w14:paraId="0F07904E" w14:textId="0CD3BB7F" w:rsidR="00E140E6" w:rsidRDefault="00E140E6" w:rsidP="00E140E6">
      <w:pPr>
        <w:pStyle w:val="BodyText"/>
        <w:rPr>
          <w:ins w:id="1228" w:author="Rich Shriver" w:date="2016-04-19T12:16:00Z"/>
        </w:rPr>
      </w:pPr>
      <w:ins w:id="1229" w:author="Rich Shriver" w:date="2016-04-19T12:16:00Z">
        <w:r w:rsidRPr="00BB016B">
          <w:t xml:space="preserve">This </w:t>
        </w:r>
      </w:ins>
      <w:ins w:id="1230" w:author="Rich Shriver" w:date="2016-04-19T13:26:00Z">
        <w:r w:rsidR="00BB016B" w:rsidRPr="00BB016B">
          <w:rPr>
            <w:rPrChange w:id="1231" w:author="Rich Shriver" w:date="2016-04-19T13:27:00Z">
              <w:rPr>
                <w:highlight w:val="yellow"/>
              </w:rPr>
            </w:rPrChange>
          </w:rPr>
          <w:t>simple</w:t>
        </w:r>
      </w:ins>
      <w:ins w:id="1232" w:author="Rich Shriver" w:date="2016-04-19T12:16:00Z">
        <w:r w:rsidRPr="00BB016B">
          <w:t xml:space="preserve">Type is included in FIXML when the notReqXML attribute of the field </w:t>
        </w:r>
      </w:ins>
      <w:ins w:id="1233" w:author="Rich Shriver" w:date="2016-04-19T13:25:00Z">
        <w:r w:rsidR="000829FF" w:rsidRPr="00BB016B">
          <w:rPr>
            <w:rPrChange w:id="1234" w:author="Rich Shriver" w:date="2016-04-19T13:27:00Z">
              <w:rPr>
                <w:highlight w:val="yellow"/>
              </w:rPr>
            </w:rPrChange>
          </w:rPr>
          <w:t xml:space="preserve">in the FIX Repository </w:t>
        </w:r>
      </w:ins>
      <w:ins w:id="1235" w:author="Rich Shriver" w:date="2016-04-19T12:16:00Z">
        <w:r w:rsidRPr="00BB016B">
          <w:t xml:space="preserve">is set to "0"; otherwise this </w:t>
        </w:r>
      </w:ins>
      <w:ins w:id="1236" w:author="Rich Shriver" w:date="2016-04-19T13:27:00Z">
        <w:r w:rsidR="00BB016B" w:rsidRPr="00BB016B">
          <w:rPr>
            <w:rPrChange w:id="1237" w:author="Rich Shriver" w:date="2016-04-19T13:27:00Z">
              <w:rPr>
                <w:highlight w:val="yellow"/>
              </w:rPr>
            </w:rPrChange>
          </w:rPr>
          <w:t>simple</w:t>
        </w:r>
      </w:ins>
      <w:ins w:id="1238" w:author="Rich Shriver" w:date="2016-04-19T12:16:00Z">
        <w:r w:rsidRPr="00BB016B">
          <w:t>Type is not included in FIXML when the notReqXML attribute of the field</w:t>
        </w:r>
      </w:ins>
      <w:ins w:id="1239" w:author="Rich Shriver" w:date="2016-04-19T13:27:00Z">
        <w:r w:rsidR="00BB016B" w:rsidRPr="00BB016B">
          <w:rPr>
            <w:rPrChange w:id="1240" w:author="Rich Shriver" w:date="2016-04-19T13:27:00Z">
              <w:rPr>
                <w:highlight w:val="yellow"/>
              </w:rPr>
            </w:rPrChange>
          </w:rPr>
          <w:t xml:space="preserve"> </w:t>
        </w:r>
      </w:ins>
      <w:ins w:id="1241" w:author="Rich Shriver" w:date="2016-04-19T13:26:00Z">
        <w:r w:rsidR="000829FF" w:rsidRPr="00BB016B">
          <w:rPr>
            <w:rPrChange w:id="1242" w:author="Rich Shriver" w:date="2016-04-19T13:27:00Z">
              <w:rPr>
                <w:highlight w:val="yellow"/>
              </w:rPr>
            </w:rPrChange>
          </w:rPr>
          <w:t>in the FIX Repository</w:t>
        </w:r>
      </w:ins>
      <w:ins w:id="1243" w:author="Rich Shriver" w:date="2016-04-19T12:16:00Z">
        <w:r w:rsidRPr="00BB016B">
          <w:t xml:space="preserve"> is set to "1".</w:t>
        </w:r>
      </w:ins>
    </w:p>
    <w:p w14:paraId="6DD8E70F" w14:textId="77777777" w:rsidR="00BD57D3" w:rsidRPr="00BD57D3" w:rsidRDefault="00BD57D3">
      <w:pPr>
        <w:rPr>
          <w:ins w:id="1244" w:author="Rich Shriver" w:date="2016-04-19T09:16:00Z"/>
          <w:rPrChange w:id="1245" w:author="Rich Shriver" w:date="2016-04-19T09:17:00Z">
            <w:rPr>
              <w:ins w:id="1246" w:author="Rich Shriver" w:date="2016-04-19T09:16:00Z"/>
            </w:rPr>
          </w:rPrChange>
        </w:rPr>
        <w:pPrChange w:id="1247" w:author="Rich Shriver" w:date="2016-04-19T09:17:00Z">
          <w:pPr>
            <w:pStyle w:val="Heading3"/>
          </w:pPr>
        </w:pPrChange>
      </w:pPr>
    </w:p>
    <w:p w14:paraId="7F5B3496" w14:textId="75DD8984" w:rsidR="00D437ED" w:rsidRDefault="00BD57D3" w:rsidP="00D437ED">
      <w:pPr>
        <w:pStyle w:val="Heading3"/>
      </w:pPr>
      <w:bookmarkStart w:id="1248" w:name="_Toc448913123"/>
      <w:ins w:id="1249" w:author="Rich Shriver" w:date="2016-04-19T09:17:00Z">
        <w:r>
          <w:t xml:space="preserve">Alternative 2 - </w:t>
        </w:r>
      </w:ins>
      <w:r w:rsidR="001A48FA">
        <w:t xml:space="preserve">Field references (for </w:t>
      </w:r>
      <w:r w:rsidR="00D437ED">
        <w:t>data field</w:t>
      </w:r>
      <w:r w:rsidR="001A48FA">
        <w:t>s)</w:t>
      </w:r>
      <w:r w:rsidR="00D437ED">
        <w:t xml:space="preserve"> as element</w:t>
      </w:r>
      <w:r w:rsidR="001A48FA">
        <w:t>s</w:t>
      </w:r>
      <w:bookmarkEnd w:id="1248"/>
    </w:p>
    <w:p w14:paraId="02B0FEE7" w14:textId="77777777" w:rsidR="00CC09A7" w:rsidRDefault="001B7669" w:rsidP="00172ACC">
      <w:pPr>
        <w:pStyle w:val="BodyText"/>
      </w:pPr>
      <w:r>
        <w:t xml:space="preserve">FIX </w:t>
      </w:r>
      <w:r w:rsidR="00D437ED">
        <w:t xml:space="preserve">Repository </w:t>
      </w:r>
      <w:r w:rsidR="00D54D77">
        <w:t xml:space="preserve">field references for </w:t>
      </w:r>
      <w:r w:rsidR="00D437ED">
        <w:t>fields code</w:t>
      </w:r>
      <w:r>
        <w:t>d with the datatype "data" are included</w:t>
      </w:r>
      <w:r w:rsidR="00D437ED">
        <w:t xml:space="preserve"> in FIXML as elements related to their corres</w:t>
      </w:r>
      <w:r w:rsidR="009810BE">
        <w:t xml:space="preserve">ponding message or component.  </w:t>
      </w:r>
    </w:p>
    <w:p w14:paraId="7F3D5154" w14:textId="3C4A5D80" w:rsidR="00CC09A7" w:rsidRDefault="001B7669" w:rsidP="00CC09A7">
      <w:pPr>
        <w:pStyle w:val="BodyText"/>
        <w:numPr>
          <w:ilvl w:val="0"/>
          <w:numId w:val="14"/>
        </w:numPr>
      </w:pPr>
      <w:r>
        <w:t xml:space="preserve">The </w:t>
      </w:r>
      <w:ins w:id="1250" w:author="Rich Shriver" w:date="2016-04-19T13:28:00Z">
        <w:r w:rsidR="00BB016B">
          <w:t>element</w:t>
        </w:r>
      </w:ins>
      <w:ins w:id="1251" w:author="Rich Shriver" w:date="2016-04-19T13:31:00Z">
        <w:r w:rsidR="00BB016B">
          <w:t>’s</w:t>
        </w:r>
      </w:ins>
      <w:ins w:id="1252" w:author="Rich Shriver" w:date="2016-04-19T13:28:00Z">
        <w:r w:rsidR="00BB016B">
          <w:t xml:space="preserve"> </w:t>
        </w:r>
      </w:ins>
      <w:r>
        <w:t xml:space="preserve">name </w:t>
      </w:r>
      <w:r w:rsidR="00CC09A7">
        <w:t>attribute</w:t>
      </w:r>
      <w:r>
        <w:t xml:space="preserve"> is the field's abbreviated name.  </w:t>
      </w:r>
    </w:p>
    <w:p w14:paraId="5BBD6F2D" w14:textId="56E76D10" w:rsidR="00CC09A7" w:rsidRDefault="009810BE" w:rsidP="00CC09A7">
      <w:pPr>
        <w:pStyle w:val="BodyText"/>
        <w:numPr>
          <w:ilvl w:val="0"/>
          <w:numId w:val="14"/>
        </w:numPr>
      </w:pPr>
      <w:r>
        <w:t xml:space="preserve">The </w:t>
      </w:r>
      <w:ins w:id="1253" w:author="Rich Shriver" w:date="2016-04-19T13:31:00Z">
        <w:r w:rsidR="00BB016B">
          <w:t xml:space="preserve">element’s </w:t>
        </w:r>
      </w:ins>
      <w:r>
        <w:t xml:space="preserve">type </w:t>
      </w:r>
      <w:r w:rsidR="00CC09A7">
        <w:t>attribute</w:t>
      </w:r>
      <w:r>
        <w:t xml:space="preserve"> is set to the data field complexType (described below). </w:t>
      </w:r>
      <w:r w:rsidR="00CC09A7">
        <w:t xml:space="preserve"> The type name is a concatenation of the field name and "_t" ("EncodedIssuer_t" in the examples).</w:t>
      </w:r>
    </w:p>
    <w:p w14:paraId="4DFFDD6F" w14:textId="6D70315E" w:rsidR="00CC09A7" w:rsidRDefault="00CC09A7" w:rsidP="00CC09A7">
      <w:pPr>
        <w:pStyle w:val="BodyText"/>
        <w:numPr>
          <w:ilvl w:val="0"/>
          <w:numId w:val="14"/>
        </w:numPr>
      </w:pPr>
      <w:r>
        <w:t>For the minOccurs attribute, i</w:t>
      </w:r>
      <w:r w:rsidR="009810BE">
        <w:t xml:space="preserve">f the field </w:t>
      </w:r>
      <w:r w:rsidR="001B7669">
        <w:t xml:space="preserve">reference </w:t>
      </w:r>
      <w:r w:rsidR="009810BE">
        <w:t xml:space="preserve">is coded in the repository as not required, the </w:t>
      </w:r>
      <w:ins w:id="1254" w:author="Rich Shriver" w:date="2016-04-19T13:31:00Z">
        <w:r w:rsidR="00BB016B">
          <w:t xml:space="preserve">element’s </w:t>
        </w:r>
      </w:ins>
      <w:r w:rsidR="009810BE">
        <w:t xml:space="preserve">minOccurs attribute of the element is set to "0"; otherwise the </w:t>
      </w:r>
      <w:ins w:id="1255" w:author="Rich Shriver" w:date="2016-04-19T13:31:00Z">
        <w:r w:rsidR="00BB016B">
          <w:t xml:space="preserve">element’s </w:t>
        </w:r>
      </w:ins>
      <w:r w:rsidR="009810BE">
        <w:t>minOccurs attribute is set to "1" for required fields.</w:t>
      </w:r>
      <w:r w:rsidR="001B7669">
        <w:t xml:space="preserve">  </w:t>
      </w:r>
    </w:p>
    <w:p w14:paraId="68FD6463" w14:textId="7EEE6C14" w:rsidR="00D437ED" w:rsidRDefault="001B7669" w:rsidP="00CC09A7">
      <w:pPr>
        <w:pStyle w:val="BodyText"/>
        <w:numPr>
          <w:ilvl w:val="0"/>
          <w:numId w:val="14"/>
        </w:numPr>
      </w:pPr>
      <w:r>
        <w:t>The</w:t>
      </w:r>
      <w:ins w:id="1256" w:author="Rich Shriver" w:date="2016-04-19T13:31:00Z">
        <w:r w:rsidR="00BB016B">
          <w:t xml:space="preserve"> element’s</w:t>
        </w:r>
      </w:ins>
      <w:r>
        <w:t xml:space="preserve"> maxOccurs value of the element is always set to "1".</w:t>
      </w:r>
    </w:p>
    <w:p w14:paraId="5C011A95" w14:textId="24EF021D" w:rsidR="00D437ED" w:rsidRDefault="009810BE" w:rsidP="00172ACC">
      <w:pPr>
        <w:pStyle w:val="BodyText"/>
      </w:pPr>
      <w:r>
        <w:t xml:space="preserve">In the example </w:t>
      </w:r>
      <w:r w:rsidR="001B7669">
        <w:t>below, the field EncodedIssuer</w:t>
      </w:r>
      <w:r>
        <w:t xml:space="preserve"> is included </w:t>
      </w:r>
      <w:r w:rsidR="001B7669">
        <w:t>with</w:t>
      </w:r>
      <w:r>
        <w:t>in the InstrumentEmelements group</w:t>
      </w:r>
      <w:r w:rsidR="001B7669">
        <w:t>.</w:t>
      </w:r>
    </w:p>
    <w:p w14:paraId="22BF5E61" w14:textId="0030DC32" w:rsidR="00A17C2D" w:rsidRPr="001B7669" w:rsidRDefault="001B7669" w:rsidP="00172ACC">
      <w:pPr>
        <w:pStyle w:val="BodyText"/>
        <w:rPr>
          <w:rStyle w:val="Strong"/>
        </w:rPr>
      </w:pPr>
      <w:r w:rsidRPr="001B7669">
        <w:rPr>
          <w:rStyle w:val="Strong"/>
        </w:rPr>
        <w:lastRenderedPageBreak/>
        <w:t>Example:</w:t>
      </w:r>
    </w:p>
    <w:p w14:paraId="22947C44"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InstrumentElements</w:t>
      </w:r>
      <w:r>
        <w:rPr>
          <w:rFonts w:ascii="Arial" w:hAnsi="Arial" w:cs="Arial"/>
          <w:color w:val="0000FF"/>
          <w:sz w:val="20"/>
          <w:szCs w:val="20"/>
          <w:highlight w:val="white"/>
          <w:lang w:eastAsia="en-GB"/>
        </w:rPr>
        <w:t>"&gt;</w:t>
      </w:r>
    </w:p>
    <w:p w14:paraId="35700C0E" w14:textId="77777777" w:rsidR="00D437ED" w:rsidRDefault="00D437ED" w:rsidP="00D437ED">
      <w:pPr>
        <w:autoSpaceDE w:val="0"/>
        <w:autoSpaceDN w:val="0"/>
        <w:adjustRightInd w:val="0"/>
        <w:rPr>
          <w:rFonts w:ascii="Arial" w:hAnsi="Arial" w:cs="Arial"/>
          <w:color w:val="0000FF"/>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11770600" w14:textId="77777777" w:rsidR="00BB016B" w:rsidRDefault="00BB016B" w:rsidP="00BB016B">
      <w:pPr>
        <w:autoSpaceDE w:val="0"/>
        <w:autoSpaceDN w:val="0"/>
        <w:adjustRightInd w:val="0"/>
        <w:rPr>
          <w:ins w:id="1257" w:author="Rich Shriver" w:date="2016-04-19T13:29:00Z"/>
          <w:rFonts w:ascii="Arial" w:hAnsi="Arial" w:cs="Arial"/>
          <w:color w:val="0000FF"/>
          <w:sz w:val="20"/>
          <w:szCs w:val="20"/>
          <w:highlight w:val="white"/>
          <w:lang w:eastAsia="en-GB"/>
        </w:rPr>
      </w:pPr>
    </w:p>
    <w:p w14:paraId="1E2DF256" w14:textId="77777777" w:rsidR="00BB016B" w:rsidRDefault="00BB016B" w:rsidP="00BB016B">
      <w:pPr>
        <w:autoSpaceDE w:val="0"/>
        <w:autoSpaceDN w:val="0"/>
        <w:adjustRightInd w:val="0"/>
        <w:rPr>
          <w:ins w:id="1258" w:author="Rich Shriver" w:date="2016-04-19T13:29:00Z"/>
          <w:rFonts w:ascii="Arial" w:hAnsi="Arial" w:cs="Arial"/>
          <w:color w:val="0000FF"/>
          <w:sz w:val="20"/>
          <w:szCs w:val="20"/>
          <w:highlight w:val="white"/>
          <w:lang w:eastAsia="en-GB"/>
        </w:rPr>
      </w:pPr>
      <w:ins w:id="1259" w:author="Rich Shriver" w:date="2016-04-19T13:29:00Z">
        <w:r>
          <w:rPr>
            <w:rFonts w:ascii="Arial" w:hAnsi="Arial" w:cs="Arial"/>
            <w:color w:val="0000FF"/>
            <w:sz w:val="20"/>
            <w:szCs w:val="20"/>
            <w:highlight w:val="white"/>
            <w:lang w:eastAsia="en-GB"/>
          </w:rPr>
          <w:tab/>
          <w:t>&lt;&lt; truncated&gt;&gt;</w:t>
        </w:r>
      </w:ins>
    </w:p>
    <w:p w14:paraId="268B3647" w14:textId="77777777" w:rsidR="00D437ED" w:rsidRDefault="00D437ED" w:rsidP="00D437ED">
      <w:pPr>
        <w:autoSpaceDE w:val="0"/>
        <w:autoSpaceDN w:val="0"/>
        <w:adjustRightInd w:val="0"/>
        <w:rPr>
          <w:rFonts w:ascii="Arial" w:hAnsi="Arial" w:cs="Arial"/>
          <w:color w:val="000000"/>
          <w:sz w:val="20"/>
          <w:szCs w:val="20"/>
          <w:highlight w:val="white"/>
          <w:lang w:eastAsia="en-GB"/>
        </w:rPr>
      </w:pPr>
    </w:p>
    <w:p w14:paraId="45ADF651" w14:textId="77777777" w:rsidR="00D437ED" w:rsidRDefault="00D437ED" w:rsidP="00D437ED">
      <w:pPr>
        <w:pStyle w:val="BodyText"/>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xs:element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minOccurs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maxOccurs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52BA59A4" w14:textId="77777777" w:rsidR="00BB016B" w:rsidRDefault="00BB016B" w:rsidP="00BB016B">
      <w:pPr>
        <w:autoSpaceDE w:val="0"/>
        <w:autoSpaceDN w:val="0"/>
        <w:adjustRightInd w:val="0"/>
        <w:rPr>
          <w:ins w:id="1260" w:author="Rich Shriver" w:date="2016-04-19T13:29:00Z"/>
          <w:rFonts w:ascii="Arial" w:hAnsi="Arial" w:cs="Arial"/>
          <w:color w:val="0000FF"/>
          <w:sz w:val="20"/>
          <w:szCs w:val="20"/>
          <w:highlight w:val="white"/>
          <w:lang w:eastAsia="en-GB"/>
        </w:rPr>
      </w:pPr>
    </w:p>
    <w:p w14:paraId="520DBDC5" w14:textId="77777777" w:rsidR="00BB016B" w:rsidRDefault="00BB016B" w:rsidP="00BB016B">
      <w:pPr>
        <w:autoSpaceDE w:val="0"/>
        <w:autoSpaceDN w:val="0"/>
        <w:adjustRightInd w:val="0"/>
        <w:rPr>
          <w:ins w:id="1261" w:author="Rich Shriver" w:date="2016-04-19T13:29:00Z"/>
          <w:rFonts w:ascii="Arial" w:hAnsi="Arial" w:cs="Arial"/>
          <w:color w:val="0000FF"/>
          <w:sz w:val="20"/>
          <w:szCs w:val="20"/>
          <w:highlight w:val="white"/>
          <w:lang w:eastAsia="en-GB"/>
        </w:rPr>
      </w:pPr>
      <w:ins w:id="1262" w:author="Rich Shriver" w:date="2016-04-19T13:29:00Z">
        <w:r>
          <w:rPr>
            <w:rFonts w:ascii="Arial" w:hAnsi="Arial" w:cs="Arial"/>
            <w:color w:val="0000FF"/>
            <w:sz w:val="20"/>
            <w:szCs w:val="20"/>
            <w:highlight w:val="white"/>
            <w:lang w:eastAsia="en-GB"/>
          </w:rPr>
          <w:tab/>
          <w:t>&lt;&lt; truncated&gt;&gt;</w:t>
        </w:r>
      </w:ins>
    </w:p>
    <w:p w14:paraId="3DCF67EE" w14:textId="77777777" w:rsidR="00D437ED" w:rsidRDefault="00D437ED" w:rsidP="00172ACC">
      <w:pPr>
        <w:pStyle w:val="BodyText"/>
      </w:pPr>
    </w:p>
    <w:p w14:paraId="58D2DB85"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C3C50CA" w14:textId="77777777" w:rsidR="00D437ED" w:rsidRDefault="00D437ED" w:rsidP="00D437ED">
      <w:pPr>
        <w:pStyle w:val="BodyText"/>
        <w:rPr>
          <w:rFonts w:ascii="Arial" w:hAnsi="Arial" w:cs="Arial"/>
          <w:color w:val="000000"/>
          <w:sz w:val="20"/>
          <w:szCs w:val="20"/>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0000FF"/>
          <w:sz w:val="20"/>
          <w:szCs w:val="20"/>
          <w:highlight w:val="white"/>
          <w:lang w:eastAsia="en-GB"/>
        </w:rPr>
        <w:t>&gt;</w:t>
      </w:r>
    </w:p>
    <w:p w14:paraId="20F41633" w14:textId="77777777" w:rsidR="00D437ED" w:rsidRDefault="00D437ED" w:rsidP="00172ACC">
      <w:pPr>
        <w:pStyle w:val="BodyText"/>
      </w:pPr>
    </w:p>
    <w:p w14:paraId="0B8534B8" w14:textId="77D89350" w:rsidR="00C55D3D" w:rsidRDefault="00C55D3D" w:rsidP="00172ACC">
      <w:pPr>
        <w:pStyle w:val="BodyText"/>
      </w:pPr>
      <w:r>
        <w:t xml:space="preserve">This element is </w:t>
      </w:r>
      <w:r w:rsidR="0055475C">
        <w:t>included in FIXML when the notReqXML attribute of the field reference and the field are both set to "0".  The element is not generated if the field reference or the data attribute notReqXML is set to "1".</w:t>
      </w:r>
    </w:p>
    <w:p w14:paraId="79398D1A" w14:textId="77777777" w:rsidR="00C55D3D" w:rsidRDefault="00C55D3D" w:rsidP="00172ACC">
      <w:pPr>
        <w:pStyle w:val="BodyText"/>
      </w:pPr>
    </w:p>
    <w:p w14:paraId="4F045A93" w14:textId="752C4ADE" w:rsidR="00D437ED" w:rsidRDefault="00BD57D3" w:rsidP="00D437ED">
      <w:pPr>
        <w:pStyle w:val="Heading3"/>
      </w:pPr>
      <w:bookmarkStart w:id="1263" w:name="_Toc448913124"/>
      <w:ins w:id="1264" w:author="Rich Shriver" w:date="2016-04-19T09:18:00Z">
        <w:r>
          <w:t xml:space="preserve">Alternative 2 - </w:t>
        </w:r>
      </w:ins>
      <w:r w:rsidR="007A6290">
        <w:t xml:space="preserve">Fields of type data defined as </w:t>
      </w:r>
      <w:r w:rsidR="00D437ED">
        <w:t>complexType</w:t>
      </w:r>
      <w:bookmarkEnd w:id="1263"/>
      <w:r w:rsidR="00D437ED">
        <w:t xml:space="preserve"> </w:t>
      </w:r>
    </w:p>
    <w:p w14:paraId="571109BD" w14:textId="0C193207" w:rsidR="00CC09A7" w:rsidRDefault="001B7669" w:rsidP="002F3538">
      <w:r>
        <w:t xml:space="preserve">FIX </w:t>
      </w:r>
      <w:r w:rsidR="00D54D77">
        <w:t xml:space="preserve">Repository </w:t>
      </w:r>
      <w:r>
        <w:t>fields coded with a type "data" are included in FIXML as complexType</w:t>
      </w:r>
      <w:del w:id="1265" w:author="Rich Shriver" w:date="2016-04-19T13:24:00Z">
        <w:r w:rsidDel="000829FF">
          <w:delText>s</w:delText>
        </w:r>
      </w:del>
      <w:r w:rsidR="00DE4B25">
        <w:t xml:space="preserve"> declarations</w:t>
      </w:r>
      <w:r>
        <w:t xml:space="preserve">.  </w:t>
      </w:r>
    </w:p>
    <w:p w14:paraId="670FD1C2" w14:textId="77777777" w:rsidR="002F3538" w:rsidRDefault="00CC09A7" w:rsidP="002F3538">
      <w:pPr>
        <w:pStyle w:val="ListParagraph"/>
        <w:numPr>
          <w:ilvl w:val="0"/>
          <w:numId w:val="17"/>
        </w:numPr>
      </w:pPr>
      <w:r>
        <w:t>The name attribute</w:t>
      </w:r>
      <w:r w:rsidR="001B7669">
        <w:t xml:space="preserve"> is set to the field name appended with the token "_t" to identify the field type.  </w:t>
      </w:r>
    </w:p>
    <w:p w14:paraId="2418FC5F" w14:textId="77777777" w:rsidR="002F3538" w:rsidRDefault="00CC09A7" w:rsidP="002F3538">
      <w:pPr>
        <w:pStyle w:val="ListParagraph"/>
        <w:numPr>
          <w:ilvl w:val="0"/>
          <w:numId w:val="17"/>
        </w:numPr>
      </w:pPr>
      <w:r>
        <w:t xml:space="preserve">The annotation of the complexType is the same as is included for all FIX Repository fields.  </w:t>
      </w:r>
    </w:p>
    <w:p w14:paraId="369BA854" w14:textId="77777777" w:rsidR="002F3538" w:rsidRDefault="001A48FA" w:rsidP="002F3538">
      <w:pPr>
        <w:pStyle w:val="ListParagraph"/>
        <w:numPr>
          <w:ilvl w:val="0"/>
          <w:numId w:val="17"/>
        </w:numPr>
      </w:pPr>
      <w:r>
        <w:t xml:space="preserve">The type is simpleContent extended by the </w:t>
      </w:r>
      <w:r w:rsidR="00CC09A7">
        <w:t>"</w:t>
      </w:r>
      <w:r>
        <w:t>data</w:t>
      </w:r>
      <w:r w:rsidR="00CC09A7">
        <w:t>"</w:t>
      </w:r>
      <w:r>
        <w:t xml:space="preserve"> datatype which when configured as described above, results in a base64Binary content.  </w:t>
      </w:r>
    </w:p>
    <w:p w14:paraId="75138E25" w14:textId="0C955D62" w:rsidR="00D437ED" w:rsidRDefault="001A48FA" w:rsidP="002F3538">
      <w:pPr>
        <w:pStyle w:val="ListParagraph"/>
        <w:numPr>
          <w:ilvl w:val="0"/>
          <w:numId w:val="17"/>
        </w:numPr>
      </w:pPr>
      <w:r>
        <w:t xml:space="preserve">The optional Length attribute and </w:t>
      </w:r>
      <w:r w:rsidR="007A6290">
        <w:t>xmime contentType are described</w:t>
      </w:r>
      <w:r w:rsidR="00CC09A7">
        <w:t xml:space="preserve"> in sections</w:t>
      </w:r>
      <w:r w:rsidR="007A6290">
        <w:t xml:space="preserve"> below.</w:t>
      </w:r>
    </w:p>
    <w:p w14:paraId="0358B990" w14:textId="77777777" w:rsidR="002F3538" w:rsidRDefault="002F3538" w:rsidP="002F3538">
      <w:pPr>
        <w:pStyle w:val="ListParagraph"/>
      </w:pPr>
    </w:p>
    <w:p w14:paraId="6BE7B223" w14:textId="649BC05F" w:rsidR="007A6290" w:rsidRDefault="007A6290" w:rsidP="00172ACC">
      <w:pPr>
        <w:pStyle w:val="BodyText"/>
      </w:pPr>
      <w:r>
        <w:t xml:space="preserve">The example below is for the complexType </w:t>
      </w:r>
      <w:r w:rsidR="00CC09A7">
        <w:t xml:space="preserve">definition </w:t>
      </w:r>
      <w:r>
        <w:t>of the EncodedIssuer</w:t>
      </w:r>
      <w:r w:rsidR="00DE4B25">
        <w:t>(349)</w:t>
      </w:r>
      <w:r>
        <w:t xml:space="preserve"> field.</w:t>
      </w:r>
    </w:p>
    <w:p w14:paraId="0A410BFE" w14:textId="0E4AAAFD" w:rsidR="00D437ED" w:rsidRPr="001B7669" w:rsidRDefault="001B7669" w:rsidP="00172ACC">
      <w:pPr>
        <w:pStyle w:val="BodyText"/>
        <w:rPr>
          <w:rStyle w:val="Strong"/>
        </w:rPr>
      </w:pPr>
      <w:r>
        <w:rPr>
          <w:rStyle w:val="Strong"/>
        </w:rPr>
        <w:t>Example:</w:t>
      </w:r>
    </w:p>
    <w:p w14:paraId="4E71FDC4"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"&gt;</w:t>
      </w:r>
    </w:p>
    <w:p w14:paraId="06211529"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3E3567E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Encoded (non-ASCII characters) representation of the Issuer field in the encoded format specified via the MessageEncoding (347) field. If used, the ASCII (English) representation should also be specified in the Issuer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1E0415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3369AF1"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349</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"/&gt;</w:t>
      </w:r>
    </w:p>
    <w:p w14:paraId="50E2D336"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28CD994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27E30C0"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6E212E8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"&gt;</w:t>
      </w:r>
    </w:p>
    <w:p w14:paraId="0A03101F" w14:textId="5526BBB5"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sidRPr="007630C4">
        <w:rPr>
          <w:rFonts w:ascii="Arial" w:hAnsi="Arial" w:cs="Arial"/>
          <w:color w:val="0000FF"/>
          <w:sz w:val="20"/>
          <w:szCs w:val="20"/>
          <w:lang w:eastAsia="en-GB"/>
        </w:rPr>
        <w:t>="</w:t>
      </w:r>
      <w:r w:rsidRPr="007630C4">
        <w:rPr>
          <w:rFonts w:ascii="Arial" w:hAnsi="Arial" w:cs="Arial"/>
          <w:color w:val="000000"/>
          <w:sz w:val="20"/>
          <w:szCs w:val="20"/>
          <w:lang w:eastAsia="en-GB"/>
        </w:rPr>
        <w:t>EncIssrLen</w:t>
      </w:r>
      <w:r w:rsidRPr="007630C4">
        <w:rPr>
          <w:rFonts w:ascii="Arial" w:hAnsi="Arial" w:cs="Arial"/>
          <w:color w:val="0000FF"/>
          <w:sz w:val="20"/>
          <w:szCs w:val="20"/>
          <w:lang w:eastAsia="en-GB"/>
        </w:rPr>
        <w:t>"</w:t>
      </w:r>
      <w:r w:rsidRPr="007630C4">
        <w:rPr>
          <w:rFonts w:ascii="Arial" w:hAnsi="Arial" w:cs="Arial"/>
          <w:color w:val="FF0000"/>
          <w:sz w:val="20"/>
          <w:szCs w:val="20"/>
          <w:lang w:eastAsia="en-GB"/>
        </w:rPr>
        <w:t xml:space="preserve"> </w:t>
      </w:r>
      <w:r>
        <w:rPr>
          <w:rFonts w:ascii="Arial" w:hAnsi="Arial" w:cs="Arial"/>
          <w:color w:val="FF0000"/>
          <w:sz w:val="20"/>
          <w:szCs w:val="20"/>
          <w:highlight w:val="white"/>
          <w:lang w:eastAsia="en-GB"/>
        </w:rPr>
        <w: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8E1A5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1095C52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0000FF"/>
          <w:sz w:val="20"/>
          <w:szCs w:val="20"/>
          <w:highlight w:val="white"/>
          <w:lang w:eastAsia="en-GB"/>
        </w:rPr>
        <w:t>&gt;</w:t>
      </w:r>
    </w:p>
    <w:p w14:paraId="5CB9A74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5952885C" w14:textId="77777777" w:rsidR="00A17C2D" w:rsidRDefault="00A17C2D" w:rsidP="00A17C2D">
      <w:pPr>
        <w:pStyle w:val="BodyText"/>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0000FF"/>
          <w:sz w:val="20"/>
          <w:szCs w:val="20"/>
          <w:highlight w:val="white"/>
          <w:lang w:eastAsia="en-GB"/>
        </w:rPr>
        <w:t>&gt;</w:t>
      </w:r>
    </w:p>
    <w:p w14:paraId="4E461527" w14:textId="77777777" w:rsidR="00A17C2D" w:rsidRDefault="00A17C2D" w:rsidP="00172ACC">
      <w:pPr>
        <w:pStyle w:val="BodyText"/>
      </w:pPr>
    </w:p>
    <w:p w14:paraId="6B2E7579" w14:textId="257A937F" w:rsidR="0055475C" w:rsidRDefault="0055475C" w:rsidP="00172ACC">
      <w:pPr>
        <w:pStyle w:val="BodyText"/>
      </w:pPr>
      <w:r>
        <w:lastRenderedPageBreak/>
        <w:t>This complexType is included in FIXML when the notReqXML attribute of the field is set to "0"; otherwise this complexType is not included in FIXML when the notReqXML attribute of the field</w:t>
      </w:r>
      <w:ins w:id="1266" w:author="Rich Shriver" w:date="2016-04-19T13:26:00Z">
        <w:r w:rsidR="00BB016B">
          <w:t xml:space="preserve"> in the FIX Repository</w:t>
        </w:r>
      </w:ins>
      <w:r>
        <w:t xml:space="preserve"> is set to "1".</w:t>
      </w:r>
    </w:p>
    <w:p w14:paraId="0B4D7080" w14:textId="77777777" w:rsidR="0055475C" w:rsidRDefault="0055475C" w:rsidP="00172ACC">
      <w:pPr>
        <w:pStyle w:val="BodyText"/>
      </w:pPr>
    </w:p>
    <w:p w14:paraId="71A649F0" w14:textId="4129DF2E" w:rsidR="00891646" w:rsidDel="003F38F2" w:rsidRDefault="000C5EBC" w:rsidP="00DE4B25">
      <w:pPr>
        <w:pStyle w:val="Heading4"/>
        <w:rPr>
          <w:del w:id="1267" w:author="Rich Shriver" w:date="2016-02-26T11:10:00Z"/>
        </w:rPr>
      </w:pPr>
      <w:del w:id="1268" w:author="Rich Shriver" w:date="2016-02-26T11:10:00Z">
        <w:r w:rsidDel="003F38F2">
          <w:delText>Inclusion of the optional Length field</w:delText>
        </w:r>
      </w:del>
    </w:p>
    <w:p w14:paraId="136F750D" w14:textId="151471B0" w:rsidR="000C5EBC" w:rsidDel="003F38F2" w:rsidRDefault="000C5EBC" w:rsidP="000C5EBC">
      <w:pPr>
        <w:rPr>
          <w:del w:id="1269" w:author="Rich Shriver" w:date="2016-02-26T11:10:00Z"/>
        </w:rPr>
      </w:pPr>
      <w:del w:id="1270" w:author="Rich Shriver" w:date="2016-02-26T11:10:00Z">
        <w:r w:rsidDel="003F38F2">
          <w:delText xml:space="preserve">FIX tag=value requires the inclusion of a length field so that a decoder can determine how many bytes to read for an encoded data field. XML, because of its more robust encoding, does not require this length field. A strong argument can be made for the exclusion of the length field from the </w:delText>
        </w:r>
      </w:del>
      <w:ins w:id="1271" w:author="Jim Northey" w:date="2015-08-07T15:50:00Z">
        <w:del w:id="1272" w:author="Rich Shriver" w:date="2016-02-26T11:10:00Z">
          <w:r w:rsidR="00756A9F" w:rsidDel="003F38F2">
            <w:delText xml:space="preserve">FIXML </w:delText>
          </w:r>
        </w:del>
      </w:ins>
      <w:del w:id="1273" w:author="Rich Shriver" w:date="2016-02-26T11:10:00Z">
        <w:r w:rsidDel="003F38F2">
          <w:delText>encoding. As of this first draft the Length field associated with the encoded data field is included as an optional attribute on the encoded data element.</w:delText>
        </w:r>
      </w:del>
    </w:p>
    <w:p w14:paraId="3BBDCE5D" w14:textId="3B91320A" w:rsidR="002F3538" w:rsidDel="003F38F2" w:rsidRDefault="002F3538" w:rsidP="002F3538">
      <w:pPr>
        <w:pStyle w:val="ListParagraph"/>
        <w:numPr>
          <w:ilvl w:val="0"/>
          <w:numId w:val="18"/>
        </w:numPr>
        <w:rPr>
          <w:del w:id="1274" w:author="Rich Shriver" w:date="2016-02-26T11:10:00Z"/>
        </w:rPr>
      </w:pPr>
      <w:del w:id="1275" w:author="Rich Shriver" w:date="2016-02-26T11:10:00Z">
        <w:r w:rsidDel="003F38F2">
          <w:delText>The name attribute is the field abbreviated name for the length field.</w:delText>
        </w:r>
      </w:del>
    </w:p>
    <w:p w14:paraId="4942E73A" w14:textId="581ACE70" w:rsidR="002F3538" w:rsidDel="003F38F2" w:rsidRDefault="002F3538" w:rsidP="002F3538">
      <w:pPr>
        <w:pStyle w:val="ListParagraph"/>
        <w:numPr>
          <w:ilvl w:val="0"/>
          <w:numId w:val="18"/>
        </w:numPr>
        <w:rPr>
          <w:del w:id="1276" w:author="Rich Shriver" w:date="2016-02-26T11:10:00Z"/>
        </w:rPr>
      </w:pPr>
      <w:del w:id="1277" w:author="Rich Shriver" w:date="2016-02-26T11:10:00Z">
        <w:r w:rsidDel="003F38F2">
          <w:delText xml:space="preserve">The </w:delText>
        </w:r>
        <w:r w:rsidR="007D1563" w:rsidDel="003F38F2">
          <w:delText>type attribute is set to the field simpleType declaration.  The name of the simpleType is derived by concatenating the field name with the token "_t" ("EncodedIssuerLen_t" in the examples).</w:delText>
        </w:r>
      </w:del>
    </w:p>
    <w:p w14:paraId="3CC88108" w14:textId="176E7B60" w:rsidR="00C3163A" w:rsidDel="003F38F2" w:rsidRDefault="00C3163A" w:rsidP="000C5EBC">
      <w:pPr>
        <w:rPr>
          <w:del w:id="1278" w:author="Rich Shriver" w:date="2016-02-26T11:10:00Z"/>
        </w:rPr>
      </w:pPr>
    </w:p>
    <w:p w14:paraId="771D5EBD" w14:textId="38B991B7" w:rsidR="00C3163A" w:rsidRPr="001B7669" w:rsidDel="003F38F2" w:rsidRDefault="00C3163A" w:rsidP="00C3163A">
      <w:pPr>
        <w:pStyle w:val="BodyText"/>
        <w:rPr>
          <w:del w:id="1279" w:author="Rich Shriver" w:date="2016-02-26T11:10:00Z"/>
          <w:rStyle w:val="Strong"/>
        </w:rPr>
      </w:pPr>
      <w:del w:id="1280" w:author="Rich Shriver" w:date="2016-02-26T11:10:00Z">
        <w:r w:rsidDel="003F38F2">
          <w:rPr>
            <w:rStyle w:val="Strong"/>
          </w:rPr>
          <w:delText>Example:</w:delText>
        </w:r>
      </w:del>
    </w:p>
    <w:p w14:paraId="35EA26C0" w14:textId="4217F5F1" w:rsidR="00E44A3F" w:rsidDel="003F38F2" w:rsidRDefault="00E44A3F" w:rsidP="000C5EBC">
      <w:pPr>
        <w:rPr>
          <w:del w:id="1281" w:author="Rich Shriver" w:date="2016-02-26T11:10:00Z"/>
        </w:rPr>
      </w:pPr>
    </w:p>
    <w:p w14:paraId="72DD61F9" w14:textId="5EA6930A" w:rsidR="0054338B" w:rsidDel="003F38F2" w:rsidRDefault="0054338B" w:rsidP="0054338B">
      <w:pPr>
        <w:autoSpaceDE w:val="0"/>
        <w:autoSpaceDN w:val="0"/>
        <w:adjustRightInd w:val="0"/>
        <w:rPr>
          <w:del w:id="1282" w:author="Rich Shriver" w:date="2016-02-26T11:10:00Z"/>
          <w:rFonts w:ascii="Arial" w:hAnsi="Arial" w:cs="Arial"/>
          <w:color w:val="000000"/>
          <w:sz w:val="20"/>
          <w:szCs w:val="20"/>
          <w:highlight w:val="white"/>
          <w:lang w:eastAsia="en-GB"/>
        </w:rPr>
      </w:pPr>
      <w:del w:id="1283"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xs:attribute</w:delText>
        </w:r>
        <w:r w:rsidDel="003F38F2">
          <w:rPr>
            <w:rFonts w:ascii="Arial" w:hAnsi="Arial" w:cs="Arial"/>
            <w:color w:val="FF0000"/>
            <w:sz w:val="20"/>
            <w:szCs w:val="20"/>
            <w:highlight w:val="white"/>
            <w:lang w:eastAsia="en-GB"/>
          </w:rPr>
          <w:delText xml:space="preserve"> name</w:delText>
        </w:r>
        <w:r w:rsidDel="003F38F2">
          <w:rPr>
            <w:rFonts w:ascii="Arial" w:hAnsi="Arial" w:cs="Arial"/>
            <w:color w:val="0000FF"/>
            <w:sz w:val="20"/>
            <w:szCs w:val="20"/>
            <w:highlight w:val="white"/>
            <w:lang w:eastAsia="en-GB"/>
          </w:rPr>
          <w:delText>="</w:delText>
        </w:r>
        <w:r w:rsidR="002F3538" w:rsidDel="003F38F2">
          <w:rPr>
            <w:rFonts w:ascii="Arial" w:hAnsi="Arial" w:cs="Arial"/>
            <w:color w:val="000000"/>
            <w:sz w:val="20"/>
            <w:szCs w:val="20"/>
            <w:highlight w:val="white"/>
            <w:lang w:eastAsia="en-GB"/>
          </w:rPr>
          <w:delText>Enc</w:delText>
        </w:r>
        <w:r w:rsidDel="003F38F2">
          <w:rPr>
            <w:rFonts w:ascii="Arial" w:hAnsi="Arial" w:cs="Arial"/>
            <w:color w:val="000000"/>
            <w:sz w:val="20"/>
            <w:szCs w:val="20"/>
            <w:highlight w:val="white"/>
            <w:lang w:eastAsia="en-GB"/>
          </w:rPr>
          <w:delText>IssrLen</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type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EncodedIssuerLen_t</w:delText>
        </w:r>
        <w:r w:rsidDel="003F38F2">
          <w:rPr>
            <w:rFonts w:ascii="Arial" w:hAnsi="Arial" w:cs="Arial"/>
            <w:color w:val="0000FF"/>
            <w:sz w:val="20"/>
            <w:szCs w:val="20"/>
            <w:highlight w:val="white"/>
            <w:lang w:eastAsia="en-GB"/>
          </w:rPr>
          <w:delText>"/&gt;</w:delText>
        </w:r>
      </w:del>
    </w:p>
    <w:p w14:paraId="32047F93" w14:textId="3763D753" w:rsidR="0054338B" w:rsidDel="003F38F2" w:rsidRDefault="0054338B" w:rsidP="000C5EBC">
      <w:pPr>
        <w:rPr>
          <w:del w:id="1284" w:author="Rich Shriver" w:date="2016-02-26T11:10:00Z"/>
        </w:rPr>
      </w:pPr>
    </w:p>
    <w:p w14:paraId="15BD3729" w14:textId="172513CF" w:rsidR="0055475C" w:rsidDel="003F38F2" w:rsidRDefault="0055475C" w:rsidP="000C5EBC">
      <w:pPr>
        <w:rPr>
          <w:del w:id="1285" w:author="Rich Shriver" w:date="2016-02-26T11:10:00Z"/>
        </w:rPr>
      </w:pPr>
      <w:del w:id="1286" w:author="Rich Shriver" w:date="2016-02-26T11:10:00Z">
        <w:r w:rsidDel="003F38F2">
          <w:delText>This attribute is included in FIXML when the notReqXML attribute of the field is set to "0" and the associatedDataTag of the Length field is set to the tag value for the corresponding data field.</w:delText>
        </w:r>
      </w:del>
    </w:p>
    <w:p w14:paraId="52A559AB" w14:textId="0475B808" w:rsidR="0055475C" w:rsidDel="003F38F2" w:rsidRDefault="0055475C" w:rsidP="000C5EBC">
      <w:pPr>
        <w:rPr>
          <w:del w:id="1287" w:author="Rich Shriver" w:date="2016-02-26T11:10:00Z"/>
        </w:rPr>
      </w:pPr>
    </w:p>
    <w:p w14:paraId="2D66BACE" w14:textId="60BB9E49" w:rsidR="0054338B" w:rsidDel="003F38F2" w:rsidRDefault="0054338B" w:rsidP="00DE4B25">
      <w:pPr>
        <w:pStyle w:val="Heading4"/>
        <w:rPr>
          <w:del w:id="1288" w:author="Rich Shriver" w:date="2016-02-26T11:10:00Z"/>
        </w:rPr>
      </w:pPr>
      <w:del w:id="1289" w:author="Rich Shriver" w:date="2016-02-26T11:10:00Z">
        <w:r w:rsidDel="003F38F2">
          <w:delText>Inclusion of optional mime type.</w:delText>
        </w:r>
      </w:del>
    </w:p>
    <w:p w14:paraId="5919317F" w14:textId="5B6BA21C" w:rsidR="0054338B" w:rsidDel="003F38F2" w:rsidRDefault="0054338B" w:rsidP="0054338B">
      <w:pPr>
        <w:keepNext/>
        <w:keepLines/>
        <w:rPr>
          <w:del w:id="1290" w:author="Rich Shriver" w:date="2016-02-26T11:10:00Z"/>
        </w:rPr>
      </w:pPr>
      <w:del w:id="1291" w:author="Rich Shriver" w:date="2016-02-26T11:10:00Z">
        <w:r w:rsidDel="003F38F2">
          <w:delText xml:space="preserve">The media types of the Multipart Internet Mail (MIME) have become the standard way of specifying the content type.  An approach for specifying the content type of an xs:base64binary field within XML was developed by the W3C. A discussion and example can be found in </w:delText>
        </w:r>
        <w:r w:rsidR="00CF53E3" w:rsidDel="003F38F2">
          <w:fldChar w:fldCharType="begin"/>
        </w:r>
        <w:r w:rsidR="00CF53E3" w:rsidDel="003F38F2">
          <w:delInstrText xml:space="preserve"> HYPERLINK "http://www.w3.org/TR/xml-media-types/" \l "contentType" </w:delInstrText>
        </w:r>
        <w:r w:rsidR="00CF53E3" w:rsidDel="003F38F2">
          <w:fldChar w:fldCharType="separate"/>
        </w:r>
        <w:r w:rsidRPr="000C5EBC" w:rsidDel="003F38F2">
          <w:rPr>
            <w:rStyle w:val="Hyperlink"/>
          </w:rPr>
          <w:delText>Describing Media Content of Binary Data in XML</w:delText>
        </w:r>
        <w:r w:rsidR="00CF53E3" w:rsidDel="003F38F2">
          <w:rPr>
            <w:rStyle w:val="Hyperlink"/>
          </w:rPr>
          <w:fldChar w:fldCharType="end"/>
        </w:r>
        <w:r w:rsidDel="003F38F2">
          <w:delText xml:space="preserve"> available from the W3C via the Internet. This proposal strongly recommends this be included as an optional part of FIXML encoding.</w:delText>
        </w:r>
      </w:del>
    </w:p>
    <w:p w14:paraId="0629662C" w14:textId="4B36F4FF" w:rsidR="00C3163A" w:rsidDel="003F38F2" w:rsidRDefault="00C3163A" w:rsidP="0054338B">
      <w:pPr>
        <w:keepNext/>
        <w:keepLines/>
        <w:rPr>
          <w:del w:id="1292" w:author="Rich Shriver" w:date="2016-02-26T11:10:00Z"/>
        </w:rPr>
      </w:pPr>
    </w:p>
    <w:p w14:paraId="0254B17B" w14:textId="3DFF165D" w:rsidR="00C3163A" w:rsidRPr="001B7669" w:rsidDel="003F38F2" w:rsidRDefault="00C3163A" w:rsidP="00C3163A">
      <w:pPr>
        <w:pStyle w:val="BodyText"/>
        <w:rPr>
          <w:del w:id="1293" w:author="Rich Shriver" w:date="2016-02-26T11:10:00Z"/>
          <w:rStyle w:val="Strong"/>
        </w:rPr>
      </w:pPr>
      <w:del w:id="1294" w:author="Rich Shriver" w:date="2016-02-26T11:10:00Z">
        <w:r w:rsidDel="003F38F2">
          <w:rPr>
            <w:rStyle w:val="Strong"/>
          </w:rPr>
          <w:delText>Example:</w:delText>
        </w:r>
      </w:del>
    </w:p>
    <w:p w14:paraId="730AD9DC" w14:textId="7E09BA35" w:rsidR="00C3163A" w:rsidDel="003F38F2" w:rsidRDefault="00C3163A" w:rsidP="0054338B">
      <w:pPr>
        <w:keepNext/>
        <w:keepLines/>
        <w:rPr>
          <w:del w:id="1295" w:author="Rich Shriver" w:date="2016-02-26T11:10:00Z"/>
        </w:rPr>
      </w:pPr>
    </w:p>
    <w:p w14:paraId="5279EC71" w14:textId="1B1B39C3" w:rsidR="0054338B" w:rsidDel="003F38F2" w:rsidRDefault="0054338B" w:rsidP="0054338B">
      <w:pPr>
        <w:autoSpaceDE w:val="0"/>
        <w:autoSpaceDN w:val="0"/>
        <w:adjustRightInd w:val="0"/>
        <w:rPr>
          <w:del w:id="1296" w:author="Rich Shriver" w:date="2016-02-26T11:10:00Z"/>
          <w:rFonts w:ascii="Arial" w:hAnsi="Arial" w:cs="Arial"/>
          <w:color w:val="000000"/>
          <w:sz w:val="20"/>
          <w:szCs w:val="20"/>
          <w:highlight w:val="white"/>
          <w:lang w:eastAsia="en-GB"/>
        </w:rPr>
      </w:pPr>
      <w:del w:id="1297"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xs:attribute</w:delText>
        </w:r>
        <w:r w:rsidDel="003F38F2">
          <w:rPr>
            <w:rFonts w:ascii="Arial" w:hAnsi="Arial" w:cs="Arial"/>
            <w:color w:val="FF0000"/>
            <w:sz w:val="20"/>
            <w:szCs w:val="20"/>
            <w:highlight w:val="white"/>
            <w:lang w:eastAsia="en-GB"/>
          </w:rPr>
          <w:delText xml:space="preserve"> ref</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xmime:contentType</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use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optional</w:delText>
        </w:r>
        <w:r w:rsidDel="003F38F2">
          <w:rPr>
            <w:rFonts w:ascii="Arial" w:hAnsi="Arial" w:cs="Arial"/>
            <w:color w:val="0000FF"/>
            <w:sz w:val="20"/>
            <w:szCs w:val="20"/>
            <w:highlight w:val="white"/>
            <w:lang w:eastAsia="en-GB"/>
          </w:rPr>
          <w:delText>"/&gt;</w:delText>
        </w:r>
      </w:del>
    </w:p>
    <w:p w14:paraId="2A7094DA" w14:textId="7E83A728" w:rsidR="0054338B" w:rsidDel="003F38F2" w:rsidRDefault="0054338B" w:rsidP="0054338B">
      <w:pPr>
        <w:rPr>
          <w:del w:id="1298" w:author="Rich Shriver" w:date="2016-02-26T11:10:00Z"/>
        </w:rPr>
      </w:pPr>
    </w:p>
    <w:p w14:paraId="3C0B34F4" w14:textId="632A45F1" w:rsidR="00953C66" w:rsidDel="003F38F2" w:rsidRDefault="00953C66" w:rsidP="0054338B">
      <w:pPr>
        <w:rPr>
          <w:del w:id="1299" w:author="Rich Shriver" w:date="2016-02-26T11:10:00Z"/>
        </w:rPr>
      </w:pPr>
      <w:del w:id="1300" w:author="Rich Shriver" w:date="2016-02-26T11:10:00Z">
        <w:r w:rsidDel="003F38F2">
          <w:delText xml:space="preserve">The namespace for xmlmime must be added to the schema name spaces </w:delText>
        </w:r>
      </w:del>
    </w:p>
    <w:p w14:paraId="14FB529B" w14:textId="67CA19FF" w:rsidR="00953C66" w:rsidDel="003F38F2" w:rsidRDefault="00953C66" w:rsidP="0054338B">
      <w:pPr>
        <w:rPr>
          <w:del w:id="1301" w:author="Rich Shriver" w:date="2016-02-26T11:10:00Z"/>
        </w:rPr>
      </w:pPr>
    </w:p>
    <w:p w14:paraId="089CAF3F" w14:textId="5F697477" w:rsidR="00C3018F" w:rsidDel="003F38F2" w:rsidRDefault="00953C66" w:rsidP="000C5EBC">
      <w:pPr>
        <w:rPr>
          <w:del w:id="1302" w:author="Rich Shriver" w:date="2016-02-26T11:10:00Z"/>
        </w:rPr>
      </w:pPr>
      <w:del w:id="1303" w:author="Rich Shriver" w:date="2016-02-26T11:10:00Z">
        <w:r w:rsidDel="003F38F2">
          <w:rPr>
            <w:rFonts w:ascii="Arial" w:hAnsi="Arial" w:cs="Arial"/>
            <w:color w:val="FF0000"/>
            <w:sz w:val="20"/>
            <w:szCs w:val="20"/>
            <w:highlight w:val="white"/>
            <w:lang w:eastAsia="en-GB"/>
          </w:rPr>
          <w:delText>xmlns:xmime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http://www.w3.org/2005/05/xmlmime</w:delText>
        </w:r>
        <w:r w:rsidDel="003F38F2">
          <w:rPr>
            <w:rFonts w:ascii="Arial" w:hAnsi="Arial" w:cs="Arial"/>
            <w:color w:val="0000FF"/>
            <w:sz w:val="20"/>
            <w:szCs w:val="20"/>
            <w:highlight w:val="white"/>
            <w:lang w:eastAsia="en-GB"/>
          </w:rPr>
          <w:delText>"</w:delText>
        </w:r>
      </w:del>
    </w:p>
    <w:p w14:paraId="7DFBBA6E" w14:textId="6BA5E832" w:rsidR="00B07AE9" w:rsidDel="003F38F2" w:rsidRDefault="00B07AE9" w:rsidP="000C5EBC">
      <w:pPr>
        <w:rPr>
          <w:del w:id="1304" w:author="Rich Shriver" w:date="2016-02-26T11:10:00Z"/>
        </w:rPr>
      </w:pPr>
    </w:p>
    <w:p w14:paraId="191FBED8" w14:textId="2BBEE5BD" w:rsidR="00DE4B25" w:rsidDel="003F38F2" w:rsidRDefault="00DE4B25" w:rsidP="00DE4B25">
      <w:pPr>
        <w:pStyle w:val="Heading3"/>
        <w:numPr>
          <w:ilvl w:val="2"/>
          <w:numId w:val="12"/>
        </w:numPr>
        <w:rPr>
          <w:del w:id="1305" w:author="Rich Shriver" w:date="2016-02-26T11:09:00Z"/>
        </w:rPr>
      </w:pPr>
      <w:bookmarkStart w:id="1306" w:name="_Toc448307890"/>
      <w:bookmarkStart w:id="1307" w:name="_Toc448913125"/>
      <w:del w:id="1308" w:author="Rich Shriver" w:date="2016-02-26T11:09:00Z">
        <w:r w:rsidDel="003F38F2">
          <w:delText>Fields of type Length defined as simpleType</w:delText>
        </w:r>
        <w:bookmarkEnd w:id="1306"/>
        <w:bookmarkEnd w:id="1307"/>
        <w:r w:rsidDel="003F38F2">
          <w:delText xml:space="preserve"> </w:delText>
        </w:r>
      </w:del>
    </w:p>
    <w:p w14:paraId="397AD201" w14:textId="05185CC8" w:rsidR="007D1563" w:rsidDel="003F38F2" w:rsidRDefault="00DE4B25" w:rsidP="007D1563">
      <w:pPr>
        <w:rPr>
          <w:del w:id="1309" w:author="Rich Shriver" w:date="2016-02-26T11:09:00Z"/>
        </w:rPr>
      </w:pPr>
      <w:del w:id="1310" w:author="Rich Shriver" w:date="2016-02-26T11:09:00Z">
        <w:r w:rsidDel="003F38F2">
          <w:delText xml:space="preserve">FIX Repository fields coded with a type "Length" are included in FIXML as simpleType declarations.  </w:delText>
        </w:r>
      </w:del>
    </w:p>
    <w:p w14:paraId="0599886B" w14:textId="46F97C99" w:rsidR="007D1563" w:rsidDel="003F38F2" w:rsidRDefault="00DE4B25" w:rsidP="007D1563">
      <w:pPr>
        <w:pStyle w:val="ListParagraph"/>
        <w:numPr>
          <w:ilvl w:val="0"/>
          <w:numId w:val="19"/>
        </w:numPr>
        <w:rPr>
          <w:del w:id="1311" w:author="Rich Shriver" w:date="2016-02-26T11:09:00Z"/>
        </w:rPr>
      </w:pPr>
      <w:del w:id="1312" w:author="Rich Shriver" w:date="2016-02-26T11:09:00Z">
        <w:r w:rsidDel="003F38F2">
          <w:delText xml:space="preserve">The name </w:delText>
        </w:r>
        <w:r w:rsidR="007D1563" w:rsidDel="003F38F2">
          <w:delText>attribute</w:delText>
        </w:r>
        <w:r w:rsidDel="003F38F2">
          <w:delText xml:space="preserve"> is set to the field name appended with the token "_</w:delText>
        </w:r>
        <w:r w:rsidR="007D1563" w:rsidDel="003F38F2">
          <w:delText>t" to identify the field type ("EncodedIssuerLen_t" in the examples).</w:delText>
        </w:r>
      </w:del>
    </w:p>
    <w:p w14:paraId="503C8693" w14:textId="34EC69B8" w:rsidR="007D1563" w:rsidDel="003F38F2" w:rsidRDefault="007D1563" w:rsidP="007D1563">
      <w:pPr>
        <w:pStyle w:val="ListParagraph"/>
        <w:numPr>
          <w:ilvl w:val="0"/>
          <w:numId w:val="19"/>
        </w:numPr>
        <w:rPr>
          <w:del w:id="1313" w:author="Rich Shriver" w:date="2016-02-26T11:09:00Z"/>
        </w:rPr>
      </w:pPr>
      <w:del w:id="1314" w:author="Rich Shriver" w:date="2016-02-26T11:09:00Z">
        <w:r w:rsidDel="003F38F2">
          <w:delText xml:space="preserve">The annotation of the simpleType is the same as is included for FIX Repository fields. </w:delText>
        </w:r>
      </w:del>
    </w:p>
    <w:p w14:paraId="7206DDBD" w14:textId="54E2170A" w:rsidR="007D1563" w:rsidDel="003F38F2" w:rsidRDefault="007D1563" w:rsidP="007D1563">
      <w:pPr>
        <w:pStyle w:val="ListParagraph"/>
        <w:numPr>
          <w:ilvl w:val="0"/>
          <w:numId w:val="19"/>
        </w:numPr>
        <w:rPr>
          <w:del w:id="1315" w:author="Rich Shriver" w:date="2016-02-26T11:09:00Z"/>
        </w:rPr>
      </w:pPr>
      <w:del w:id="1316" w:author="Rich Shriver" w:date="2016-02-26T11:09:00Z">
        <w:r w:rsidDel="003F38F2">
          <w:lastRenderedPageBreak/>
          <w:delText>The simpleType is restricted by</w:delText>
        </w:r>
        <w:r w:rsidR="00DE4B25" w:rsidDel="003F38F2">
          <w:delText xml:space="preserve"> the Length datatype.  </w:delText>
        </w:r>
      </w:del>
    </w:p>
    <w:p w14:paraId="6FACC338" w14:textId="009ABF6A" w:rsidR="007D1563" w:rsidDel="003F38F2" w:rsidRDefault="007D1563" w:rsidP="007D1563">
      <w:pPr>
        <w:rPr>
          <w:del w:id="1317" w:author="Rich Shriver" w:date="2016-02-26T11:09:00Z"/>
        </w:rPr>
      </w:pPr>
    </w:p>
    <w:p w14:paraId="6E4D6FB8" w14:textId="6DF8F8EA" w:rsidR="00DE4B25" w:rsidDel="003F38F2" w:rsidRDefault="00DE4B25" w:rsidP="00DE4B25">
      <w:pPr>
        <w:pStyle w:val="BodyText"/>
        <w:rPr>
          <w:del w:id="1318" w:author="Rich Shriver" w:date="2016-02-26T11:09:00Z"/>
        </w:rPr>
      </w:pPr>
      <w:del w:id="1319" w:author="Rich Shriver" w:date="2016-02-26T11:09:00Z">
        <w:r w:rsidDel="003F38F2">
          <w:delText>The example below is for the simpleType of the EncodedIssuerLen(348) field.</w:delText>
        </w:r>
      </w:del>
    </w:p>
    <w:p w14:paraId="2BC3E5E6" w14:textId="03721309" w:rsidR="00DE4B25" w:rsidDel="003F38F2" w:rsidRDefault="00DE4B25" w:rsidP="00DE4B25">
      <w:pPr>
        <w:pStyle w:val="BodyText"/>
        <w:rPr>
          <w:del w:id="1320" w:author="Rich Shriver" w:date="2016-02-26T11:09:00Z"/>
        </w:rPr>
      </w:pPr>
    </w:p>
    <w:p w14:paraId="17A16112" w14:textId="1EC63682" w:rsidR="00DE4B25" w:rsidRPr="001B7669" w:rsidDel="003F38F2" w:rsidRDefault="00DE4B25" w:rsidP="00DE4B25">
      <w:pPr>
        <w:pStyle w:val="BodyText"/>
        <w:rPr>
          <w:del w:id="1321" w:author="Rich Shriver" w:date="2016-02-26T11:09:00Z"/>
          <w:rStyle w:val="Strong"/>
        </w:rPr>
      </w:pPr>
      <w:del w:id="1322" w:author="Rich Shriver" w:date="2016-02-26T11:09:00Z">
        <w:r w:rsidRPr="001B7669" w:rsidDel="003F38F2">
          <w:rPr>
            <w:rStyle w:val="Strong"/>
          </w:rPr>
          <w:delText>Example:</w:delText>
        </w:r>
      </w:del>
    </w:p>
    <w:p w14:paraId="2515A6EA" w14:textId="57EBD0E6" w:rsidR="00DE4B25" w:rsidDel="003F38F2" w:rsidRDefault="00DE4B25" w:rsidP="00DE4B25">
      <w:pPr>
        <w:autoSpaceDE w:val="0"/>
        <w:autoSpaceDN w:val="0"/>
        <w:adjustRightInd w:val="0"/>
        <w:rPr>
          <w:del w:id="1323" w:author="Rich Shriver" w:date="2016-02-26T11:09:00Z"/>
          <w:rFonts w:ascii="Arial" w:hAnsi="Arial" w:cs="Arial"/>
          <w:color w:val="000000"/>
          <w:sz w:val="20"/>
          <w:szCs w:val="20"/>
          <w:highlight w:val="white"/>
          <w:lang w:eastAsia="en-GB"/>
        </w:rPr>
      </w:pPr>
      <w:del w:id="1324" w:author="Rich Shriver" w:date="2016-02-26T11:09:00Z">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xs:simpleType</w:delText>
        </w:r>
        <w:r w:rsidDel="003F38F2">
          <w:rPr>
            <w:rFonts w:ascii="Arial" w:hAnsi="Arial" w:cs="Arial"/>
            <w:color w:val="FF0000"/>
            <w:sz w:val="20"/>
            <w:szCs w:val="20"/>
            <w:highlight w:val="white"/>
            <w:lang w:eastAsia="en-GB"/>
          </w:rPr>
          <w:delText xml:space="preserve"> name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EncodedIssuerLen_t</w:delText>
        </w:r>
        <w:r w:rsidDel="003F38F2">
          <w:rPr>
            <w:rFonts w:ascii="Arial" w:hAnsi="Arial" w:cs="Arial"/>
            <w:color w:val="0000FF"/>
            <w:sz w:val="20"/>
            <w:szCs w:val="20"/>
            <w:highlight w:val="white"/>
            <w:lang w:eastAsia="en-GB"/>
          </w:rPr>
          <w:delText>"&gt;</w:delText>
        </w:r>
      </w:del>
    </w:p>
    <w:p w14:paraId="4AB11B66" w14:textId="207816CC" w:rsidR="00DE4B25" w:rsidDel="003F38F2" w:rsidRDefault="00DE4B25" w:rsidP="00DE4B25">
      <w:pPr>
        <w:autoSpaceDE w:val="0"/>
        <w:autoSpaceDN w:val="0"/>
        <w:adjustRightInd w:val="0"/>
        <w:rPr>
          <w:del w:id="1325" w:author="Rich Shriver" w:date="2016-02-26T11:09:00Z"/>
          <w:rFonts w:ascii="Arial" w:hAnsi="Arial" w:cs="Arial"/>
          <w:color w:val="000000"/>
          <w:sz w:val="20"/>
          <w:szCs w:val="20"/>
          <w:highlight w:val="white"/>
          <w:lang w:eastAsia="en-GB"/>
        </w:rPr>
      </w:pPr>
      <w:del w:id="1326" w:author="Rich Shriver" w:date="2016-02-26T11:09: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xs:annotation</w:delText>
        </w:r>
        <w:r w:rsidDel="003F38F2">
          <w:rPr>
            <w:rFonts w:ascii="Arial" w:hAnsi="Arial" w:cs="Arial"/>
            <w:color w:val="0000FF"/>
            <w:sz w:val="20"/>
            <w:szCs w:val="20"/>
            <w:highlight w:val="white"/>
            <w:lang w:eastAsia="en-GB"/>
          </w:rPr>
          <w:delText>&gt;</w:delText>
        </w:r>
      </w:del>
    </w:p>
    <w:p w14:paraId="07750155" w14:textId="460BCA10" w:rsidR="00DE4B25" w:rsidDel="003F38F2" w:rsidRDefault="00DE4B25" w:rsidP="00DE4B25">
      <w:pPr>
        <w:autoSpaceDE w:val="0"/>
        <w:autoSpaceDN w:val="0"/>
        <w:adjustRightInd w:val="0"/>
        <w:rPr>
          <w:del w:id="1327" w:author="Rich Shriver" w:date="2016-02-26T11:09:00Z"/>
          <w:rFonts w:ascii="Arial" w:hAnsi="Arial" w:cs="Arial"/>
          <w:color w:val="000000"/>
          <w:sz w:val="20"/>
          <w:szCs w:val="20"/>
          <w:highlight w:val="white"/>
          <w:lang w:eastAsia="en-GB"/>
        </w:rPr>
      </w:pPr>
      <w:del w:id="1328" w:author="Rich Shriver" w:date="2016-02-26T11:09: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xs:documentation</w:delText>
        </w:r>
        <w:r w:rsidDel="003F38F2">
          <w:rPr>
            <w:rFonts w:ascii="Arial" w:hAnsi="Arial" w:cs="Arial"/>
            <w:color w:val="0000FF"/>
            <w:sz w:val="20"/>
            <w:szCs w:val="20"/>
            <w:highlight w:val="white"/>
            <w:lang w:eastAsia="en-GB"/>
          </w:rPr>
          <w:delText>&gt;</w:delText>
        </w:r>
        <w:r w:rsidDel="003F38F2">
          <w:rPr>
            <w:rFonts w:ascii="Arial" w:hAnsi="Arial" w:cs="Arial"/>
            <w:color w:val="000000"/>
            <w:sz w:val="20"/>
            <w:szCs w:val="20"/>
            <w:highlight w:val="white"/>
            <w:lang w:eastAsia="en-GB"/>
          </w:rPr>
          <w:delText>Byte length of encoded (non-ASCII characters) EncodedIssuer(349) field.</w:delText>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xs:documentation</w:delText>
        </w:r>
        <w:r w:rsidDel="003F38F2">
          <w:rPr>
            <w:rFonts w:ascii="Arial" w:hAnsi="Arial" w:cs="Arial"/>
            <w:color w:val="0000FF"/>
            <w:sz w:val="20"/>
            <w:szCs w:val="20"/>
            <w:highlight w:val="white"/>
            <w:lang w:eastAsia="en-GB"/>
          </w:rPr>
          <w:delText>&gt;</w:delText>
        </w:r>
      </w:del>
    </w:p>
    <w:p w14:paraId="2EC0D539" w14:textId="29672FC1" w:rsidR="00DE4B25" w:rsidDel="003F38F2" w:rsidRDefault="00DE4B25" w:rsidP="00DE4B25">
      <w:pPr>
        <w:autoSpaceDE w:val="0"/>
        <w:autoSpaceDN w:val="0"/>
        <w:adjustRightInd w:val="0"/>
        <w:rPr>
          <w:del w:id="1329" w:author="Rich Shriver" w:date="2016-02-26T11:09:00Z"/>
          <w:rFonts w:ascii="Arial" w:hAnsi="Arial" w:cs="Arial"/>
          <w:color w:val="000000"/>
          <w:sz w:val="20"/>
          <w:szCs w:val="20"/>
          <w:highlight w:val="white"/>
          <w:lang w:eastAsia="en-GB"/>
        </w:rPr>
      </w:pPr>
      <w:del w:id="1330" w:author="Rich Shriver" w:date="2016-02-26T11:09: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xs:appinfo</w:delText>
        </w:r>
        <w:r w:rsidDel="003F38F2">
          <w:rPr>
            <w:rFonts w:ascii="Arial" w:hAnsi="Arial" w:cs="Arial"/>
            <w:color w:val="0000FF"/>
            <w:sz w:val="20"/>
            <w:szCs w:val="20"/>
            <w:highlight w:val="white"/>
            <w:lang w:eastAsia="en-GB"/>
          </w:rPr>
          <w:delText>&gt;</w:delText>
        </w:r>
      </w:del>
    </w:p>
    <w:p w14:paraId="36C0C027" w14:textId="179D97EC" w:rsidR="00DE4B25" w:rsidDel="003F38F2" w:rsidRDefault="00DE4B25" w:rsidP="00DE4B25">
      <w:pPr>
        <w:autoSpaceDE w:val="0"/>
        <w:autoSpaceDN w:val="0"/>
        <w:adjustRightInd w:val="0"/>
        <w:rPr>
          <w:del w:id="1331" w:author="Rich Shriver" w:date="2016-02-26T11:09:00Z"/>
          <w:rFonts w:ascii="Arial" w:hAnsi="Arial" w:cs="Arial"/>
          <w:color w:val="000000"/>
          <w:sz w:val="20"/>
          <w:szCs w:val="20"/>
          <w:highlight w:val="white"/>
          <w:lang w:eastAsia="en-GB"/>
        </w:rPr>
      </w:pPr>
      <w:del w:id="1332" w:author="Rich Shriver" w:date="2016-02-26T11:09: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fm:Xref</w:delText>
        </w:r>
        <w:r w:rsidDel="003F38F2">
          <w:rPr>
            <w:rFonts w:ascii="Arial" w:hAnsi="Arial" w:cs="Arial"/>
            <w:color w:val="FF0000"/>
            <w:sz w:val="20"/>
            <w:szCs w:val="20"/>
            <w:highlight w:val="white"/>
            <w:lang w:eastAsia="en-GB"/>
          </w:rPr>
          <w:delText xml:space="preserve"> Protocol</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FIX</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name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EncodedIssuerLen</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ComponentType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Field</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Tag</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348</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Type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Length</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AbbrName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EncIssrLen</w:delText>
        </w:r>
        <w:r w:rsidDel="003F38F2">
          <w:rPr>
            <w:rFonts w:ascii="Arial" w:hAnsi="Arial" w:cs="Arial"/>
            <w:color w:val="0000FF"/>
            <w:sz w:val="20"/>
            <w:szCs w:val="20"/>
            <w:highlight w:val="white"/>
            <w:lang w:eastAsia="en-GB"/>
          </w:rPr>
          <w:delText>"/&gt;</w:delText>
        </w:r>
      </w:del>
    </w:p>
    <w:p w14:paraId="1B9866D8" w14:textId="2D389C3B" w:rsidR="00DE4B25" w:rsidDel="003F38F2" w:rsidRDefault="00DE4B25" w:rsidP="00DE4B25">
      <w:pPr>
        <w:autoSpaceDE w:val="0"/>
        <w:autoSpaceDN w:val="0"/>
        <w:adjustRightInd w:val="0"/>
        <w:rPr>
          <w:del w:id="1333" w:author="Rich Shriver" w:date="2016-02-26T11:09:00Z"/>
          <w:rFonts w:ascii="Arial" w:hAnsi="Arial" w:cs="Arial"/>
          <w:color w:val="000000"/>
          <w:sz w:val="20"/>
          <w:szCs w:val="20"/>
          <w:highlight w:val="white"/>
          <w:lang w:eastAsia="en-GB"/>
        </w:rPr>
      </w:pPr>
      <w:del w:id="1334" w:author="Rich Shriver" w:date="2016-02-26T11:09: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xs:appinfo</w:delText>
        </w:r>
        <w:r w:rsidDel="003F38F2">
          <w:rPr>
            <w:rFonts w:ascii="Arial" w:hAnsi="Arial" w:cs="Arial"/>
            <w:color w:val="0000FF"/>
            <w:sz w:val="20"/>
            <w:szCs w:val="20"/>
            <w:highlight w:val="white"/>
            <w:lang w:eastAsia="en-GB"/>
          </w:rPr>
          <w:delText>&gt;</w:delText>
        </w:r>
      </w:del>
    </w:p>
    <w:p w14:paraId="40AE3BAB" w14:textId="64469A1D" w:rsidR="00DE4B25" w:rsidDel="003F38F2" w:rsidRDefault="00DE4B25" w:rsidP="00DE4B25">
      <w:pPr>
        <w:autoSpaceDE w:val="0"/>
        <w:autoSpaceDN w:val="0"/>
        <w:adjustRightInd w:val="0"/>
        <w:rPr>
          <w:del w:id="1335" w:author="Rich Shriver" w:date="2016-02-26T11:09:00Z"/>
          <w:rFonts w:ascii="Arial" w:hAnsi="Arial" w:cs="Arial"/>
          <w:color w:val="000000"/>
          <w:sz w:val="20"/>
          <w:szCs w:val="20"/>
          <w:highlight w:val="white"/>
          <w:lang w:eastAsia="en-GB"/>
        </w:rPr>
      </w:pPr>
      <w:del w:id="1336" w:author="Rich Shriver" w:date="2016-02-26T11:09: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xs:annotation</w:delText>
        </w:r>
        <w:r w:rsidDel="003F38F2">
          <w:rPr>
            <w:rFonts w:ascii="Arial" w:hAnsi="Arial" w:cs="Arial"/>
            <w:color w:val="0000FF"/>
            <w:sz w:val="20"/>
            <w:szCs w:val="20"/>
            <w:highlight w:val="white"/>
            <w:lang w:eastAsia="en-GB"/>
          </w:rPr>
          <w:delText>&gt;</w:delText>
        </w:r>
      </w:del>
    </w:p>
    <w:p w14:paraId="7733E8BB" w14:textId="51EE6523" w:rsidR="00DE4B25" w:rsidDel="003F38F2" w:rsidRDefault="00DE4B25" w:rsidP="00DE4B25">
      <w:pPr>
        <w:autoSpaceDE w:val="0"/>
        <w:autoSpaceDN w:val="0"/>
        <w:adjustRightInd w:val="0"/>
        <w:rPr>
          <w:del w:id="1337" w:author="Rich Shriver" w:date="2016-02-26T11:09:00Z"/>
          <w:rFonts w:ascii="Arial" w:hAnsi="Arial" w:cs="Arial"/>
          <w:color w:val="000000"/>
          <w:sz w:val="20"/>
          <w:szCs w:val="20"/>
          <w:highlight w:val="white"/>
          <w:lang w:eastAsia="en-GB"/>
        </w:rPr>
      </w:pPr>
      <w:del w:id="1338" w:author="Rich Shriver" w:date="2016-02-26T11:09: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xs:restriction</w:delText>
        </w:r>
        <w:r w:rsidDel="003F38F2">
          <w:rPr>
            <w:rFonts w:ascii="Arial" w:hAnsi="Arial" w:cs="Arial"/>
            <w:color w:val="FF0000"/>
            <w:sz w:val="20"/>
            <w:szCs w:val="20"/>
            <w:highlight w:val="white"/>
            <w:lang w:eastAsia="en-GB"/>
          </w:rPr>
          <w:delText xml:space="preserve"> base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Length</w:delText>
        </w:r>
        <w:r w:rsidDel="003F38F2">
          <w:rPr>
            <w:rFonts w:ascii="Arial" w:hAnsi="Arial" w:cs="Arial"/>
            <w:color w:val="0000FF"/>
            <w:sz w:val="20"/>
            <w:szCs w:val="20"/>
            <w:highlight w:val="white"/>
            <w:lang w:eastAsia="en-GB"/>
          </w:rPr>
          <w:delText>"/&gt;</w:delText>
        </w:r>
      </w:del>
    </w:p>
    <w:p w14:paraId="1D74576E" w14:textId="44F232D7" w:rsidR="00DE4B25" w:rsidDel="003F38F2" w:rsidRDefault="00DE4B25" w:rsidP="00DE4B25">
      <w:pPr>
        <w:rPr>
          <w:del w:id="1339" w:author="Rich Shriver" w:date="2016-02-26T11:09:00Z"/>
        </w:rPr>
      </w:pPr>
      <w:del w:id="1340" w:author="Rich Shriver" w:date="2016-02-26T11:09:00Z">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xs:simpleType</w:delText>
        </w:r>
        <w:r w:rsidDel="003F38F2">
          <w:rPr>
            <w:rFonts w:ascii="Arial" w:hAnsi="Arial" w:cs="Arial"/>
            <w:color w:val="0000FF"/>
            <w:sz w:val="20"/>
            <w:szCs w:val="20"/>
            <w:highlight w:val="white"/>
            <w:lang w:eastAsia="en-GB"/>
          </w:rPr>
          <w:delText>&gt;</w:delText>
        </w:r>
      </w:del>
    </w:p>
    <w:p w14:paraId="314AAEC6" w14:textId="1A9531FB" w:rsidR="00DE4B25" w:rsidDel="003F38F2" w:rsidRDefault="00DE4B25" w:rsidP="000C5EBC">
      <w:pPr>
        <w:rPr>
          <w:del w:id="1341" w:author="Rich Shriver" w:date="2016-02-26T11:09:00Z"/>
        </w:rPr>
      </w:pPr>
    </w:p>
    <w:p w14:paraId="2143424D" w14:textId="0B3B446D" w:rsidR="0055475C" w:rsidDel="003F38F2" w:rsidRDefault="0055475C" w:rsidP="000C5EBC">
      <w:pPr>
        <w:rPr>
          <w:del w:id="1342" w:author="Rich Shriver" w:date="2016-02-26T11:09:00Z"/>
        </w:rPr>
      </w:pPr>
      <w:del w:id="1343" w:author="Rich Shriver" w:date="2016-02-26T11:09:00Z">
        <w:r w:rsidDel="003F38F2">
          <w:delText>This simpleType is included in FIXML when the notReqXML attribute of the Length field is set to "0"; otherwise this simpleType is not included in FIXML when the notReqXML attribute is set to "1".</w:delText>
        </w:r>
      </w:del>
    </w:p>
    <w:p w14:paraId="3C47D20F" w14:textId="7BBCCC5B" w:rsidR="0055475C" w:rsidDel="003F38F2" w:rsidRDefault="0055475C" w:rsidP="000C5EBC">
      <w:pPr>
        <w:rPr>
          <w:del w:id="1344" w:author="Rich Shriver" w:date="2016-02-26T11:09:00Z"/>
        </w:rPr>
      </w:pPr>
    </w:p>
    <w:p w14:paraId="1FCAFE8B" w14:textId="10126E15" w:rsidR="00CB7969" w:rsidRDefault="00CB7969" w:rsidP="00CB7969">
      <w:pPr>
        <w:pStyle w:val="Heading3"/>
      </w:pPr>
      <w:bookmarkStart w:id="1345" w:name="_Toc448913126"/>
      <w:r>
        <w:t>Field references (for Length fields) are not included as attributes</w:t>
      </w:r>
      <w:bookmarkEnd w:id="1345"/>
    </w:p>
    <w:p w14:paraId="2AEF6BDE" w14:textId="514B4C62" w:rsidR="00CB7969" w:rsidRDefault="00CB7969" w:rsidP="000C5EBC">
      <w:pPr>
        <w:rPr>
          <w:ins w:id="1346" w:author="Rich Shriver" w:date="2016-04-19T13:36:00Z"/>
        </w:rPr>
      </w:pPr>
      <w:del w:id="1347" w:author="Rich Shriver" w:date="2016-04-13T16:59:00Z">
        <w:r w:rsidDel="00901768">
          <w:delText>Neither t</w:delText>
        </w:r>
      </w:del>
      <w:ins w:id="1348" w:author="Rich Shriver" w:date="2016-04-13T16:59:00Z">
        <w:r w:rsidR="00901768">
          <w:t>T</w:t>
        </w:r>
      </w:ins>
      <w:r>
        <w:t xml:space="preserve">he Length </w:t>
      </w:r>
      <w:del w:id="1349" w:author="Rich Shriver" w:date="2016-04-13T16:59:00Z">
        <w:r w:rsidDel="00901768">
          <w:delText xml:space="preserve">nor the data </w:delText>
        </w:r>
      </w:del>
      <w:r>
        <w:t xml:space="preserve">field reference should </w:t>
      </w:r>
      <w:ins w:id="1350" w:author="Rich Shriver" w:date="2016-04-13T16:59:00Z">
        <w:r w:rsidR="00901768">
          <w:t xml:space="preserve">not </w:t>
        </w:r>
      </w:ins>
      <w:r>
        <w:t>be included in the attribute group along with other field references for a component or message</w:t>
      </w:r>
      <w:r w:rsidR="005539D8">
        <w:t xml:space="preserve"> (as they exist in FIXML 1.1)</w:t>
      </w:r>
      <w:r>
        <w:t>.</w:t>
      </w:r>
      <w:ins w:id="1351" w:author="Rich Shriver" w:date="2016-04-19T13:32:00Z">
        <w:r w:rsidR="00B16AF9">
          <w:t xml:space="preserve">  This is an repository data issue as well as a FIXML generation concern.</w:t>
        </w:r>
      </w:ins>
    </w:p>
    <w:p w14:paraId="50BE3E04" w14:textId="77777777" w:rsidR="00231C3C" w:rsidRDefault="00231C3C" w:rsidP="000C5EBC"/>
    <w:p w14:paraId="77FC3170" w14:textId="33AE029C" w:rsidR="00231C3C" w:rsidRDefault="00231C3C">
      <w:pPr>
        <w:rPr>
          <w:ins w:id="1352" w:author="Rich Shriver" w:date="2016-04-19T13:36:00Z"/>
        </w:rPr>
      </w:pPr>
      <w:ins w:id="1353" w:author="Rich Shriver" w:date="2016-04-19T13:36:00Z">
        <w:r>
          <w:br w:type="page"/>
        </w:r>
      </w:ins>
    </w:p>
    <w:p w14:paraId="35A6E11B" w14:textId="77777777" w:rsidR="00CB7969" w:rsidDel="003F38F2" w:rsidRDefault="00CB7969" w:rsidP="000C5EBC">
      <w:pPr>
        <w:rPr>
          <w:del w:id="1354" w:author="Rich Shriver" w:date="2016-02-26T11:10:00Z"/>
        </w:rPr>
      </w:pPr>
    </w:p>
    <w:p w14:paraId="6075C0B5" w14:textId="19F7907B" w:rsidR="00CB7969" w:rsidDel="003F38F2" w:rsidRDefault="005539D8" w:rsidP="00B52415">
      <w:pPr>
        <w:pStyle w:val="Heading2"/>
        <w:rPr>
          <w:del w:id="1355" w:author="Rich Shriver" w:date="2016-02-26T11:10:00Z"/>
        </w:rPr>
      </w:pPr>
      <w:bookmarkStart w:id="1356" w:name="_Toc448307892"/>
      <w:bookmarkStart w:id="1357" w:name="_Toc448913127"/>
      <w:del w:id="1358" w:author="Rich Shriver" w:date="2016-02-26T11:10:00Z">
        <w:r w:rsidDel="003F38F2">
          <w:delText>F</w:delText>
        </w:r>
        <w:r w:rsidR="000F4459" w:rsidDel="003F38F2">
          <w:delText>IXML patterns for f</w:delText>
        </w:r>
        <w:r w:rsidDel="003F38F2">
          <w:delText>ields of type NumInGroup</w:delText>
        </w:r>
        <w:bookmarkEnd w:id="1356"/>
        <w:bookmarkEnd w:id="1357"/>
      </w:del>
    </w:p>
    <w:p w14:paraId="50E301D8" w14:textId="1680CCE1" w:rsidR="005539D8" w:rsidDel="003F38F2" w:rsidRDefault="00440D58">
      <w:pPr>
        <w:rPr>
          <w:del w:id="1359" w:author="Rich Shriver" w:date="2016-02-26T11:10:00Z"/>
        </w:rPr>
      </w:pPr>
      <w:del w:id="1360" w:author="Rich Shriver" w:date="2016-02-26T11:10:00Z">
        <w:r w:rsidDel="003F38F2">
          <w:delText>To increase the coverage and functionality of FIXML, fiel</w:delText>
        </w:r>
        <w:r w:rsidR="00451A9C" w:rsidDel="003F38F2">
          <w:delText xml:space="preserve">ds of type NumInGroup are </w:delText>
        </w:r>
        <w:r w:rsidDel="003F38F2">
          <w:delText>recommended to support a mapping into FIXML.  This proposal recommends the following FIXML implementations to support mapping of NumInGroup fields:</w:delText>
        </w:r>
      </w:del>
    </w:p>
    <w:p w14:paraId="1547A5D8" w14:textId="7C7304B3" w:rsidR="00595F94" w:rsidDel="003F38F2" w:rsidRDefault="00595F94" w:rsidP="00C86296">
      <w:pPr>
        <w:pStyle w:val="ListParagraph"/>
        <w:numPr>
          <w:ilvl w:val="0"/>
          <w:numId w:val="20"/>
        </w:numPr>
        <w:rPr>
          <w:del w:id="1361" w:author="Rich Shriver" w:date="2016-02-26T11:10:00Z"/>
        </w:rPr>
      </w:pPr>
      <w:del w:id="1362" w:author="Rich Shriver" w:date="2016-02-26T11:10:00Z">
        <w:r w:rsidDel="003F38F2">
          <w:delText>Change the NumInGroup datatype to map to the XML datatype xs:nonNegativeInteger (</w:delText>
        </w:r>
        <w:r w:rsidR="00440D58" w:rsidDel="003F38F2">
          <w:delText>see 8.1.2</w:delText>
        </w:r>
        <w:r w:rsidDel="003F38F2">
          <w:delText xml:space="preserve">). </w:delText>
        </w:r>
      </w:del>
    </w:p>
    <w:p w14:paraId="1E4B2031" w14:textId="20DCE7F1" w:rsidR="00C86296" w:rsidDel="003F38F2" w:rsidRDefault="00C86296" w:rsidP="00B52415">
      <w:pPr>
        <w:pStyle w:val="ListParagraph"/>
        <w:numPr>
          <w:ilvl w:val="0"/>
          <w:numId w:val="20"/>
        </w:numPr>
        <w:rPr>
          <w:del w:id="1363" w:author="Rich Shriver" w:date="2016-02-26T11:10:00Z"/>
        </w:rPr>
      </w:pPr>
      <w:del w:id="1364" w:author="Rich Shriver" w:date="2016-02-26T11:10:00Z">
        <w:r w:rsidDel="003F38F2">
          <w:delText>A</w:delText>
        </w:r>
        <w:r w:rsidR="00451A9C" w:rsidDel="003F38F2">
          <w:delText>dd a</w:delText>
        </w:r>
        <w:r w:rsidDel="003F38F2">
          <w:delText xml:space="preserve">n attribute with the abbreviated name of the field (e.g. "NoDts") </w:delText>
        </w:r>
        <w:r w:rsidR="00451A9C" w:rsidDel="003F38F2">
          <w:delText>to</w:delText>
        </w:r>
        <w:r w:rsidDel="003F38F2">
          <w:delText xml:space="preserve"> the parent component attribute group with type of the simpleType </w:delText>
        </w:r>
        <w:r w:rsidR="00451A9C" w:rsidDel="003F38F2">
          <w:delText>listed below</w:delText>
        </w:r>
        <w:r w:rsidDel="003F38F2">
          <w:delText>.</w:delText>
        </w:r>
      </w:del>
    </w:p>
    <w:p w14:paraId="0EE7A938" w14:textId="3AF2ED9D" w:rsidR="00451A9C" w:rsidDel="003F38F2" w:rsidRDefault="00451A9C" w:rsidP="00B52415">
      <w:pPr>
        <w:pStyle w:val="ListParagraph"/>
        <w:numPr>
          <w:ilvl w:val="0"/>
          <w:numId w:val="20"/>
        </w:numPr>
        <w:rPr>
          <w:del w:id="1365" w:author="Rich Shriver" w:date="2016-02-26T11:10:00Z"/>
        </w:rPr>
      </w:pPr>
      <w:del w:id="1366" w:author="Rich Shriver" w:date="2016-02-26T11:10:00Z">
        <w:r w:rsidDel="003F38F2">
          <w:delText>Add a simpleType with the name of the field and suffix "_t" (e.g. "NoDates_t") and the restriction of the NumInGroup datatype.</w:delText>
        </w:r>
      </w:del>
    </w:p>
    <w:p w14:paraId="4C5CA39E" w14:textId="5572C53E" w:rsidR="00451A9C" w:rsidRPr="005539D8" w:rsidDel="00231C3C" w:rsidRDefault="00451A9C">
      <w:pPr>
        <w:rPr>
          <w:del w:id="1367" w:author="Rich Shriver" w:date="2016-04-19T13:36:00Z"/>
        </w:rPr>
      </w:pPr>
    </w:p>
    <w:p w14:paraId="75A9FC79" w14:textId="14731C63" w:rsidR="00595F94" w:rsidDel="003F38F2" w:rsidRDefault="00595F94" w:rsidP="00B52415">
      <w:pPr>
        <w:pStyle w:val="Heading3"/>
        <w:rPr>
          <w:del w:id="1368" w:author="Rich Shriver" w:date="2016-02-26T11:10:00Z"/>
        </w:rPr>
      </w:pPr>
      <w:bookmarkStart w:id="1369" w:name="_Toc448307893"/>
      <w:bookmarkStart w:id="1370" w:name="_Toc448913128"/>
      <w:del w:id="1371" w:author="Rich Shriver" w:date="2016-02-26T11:10:00Z">
        <w:r w:rsidDel="003F38F2">
          <w:delText>Field references (for NumInGroup fields) as attributes</w:delText>
        </w:r>
        <w:bookmarkEnd w:id="1369"/>
        <w:bookmarkEnd w:id="1370"/>
      </w:del>
    </w:p>
    <w:p w14:paraId="4D3AA983" w14:textId="75E1B4DA" w:rsidR="00595F94" w:rsidDel="003F38F2" w:rsidRDefault="00451A9C">
      <w:pPr>
        <w:rPr>
          <w:del w:id="1372" w:author="Rich Shriver" w:date="2016-02-26T11:10:00Z"/>
        </w:rPr>
      </w:pPr>
      <w:del w:id="1373" w:author="Rich Shriver" w:date="2016-02-26T11:10:00Z">
        <w:r w:rsidDel="003F38F2">
          <w:delText xml:space="preserve">Field references in the FIX repository should result in an attribute added to the parent component of the repeating group.  </w:delText>
        </w:r>
        <w:r w:rsidR="00082AF2" w:rsidDel="003F38F2">
          <w:delText>The NumInGroup attribute is to be added to the parent component attribute group</w:delText>
        </w:r>
        <w:r w:rsidDel="003F38F2">
          <w:delText xml:space="preserve"> to provide reference for the number of </w:delText>
        </w:r>
        <w:r w:rsidR="00845CC1" w:rsidDel="003F38F2">
          <w:delText>entries in the repeating group (outside of the group)</w:delText>
        </w:r>
        <w:r w:rsidR="00082AF2" w:rsidDel="003F38F2">
          <w:delText>.</w:delText>
        </w:r>
      </w:del>
    </w:p>
    <w:p w14:paraId="26F46103" w14:textId="6EE41397" w:rsidR="001236DD" w:rsidDel="003F38F2" w:rsidRDefault="001236DD">
      <w:pPr>
        <w:rPr>
          <w:del w:id="1374" w:author="Rich Shriver" w:date="2016-02-26T11:10:00Z"/>
        </w:rPr>
      </w:pPr>
    </w:p>
    <w:p w14:paraId="50384E19" w14:textId="60C6FBC8" w:rsidR="001236DD" w:rsidRPr="001B7669" w:rsidDel="003F38F2" w:rsidRDefault="001236DD" w:rsidP="001236DD">
      <w:pPr>
        <w:pStyle w:val="BodyText"/>
        <w:rPr>
          <w:del w:id="1375" w:author="Rich Shriver" w:date="2016-02-26T11:10:00Z"/>
          <w:rStyle w:val="Strong"/>
        </w:rPr>
      </w:pPr>
      <w:del w:id="1376" w:author="Rich Shriver" w:date="2016-02-26T11:10:00Z">
        <w:r w:rsidRPr="001B7669" w:rsidDel="003F38F2">
          <w:rPr>
            <w:rStyle w:val="Strong"/>
          </w:rPr>
          <w:delText>Example:</w:delText>
        </w:r>
      </w:del>
    </w:p>
    <w:p w14:paraId="47957F51" w14:textId="60E65DA3" w:rsidR="00082AF2" w:rsidDel="003F38F2" w:rsidRDefault="00082AF2">
      <w:pPr>
        <w:rPr>
          <w:del w:id="1377" w:author="Rich Shriver" w:date="2016-02-26T11:10:00Z"/>
        </w:rPr>
      </w:pPr>
      <w:del w:id="1378" w:author="Rich Shriver" w:date="2016-02-26T11:10:00Z">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xs:attribute</w:delText>
        </w:r>
        <w:r w:rsidDel="003F38F2">
          <w:rPr>
            <w:rFonts w:ascii="Arial" w:hAnsi="Arial" w:cs="Arial"/>
            <w:color w:val="FF0000"/>
            <w:sz w:val="20"/>
            <w:szCs w:val="20"/>
            <w:highlight w:val="white"/>
            <w:lang w:eastAsia="en-GB"/>
          </w:rPr>
          <w:delText xml:space="preserve"> name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NoDts</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type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NoDates_t</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use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optional</w:delText>
        </w:r>
        <w:r w:rsidDel="003F38F2">
          <w:rPr>
            <w:rFonts w:ascii="Arial" w:hAnsi="Arial" w:cs="Arial"/>
            <w:color w:val="0000FF"/>
            <w:sz w:val="20"/>
            <w:szCs w:val="20"/>
            <w:highlight w:val="white"/>
            <w:lang w:eastAsia="en-GB"/>
          </w:rPr>
          <w:delText>"/&gt;</w:delText>
        </w:r>
      </w:del>
    </w:p>
    <w:p w14:paraId="4D421DF1" w14:textId="00A3189A" w:rsidR="00082AF2" w:rsidDel="003F38F2" w:rsidRDefault="00082AF2">
      <w:pPr>
        <w:rPr>
          <w:del w:id="1379" w:author="Rich Shriver" w:date="2016-02-26T11:10:00Z"/>
        </w:rPr>
      </w:pPr>
    </w:p>
    <w:p w14:paraId="28D45AF4" w14:textId="1483A568" w:rsidR="00595F94" w:rsidDel="003F38F2" w:rsidRDefault="00595F94" w:rsidP="00B52415">
      <w:pPr>
        <w:pStyle w:val="Heading3"/>
        <w:rPr>
          <w:del w:id="1380" w:author="Rich Shriver" w:date="2016-02-26T11:10:00Z"/>
        </w:rPr>
      </w:pPr>
      <w:bookmarkStart w:id="1381" w:name="_Toc448307894"/>
      <w:bookmarkStart w:id="1382" w:name="_Toc448913129"/>
      <w:del w:id="1383" w:author="Rich Shriver" w:date="2016-02-26T11:10:00Z">
        <w:r w:rsidDel="003F38F2">
          <w:delText>Fields of type NumInGroup defined as simpleType</w:delText>
        </w:r>
        <w:bookmarkEnd w:id="1381"/>
        <w:bookmarkEnd w:id="1382"/>
      </w:del>
    </w:p>
    <w:p w14:paraId="4C6F29C4" w14:textId="6D30517B" w:rsidR="001236DD" w:rsidRPr="001236DD" w:rsidDel="003F38F2" w:rsidRDefault="001236DD">
      <w:pPr>
        <w:rPr>
          <w:del w:id="1384" w:author="Rich Shriver" w:date="2016-02-26T11:10:00Z"/>
        </w:rPr>
      </w:pPr>
      <w:del w:id="1385" w:author="Rich Shriver" w:date="2016-02-26T11:10:00Z">
        <w:r w:rsidDel="003F38F2">
          <w:delText>FIX Repository fields coded with a type "NumInGroup" are included in FIXML as simpleType declarations.</w:delText>
        </w:r>
      </w:del>
    </w:p>
    <w:p w14:paraId="6E87B2D1" w14:textId="32247357" w:rsidR="001236DD" w:rsidDel="003F38F2" w:rsidRDefault="001236DD" w:rsidP="001236DD">
      <w:pPr>
        <w:pStyle w:val="ListParagraph"/>
        <w:numPr>
          <w:ilvl w:val="0"/>
          <w:numId w:val="19"/>
        </w:numPr>
        <w:rPr>
          <w:del w:id="1386" w:author="Rich Shriver" w:date="2016-02-26T11:10:00Z"/>
        </w:rPr>
      </w:pPr>
      <w:del w:id="1387" w:author="Rich Shriver" w:date="2016-02-26T11:10:00Z">
        <w:r w:rsidDel="003F38F2">
          <w:delText>The name attribute is set to the field name appended with the token "_t" to identify the field type ("NoDates_t" in the examples).</w:delText>
        </w:r>
      </w:del>
    </w:p>
    <w:p w14:paraId="66E3E4C0" w14:textId="5F77AC30" w:rsidR="001236DD" w:rsidDel="003F38F2" w:rsidRDefault="001236DD" w:rsidP="001236DD">
      <w:pPr>
        <w:pStyle w:val="ListParagraph"/>
        <w:numPr>
          <w:ilvl w:val="0"/>
          <w:numId w:val="19"/>
        </w:numPr>
        <w:rPr>
          <w:del w:id="1388" w:author="Rich Shriver" w:date="2016-02-26T11:10:00Z"/>
        </w:rPr>
      </w:pPr>
      <w:del w:id="1389" w:author="Rich Shriver" w:date="2016-02-26T11:10:00Z">
        <w:r w:rsidDel="003F38F2">
          <w:delText xml:space="preserve">The annotation of the simpleType is the same as is included for FIX Repository fields. </w:delText>
        </w:r>
      </w:del>
    </w:p>
    <w:p w14:paraId="6F8E66D1" w14:textId="46BC20AE" w:rsidR="00595F94" w:rsidDel="003F38F2" w:rsidRDefault="001236DD" w:rsidP="00B52415">
      <w:pPr>
        <w:pStyle w:val="ListParagraph"/>
        <w:numPr>
          <w:ilvl w:val="0"/>
          <w:numId w:val="21"/>
        </w:numPr>
        <w:rPr>
          <w:del w:id="1390" w:author="Rich Shriver" w:date="2016-02-26T11:10:00Z"/>
        </w:rPr>
      </w:pPr>
      <w:del w:id="1391" w:author="Rich Shriver" w:date="2016-02-26T11:10:00Z">
        <w:r w:rsidDel="003F38F2">
          <w:delText>The simpleType is restricted by the NumInGroup datatype</w:delText>
        </w:r>
      </w:del>
    </w:p>
    <w:p w14:paraId="083A7075" w14:textId="3A3E7AD8" w:rsidR="001236DD" w:rsidDel="003F38F2" w:rsidRDefault="001236DD">
      <w:pPr>
        <w:rPr>
          <w:del w:id="1392" w:author="Rich Shriver" w:date="2016-02-26T11:10:00Z"/>
        </w:rPr>
      </w:pPr>
    </w:p>
    <w:p w14:paraId="1B18F179" w14:textId="0FF061A7" w:rsidR="001236DD" w:rsidRPr="001B7669" w:rsidDel="003F38F2" w:rsidRDefault="001236DD" w:rsidP="001236DD">
      <w:pPr>
        <w:pStyle w:val="BodyText"/>
        <w:rPr>
          <w:del w:id="1393" w:author="Rich Shriver" w:date="2016-02-26T11:10:00Z"/>
          <w:rStyle w:val="Strong"/>
        </w:rPr>
      </w:pPr>
      <w:del w:id="1394" w:author="Rich Shriver" w:date="2016-02-26T11:10:00Z">
        <w:r w:rsidRPr="001B7669" w:rsidDel="003F38F2">
          <w:rPr>
            <w:rStyle w:val="Strong"/>
          </w:rPr>
          <w:delText>Example:</w:delText>
        </w:r>
      </w:del>
    </w:p>
    <w:p w14:paraId="00387209" w14:textId="5856AAD3" w:rsidR="00082AF2" w:rsidDel="003F38F2" w:rsidRDefault="00082AF2" w:rsidP="00082AF2">
      <w:pPr>
        <w:autoSpaceDE w:val="0"/>
        <w:autoSpaceDN w:val="0"/>
        <w:adjustRightInd w:val="0"/>
        <w:rPr>
          <w:del w:id="1395" w:author="Rich Shriver" w:date="2016-02-26T11:10:00Z"/>
          <w:rFonts w:ascii="Arial" w:hAnsi="Arial" w:cs="Arial"/>
          <w:color w:val="000000"/>
          <w:sz w:val="20"/>
          <w:szCs w:val="20"/>
          <w:highlight w:val="white"/>
          <w:lang w:eastAsia="en-GB"/>
        </w:rPr>
      </w:pPr>
      <w:del w:id="1396" w:author="Rich Shriver" w:date="2016-02-26T11:10:00Z">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xs:simpleType</w:delText>
        </w:r>
        <w:r w:rsidDel="003F38F2">
          <w:rPr>
            <w:rFonts w:ascii="Arial" w:hAnsi="Arial" w:cs="Arial"/>
            <w:color w:val="FF0000"/>
            <w:sz w:val="20"/>
            <w:szCs w:val="20"/>
            <w:highlight w:val="white"/>
            <w:lang w:eastAsia="en-GB"/>
          </w:rPr>
          <w:delText xml:space="preserve"> name</w:delText>
        </w:r>
        <w:r w:rsidDel="003F38F2">
          <w:rPr>
            <w:rFonts w:ascii="Arial" w:hAnsi="Arial" w:cs="Arial"/>
            <w:color w:val="0000FF"/>
            <w:sz w:val="20"/>
            <w:szCs w:val="20"/>
            <w:highlight w:val="white"/>
            <w:lang w:eastAsia="en-GB"/>
          </w:rPr>
          <w:delText>="</w:delText>
        </w:r>
        <w:r w:rsidR="001236DD" w:rsidDel="003F38F2">
          <w:rPr>
            <w:rFonts w:ascii="Arial" w:hAnsi="Arial" w:cs="Arial"/>
            <w:color w:val="000000"/>
            <w:sz w:val="20"/>
            <w:szCs w:val="20"/>
            <w:highlight w:val="white"/>
            <w:lang w:eastAsia="en-GB"/>
          </w:rPr>
          <w:delText>NoDates</w:delText>
        </w:r>
        <w:r w:rsidDel="003F38F2">
          <w:rPr>
            <w:rFonts w:ascii="Arial" w:hAnsi="Arial" w:cs="Arial"/>
            <w:color w:val="000000"/>
            <w:sz w:val="20"/>
            <w:szCs w:val="20"/>
            <w:highlight w:val="white"/>
            <w:lang w:eastAsia="en-GB"/>
          </w:rPr>
          <w:delText>_t</w:delText>
        </w:r>
        <w:r w:rsidDel="003F38F2">
          <w:rPr>
            <w:rFonts w:ascii="Arial" w:hAnsi="Arial" w:cs="Arial"/>
            <w:color w:val="0000FF"/>
            <w:sz w:val="20"/>
            <w:szCs w:val="20"/>
            <w:highlight w:val="white"/>
            <w:lang w:eastAsia="en-GB"/>
          </w:rPr>
          <w:delText>"&gt;</w:delText>
        </w:r>
      </w:del>
    </w:p>
    <w:p w14:paraId="107B7613" w14:textId="68A8180C" w:rsidR="00082AF2" w:rsidDel="003F38F2" w:rsidRDefault="00082AF2" w:rsidP="00082AF2">
      <w:pPr>
        <w:autoSpaceDE w:val="0"/>
        <w:autoSpaceDN w:val="0"/>
        <w:adjustRightInd w:val="0"/>
        <w:rPr>
          <w:del w:id="1397" w:author="Rich Shriver" w:date="2016-02-26T11:10:00Z"/>
          <w:rFonts w:ascii="Arial" w:hAnsi="Arial" w:cs="Arial"/>
          <w:color w:val="000000"/>
          <w:sz w:val="20"/>
          <w:szCs w:val="20"/>
          <w:highlight w:val="white"/>
          <w:lang w:eastAsia="en-GB"/>
        </w:rPr>
      </w:pPr>
      <w:del w:id="1398"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xs:annotation</w:delText>
        </w:r>
        <w:r w:rsidDel="003F38F2">
          <w:rPr>
            <w:rFonts w:ascii="Arial" w:hAnsi="Arial" w:cs="Arial"/>
            <w:color w:val="0000FF"/>
            <w:sz w:val="20"/>
            <w:szCs w:val="20"/>
            <w:highlight w:val="white"/>
            <w:lang w:eastAsia="en-GB"/>
          </w:rPr>
          <w:delText>&gt;</w:delText>
        </w:r>
      </w:del>
    </w:p>
    <w:p w14:paraId="60772130" w14:textId="32E5DD2A" w:rsidR="00082AF2" w:rsidDel="003F38F2" w:rsidRDefault="00082AF2" w:rsidP="001236DD">
      <w:pPr>
        <w:autoSpaceDE w:val="0"/>
        <w:autoSpaceDN w:val="0"/>
        <w:adjustRightInd w:val="0"/>
        <w:rPr>
          <w:del w:id="1399" w:author="Rich Shriver" w:date="2016-02-26T11:10:00Z"/>
          <w:rFonts w:ascii="Arial" w:hAnsi="Arial" w:cs="Arial"/>
          <w:color w:val="000000"/>
          <w:sz w:val="20"/>
          <w:szCs w:val="20"/>
          <w:highlight w:val="white"/>
          <w:lang w:eastAsia="en-GB"/>
        </w:rPr>
      </w:pPr>
      <w:del w:id="1400"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xs:documentation</w:delText>
        </w:r>
        <w:r w:rsidDel="003F38F2">
          <w:rPr>
            <w:rFonts w:ascii="Arial" w:hAnsi="Arial" w:cs="Arial"/>
            <w:color w:val="0000FF"/>
            <w:sz w:val="20"/>
            <w:szCs w:val="20"/>
            <w:highlight w:val="white"/>
            <w:lang w:eastAsia="en-GB"/>
          </w:rPr>
          <w:delText>&gt;</w:delText>
        </w:r>
        <w:r w:rsidR="001236DD" w:rsidRPr="001236DD" w:rsidDel="003F38F2">
          <w:rPr>
            <w:rFonts w:ascii="Arial" w:hAnsi="Arial" w:cs="Arial"/>
            <w:color w:val="000000"/>
            <w:sz w:val="20"/>
            <w:szCs w:val="20"/>
            <w:lang w:eastAsia="en-GB"/>
          </w:rPr>
          <w:delText>Number of Date fields provided in date range</w:delText>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xs:documentation</w:delText>
        </w:r>
        <w:r w:rsidDel="003F38F2">
          <w:rPr>
            <w:rFonts w:ascii="Arial" w:hAnsi="Arial" w:cs="Arial"/>
            <w:color w:val="0000FF"/>
            <w:sz w:val="20"/>
            <w:szCs w:val="20"/>
            <w:highlight w:val="white"/>
            <w:lang w:eastAsia="en-GB"/>
          </w:rPr>
          <w:delText>&gt;</w:delText>
        </w:r>
      </w:del>
    </w:p>
    <w:p w14:paraId="554122CD" w14:textId="430084E9" w:rsidR="00082AF2" w:rsidDel="003F38F2" w:rsidRDefault="00082AF2" w:rsidP="00082AF2">
      <w:pPr>
        <w:autoSpaceDE w:val="0"/>
        <w:autoSpaceDN w:val="0"/>
        <w:adjustRightInd w:val="0"/>
        <w:rPr>
          <w:del w:id="1401" w:author="Rich Shriver" w:date="2016-02-26T11:10:00Z"/>
          <w:rFonts w:ascii="Arial" w:hAnsi="Arial" w:cs="Arial"/>
          <w:color w:val="000000"/>
          <w:sz w:val="20"/>
          <w:szCs w:val="20"/>
          <w:highlight w:val="white"/>
          <w:lang w:eastAsia="en-GB"/>
        </w:rPr>
      </w:pPr>
      <w:del w:id="1402"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xs:appinfo</w:delText>
        </w:r>
        <w:r w:rsidDel="003F38F2">
          <w:rPr>
            <w:rFonts w:ascii="Arial" w:hAnsi="Arial" w:cs="Arial"/>
            <w:color w:val="0000FF"/>
            <w:sz w:val="20"/>
            <w:szCs w:val="20"/>
            <w:highlight w:val="white"/>
            <w:lang w:eastAsia="en-GB"/>
          </w:rPr>
          <w:delText>&gt;</w:delText>
        </w:r>
      </w:del>
    </w:p>
    <w:p w14:paraId="3EE0EFAF" w14:textId="1FACE6F1" w:rsidR="00082AF2" w:rsidDel="003F38F2" w:rsidRDefault="00082AF2" w:rsidP="00082AF2">
      <w:pPr>
        <w:autoSpaceDE w:val="0"/>
        <w:autoSpaceDN w:val="0"/>
        <w:adjustRightInd w:val="0"/>
        <w:rPr>
          <w:del w:id="1403" w:author="Rich Shriver" w:date="2016-02-26T11:10:00Z"/>
          <w:rFonts w:ascii="Arial" w:hAnsi="Arial" w:cs="Arial"/>
          <w:color w:val="000000"/>
          <w:sz w:val="20"/>
          <w:szCs w:val="20"/>
          <w:highlight w:val="white"/>
          <w:lang w:eastAsia="en-GB"/>
        </w:rPr>
      </w:pPr>
      <w:del w:id="1404"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fm:Xref</w:delText>
        </w:r>
        <w:r w:rsidDel="003F38F2">
          <w:rPr>
            <w:rFonts w:ascii="Arial" w:hAnsi="Arial" w:cs="Arial"/>
            <w:color w:val="FF0000"/>
            <w:sz w:val="20"/>
            <w:szCs w:val="20"/>
            <w:highlight w:val="white"/>
            <w:lang w:eastAsia="en-GB"/>
          </w:rPr>
          <w:delText xml:space="preserve"> Protocol</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FIX</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name</w:delText>
        </w:r>
        <w:r w:rsidDel="003F38F2">
          <w:rPr>
            <w:rFonts w:ascii="Arial" w:hAnsi="Arial" w:cs="Arial"/>
            <w:color w:val="0000FF"/>
            <w:sz w:val="20"/>
            <w:szCs w:val="20"/>
            <w:highlight w:val="white"/>
            <w:lang w:eastAsia="en-GB"/>
          </w:rPr>
          <w:delText>="</w:delText>
        </w:r>
        <w:r w:rsidR="001236DD" w:rsidDel="003F38F2">
          <w:rPr>
            <w:rFonts w:ascii="Arial" w:hAnsi="Arial" w:cs="Arial"/>
            <w:color w:val="000000"/>
            <w:sz w:val="20"/>
            <w:szCs w:val="20"/>
            <w:highlight w:val="white"/>
            <w:lang w:eastAsia="en-GB"/>
          </w:rPr>
          <w:delText>NoDates</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ComponentType</w:delText>
        </w:r>
        <w:r w:rsidDel="003F38F2">
          <w:rPr>
            <w:rFonts w:ascii="Arial" w:hAnsi="Arial" w:cs="Arial"/>
            <w:color w:val="0000FF"/>
            <w:sz w:val="20"/>
            <w:szCs w:val="20"/>
            <w:highlight w:val="white"/>
            <w:lang w:eastAsia="en-GB"/>
          </w:rPr>
          <w:delText>="</w:delText>
        </w:r>
        <w:r w:rsidDel="003F38F2">
          <w:rPr>
            <w:rFonts w:ascii="Arial" w:hAnsi="Arial" w:cs="Arial"/>
            <w:color w:val="000000"/>
            <w:sz w:val="20"/>
            <w:szCs w:val="20"/>
            <w:highlight w:val="white"/>
            <w:lang w:eastAsia="en-GB"/>
          </w:rPr>
          <w:delText>Field</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Tag</w:delText>
        </w:r>
        <w:r w:rsidDel="003F38F2">
          <w:rPr>
            <w:rFonts w:ascii="Arial" w:hAnsi="Arial" w:cs="Arial"/>
            <w:color w:val="0000FF"/>
            <w:sz w:val="20"/>
            <w:szCs w:val="20"/>
            <w:highlight w:val="white"/>
            <w:lang w:eastAsia="en-GB"/>
          </w:rPr>
          <w:delText>="</w:delText>
        </w:r>
        <w:r w:rsidR="001236DD" w:rsidDel="003F38F2">
          <w:rPr>
            <w:rFonts w:ascii="Arial" w:hAnsi="Arial" w:cs="Arial"/>
            <w:color w:val="000000"/>
            <w:sz w:val="20"/>
            <w:szCs w:val="20"/>
            <w:highlight w:val="white"/>
            <w:lang w:eastAsia="en-GB"/>
          </w:rPr>
          <w:delText>580</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Type</w:delText>
        </w:r>
        <w:r w:rsidDel="003F38F2">
          <w:rPr>
            <w:rFonts w:ascii="Arial" w:hAnsi="Arial" w:cs="Arial"/>
            <w:color w:val="0000FF"/>
            <w:sz w:val="20"/>
            <w:szCs w:val="20"/>
            <w:highlight w:val="white"/>
            <w:lang w:eastAsia="en-GB"/>
          </w:rPr>
          <w:delText>="</w:delText>
        </w:r>
        <w:r w:rsidR="001236DD" w:rsidDel="003F38F2">
          <w:rPr>
            <w:rFonts w:ascii="Arial" w:hAnsi="Arial" w:cs="Arial"/>
            <w:color w:val="000000"/>
            <w:sz w:val="20"/>
            <w:szCs w:val="20"/>
            <w:highlight w:val="white"/>
            <w:lang w:eastAsia="en-GB"/>
          </w:rPr>
          <w:delText>NumInGroup</w:delText>
        </w:r>
        <w:r w:rsidDel="003F38F2">
          <w:rPr>
            <w:rFonts w:ascii="Arial" w:hAnsi="Arial" w:cs="Arial"/>
            <w:color w:val="0000FF"/>
            <w:sz w:val="20"/>
            <w:szCs w:val="20"/>
            <w:highlight w:val="white"/>
            <w:lang w:eastAsia="en-GB"/>
          </w:rPr>
          <w:delText>"</w:delText>
        </w:r>
        <w:r w:rsidDel="003F38F2">
          <w:rPr>
            <w:rFonts w:ascii="Arial" w:hAnsi="Arial" w:cs="Arial"/>
            <w:color w:val="FF0000"/>
            <w:sz w:val="20"/>
            <w:szCs w:val="20"/>
            <w:highlight w:val="white"/>
            <w:lang w:eastAsia="en-GB"/>
          </w:rPr>
          <w:delText xml:space="preserve"> AbbrName</w:delText>
        </w:r>
        <w:r w:rsidDel="003F38F2">
          <w:rPr>
            <w:rFonts w:ascii="Arial" w:hAnsi="Arial" w:cs="Arial"/>
            <w:color w:val="0000FF"/>
            <w:sz w:val="20"/>
            <w:szCs w:val="20"/>
            <w:highlight w:val="white"/>
            <w:lang w:eastAsia="en-GB"/>
          </w:rPr>
          <w:delText>="</w:delText>
        </w:r>
        <w:r w:rsidR="001236DD" w:rsidDel="003F38F2">
          <w:rPr>
            <w:rFonts w:ascii="Arial" w:hAnsi="Arial" w:cs="Arial"/>
            <w:color w:val="000000"/>
            <w:sz w:val="20"/>
            <w:szCs w:val="20"/>
            <w:highlight w:val="white"/>
            <w:lang w:eastAsia="en-GB"/>
          </w:rPr>
          <w:delText>NoDts</w:delText>
        </w:r>
        <w:r w:rsidDel="003F38F2">
          <w:rPr>
            <w:rFonts w:ascii="Arial" w:hAnsi="Arial" w:cs="Arial"/>
            <w:color w:val="0000FF"/>
            <w:sz w:val="20"/>
            <w:szCs w:val="20"/>
            <w:highlight w:val="white"/>
            <w:lang w:eastAsia="en-GB"/>
          </w:rPr>
          <w:delText>"/&gt;</w:delText>
        </w:r>
      </w:del>
    </w:p>
    <w:p w14:paraId="5657E4EA" w14:textId="2D1FB5E5" w:rsidR="00082AF2" w:rsidDel="003F38F2" w:rsidRDefault="00082AF2" w:rsidP="00082AF2">
      <w:pPr>
        <w:autoSpaceDE w:val="0"/>
        <w:autoSpaceDN w:val="0"/>
        <w:adjustRightInd w:val="0"/>
        <w:rPr>
          <w:del w:id="1405" w:author="Rich Shriver" w:date="2016-02-26T11:10:00Z"/>
          <w:rFonts w:ascii="Arial" w:hAnsi="Arial" w:cs="Arial"/>
          <w:color w:val="000000"/>
          <w:sz w:val="20"/>
          <w:szCs w:val="20"/>
          <w:highlight w:val="white"/>
          <w:lang w:eastAsia="en-GB"/>
        </w:rPr>
      </w:pPr>
      <w:del w:id="1406"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xs:appinfo</w:delText>
        </w:r>
        <w:r w:rsidDel="003F38F2">
          <w:rPr>
            <w:rFonts w:ascii="Arial" w:hAnsi="Arial" w:cs="Arial"/>
            <w:color w:val="0000FF"/>
            <w:sz w:val="20"/>
            <w:szCs w:val="20"/>
            <w:highlight w:val="white"/>
            <w:lang w:eastAsia="en-GB"/>
          </w:rPr>
          <w:delText>&gt;</w:delText>
        </w:r>
      </w:del>
    </w:p>
    <w:p w14:paraId="04F5C4C5" w14:textId="5F65CECC" w:rsidR="00082AF2" w:rsidDel="003F38F2" w:rsidRDefault="00082AF2" w:rsidP="00082AF2">
      <w:pPr>
        <w:autoSpaceDE w:val="0"/>
        <w:autoSpaceDN w:val="0"/>
        <w:adjustRightInd w:val="0"/>
        <w:rPr>
          <w:del w:id="1407" w:author="Rich Shriver" w:date="2016-02-26T11:10:00Z"/>
          <w:rFonts w:ascii="Arial" w:hAnsi="Arial" w:cs="Arial"/>
          <w:color w:val="000000"/>
          <w:sz w:val="20"/>
          <w:szCs w:val="20"/>
          <w:highlight w:val="white"/>
          <w:lang w:eastAsia="en-GB"/>
        </w:rPr>
      </w:pPr>
      <w:del w:id="1408"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xs:annotation</w:delText>
        </w:r>
        <w:r w:rsidDel="003F38F2">
          <w:rPr>
            <w:rFonts w:ascii="Arial" w:hAnsi="Arial" w:cs="Arial"/>
            <w:color w:val="0000FF"/>
            <w:sz w:val="20"/>
            <w:szCs w:val="20"/>
            <w:highlight w:val="white"/>
            <w:lang w:eastAsia="en-GB"/>
          </w:rPr>
          <w:delText>&gt;</w:delText>
        </w:r>
      </w:del>
    </w:p>
    <w:p w14:paraId="638A7249" w14:textId="768F9ABA" w:rsidR="00082AF2" w:rsidDel="003F38F2" w:rsidRDefault="00082AF2" w:rsidP="00082AF2">
      <w:pPr>
        <w:autoSpaceDE w:val="0"/>
        <w:autoSpaceDN w:val="0"/>
        <w:adjustRightInd w:val="0"/>
        <w:rPr>
          <w:del w:id="1409" w:author="Rich Shriver" w:date="2016-02-26T11:10:00Z"/>
          <w:rFonts w:ascii="Arial" w:hAnsi="Arial" w:cs="Arial"/>
          <w:color w:val="000000"/>
          <w:sz w:val="20"/>
          <w:szCs w:val="20"/>
          <w:highlight w:val="white"/>
          <w:lang w:eastAsia="en-GB"/>
        </w:rPr>
      </w:pPr>
      <w:del w:id="1410" w:author="Rich Shriver" w:date="2016-02-26T11:10:00Z">
        <w:r w:rsidDel="003F38F2">
          <w:rPr>
            <w:rFonts w:ascii="Arial" w:hAnsi="Arial" w:cs="Arial"/>
            <w:color w:val="000000"/>
            <w:sz w:val="20"/>
            <w:szCs w:val="20"/>
            <w:highlight w:val="white"/>
            <w:lang w:eastAsia="en-GB"/>
          </w:rPr>
          <w:tab/>
        </w:r>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xs:restriction</w:delText>
        </w:r>
        <w:r w:rsidDel="003F38F2">
          <w:rPr>
            <w:rFonts w:ascii="Arial" w:hAnsi="Arial" w:cs="Arial"/>
            <w:color w:val="FF0000"/>
            <w:sz w:val="20"/>
            <w:szCs w:val="20"/>
            <w:highlight w:val="white"/>
            <w:lang w:eastAsia="en-GB"/>
          </w:rPr>
          <w:delText xml:space="preserve"> base</w:delText>
        </w:r>
        <w:r w:rsidDel="003F38F2">
          <w:rPr>
            <w:rFonts w:ascii="Arial" w:hAnsi="Arial" w:cs="Arial"/>
            <w:color w:val="0000FF"/>
            <w:sz w:val="20"/>
            <w:szCs w:val="20"/>
            <w:highlight w:val="white"/>
            <w:lang w:eastAsia="en-GB"/>
          </w:rPr>
          <w:delText>="</w:delText>
        </w:r>
        <w:r w:rsidR="001236DD" w:rsidDel="003F38F2">
          <w:rPr>
            <w:rFonts w:ascii="Arial" w:hAnsi="Arial" w:cs="Arial"/>
            <w:color w:val="000000"/>
            <w:sz w:val="20"/>
            <w:szCs w:val="20"/>
            <w:highlight w:val="white"/>
            <w:lang w:eastAsia="en-GB"/>
          </w:rPr>
          <w:delText>NumInGroup</w:delText>
        </w:r>
        <w:r w:rsidDel="003F38F2">
          <w:rPr>
            <w:rFonts w:ascii="Arial" w:hAnsi="Arial" w:cs="Arial"/>
            <w:color w:val="0000FF"/>
            <w:sz w:val="20"/>
            <w:szCs w:val="20"/>
            <w:highlight w:val="white"/>
            <w:lang w:eastAsia="en-GB"/>
          </w:rPr>
          <w:delText>"/&gt;</w:delText>
        </w:r>
      </w:del>
    </w:p>
    <w:p w14:paraId="610B2145" w14:textId="5A849F42" w:rsidR="00082AF2" w:rsidDel="003F38F2" w:rsidRDefault="00082AF2">
      <w:pPr>
        <w:rPr>
          <w:del w:id="1411" w:author="Rich Shriver" w:date="2016-02-26T11:10:00Z"/>
        </w:rPr>
      </w:pPr>
      <w:del w:id="1412" w:author="Rich Shriver" w:date="2016-02-26T11:10:00Z">
        <w:r w:rsidDel="003F38F2">
          <w:rPr>
            <w:rFonts w:ascii="Arial" w:hAnsi="Arial" w:cs="Arial"/>
            <w:color w:val="0000FF"/>
            <w:sz w:val="20"/>
            <w:szCs w:val="20"/>
            <w:highlight w:val="white"/>
            <w:lang w:eastAsia="en-GB"/>
          </w:rPr>
          <w:delText>&lt;/</w:delText>
        </w:r>
        <w:r w:rsidDel="003F38F2">
          <w:rPr>
            <w:rFonts w:ascii="Arial" w:hAnsi="Arial" w:cs="Arial"/>
            <w:color w:val="800000"/>
            <w:sz w:val="20"/>
            <w:szCs w:val="20"/>
            <w:highlight w:val="white"/>
            <w:lang w:eastAsia="en-GB"/>
          </w:rPr>
          <w:delText>xs:simpleType</w:delText>
        </w:r>
        <w:r w:rsidDel="003F38F2">
          <w:rPr>
            <w:rFonts w:ascii="Arial" w:hAnsi="Arial" w:cs="Arial"/>
            <w:color w:val="0000FF"/>
            <w:sz w:val="20"/>
            <w:szCs w:val="20"/>
            <w:highlight w:val="white"/>
            <w:lang w:eastAsia="en-GB"/>
          </w:rPr>
          <w:delText>&gt;</w:delText>
        </w:r>
      </w:del>
    </w:p>
    <w:p w14:paraId="03083374" w14:textId="62C6AE9D" w:rsidR="00082AF2" w:rsidDel="00F670C6" w:rsidRDefault="00082AF2">
      <w:pPr>
        <w:rPr>
          <w:del w:id="1413" w:author="Rich Shriver" w:date="2016-04-19T13:36:00Z"/>
        </w:rPr>
      </w:pPr>
    </w:p>
    <w:p w14:paraId="7B25B824" w14:textId="28DB2DE1" w:rsidR="00F670C6" w:rsidRDefault="00F670C6">
      <w:pPr>
        <w:pStyle w:val="Heading2"/>
        <w:rPr>
          <w:ins w:id="1414" w:author="Rich Shriver" w:date="2016-04-19T13:58:00Z"/>
        </w:rPr>
        <w:pPrChange w:id="1415" w:author="Rich Shriver" w:date="2016-04-19T13:58:00Z">
          <w:pPr/>
        </w:pPrChange>
      </w:pPr>
      <w:bookmarkStart w:id="1416" w:name="_Toc448913130"/>
      <w:ins w:id="1417" w:author="Rich Shriver" w:date="2016-04-19T13:58:00Z">
        <w:r>
          <w:t>FIXML Namespaces</w:t>
        </w:r>
        <w:bookmarkEnd w:id="1416"/>
      </w:ins>
    </w:p>
    <w:p w14:paraId="7B7BC8A2" w14:textId="39D00E58" w:rsidR="00F670C6" w:rsidRPr="00F670C6" w:rsidRDefault="00CA3867">
      <w:pPr>
        <w:rPr>
          <w:ins w:id="1418" w:author="Rich Shriver" w:date="2016-04-19T13:58:00Z"/>
        </w:rPr>
      </w:pPr>
      <w:ins w:id="1419" w:author="Rich Shriver" w:date="2016-04-19T14:58:00Z">
        <w:r>
          <w:t xml:space="preserve">FIXML Namespaces will follow the FIX XML </w:t>
        </w:r>
      </w:ins>
      <w:ins w:id="1420" w:author="Rich Shriver" w:date="2016-04-19T15:13:00Z">
        <w:r w:rsidR="00A8336A">
          <w:t xml:space="preserve">Schema Technical </w:t>
        </w:r>
      </w:ins>
      <w:ins w:id="1421" w:author="Rich Shriver" w:date="2016-04-19T14:58:00Z">
        <w:r>
          <w:t>Standard as proposed.</w:t>
        </w:r>
      </w:ins>
    </w:p>
    <w:p w14:paraId="49B9E360" w14:textId="49693238" w:rsidR="00F670C6" w:rsidRDefault="00F670C6">
      <w:pPr>
        <w:rPr>
          <w:ins w:id="1422" w:author="Rich Shriver" w:date="2016-04-19T14:52:00Z"/>
        </w:rPr>
      </w:pPr>
    </w:p>
    <w:p w14:paraId="1BD15B5A" w14:textId="07410EE0" w:rsidR="00CA3867" w:rsidRDefault="00CA3867" w:rsidP="00CA3867">
      <w:pPr>
        <w:rPr>
          <w:ins w:id="1423" w:author="Rich Shriver" w:date="2016-04-19T14:55:00Z"/>
        </w:rPr>
      </w:pPr>
      <w:ins w:id="1424" w:author="Rich Shriver" w:date="2016-04-19T14:52:00Z">
        <w:r>
          <w:lastRenderedPageBreak/>
          <w:t>Th</w:t>
        </w:r>
        <w:r w:rsidR="00A8336A">
          <w:t>e Namespace convention is to be</w:t>
        </w:r>
      </w:ins>
      <w:ins w:id="1425" w:author="Rich Shriver" w:date="2016-04-19T15:06:00Z">
        <w:r w:rsidR="00A8336A">
          <w:t xml:space="preserve"> </w:t>
        </w:r>
      </w:ins>
      <w:ins w:id="1426" w:author="Rich Shriver" w:date="2016-04-19T14:52:00Z">
        <w:r w:rsidR="00B973BF">
          <w:fldChar w:fldCharType="begin"/>
        </w:r>
        <w:r w:rsidR="00B973BF">
          <w:instrText xml:space="preserve"> HYPERLINK "http://www.fixprotocol.io/2004/fixml" </w:instrText>
        </w:r>
        <w:r w:rsidR="00B973BF">
          <w:fldChar w:fldCharType="separate"/>
        </w:r>
        <w:r w:rsidR="00B973BF" w:rsidRPr="00885082">
          <w:rPr>
            <w:rStyle w:val="Hyperlink"/>
          </w:rPr>
          <w:t>http://www.fixprotocol.io/2004/fixml</w:t>
        </w:r>
        <w:r w:rsidR="00B973BF">
          <w:fldChar w:fldCharType="end"/>
        </w:r>
      </w:ins>
      <w:ins w:id="1427" w:author="Rich Shriver" w:date="2016-04-19T15:07:00Z">
        <w:r w:rsidR="00A8336A">
          <w:t>.</w:t>
        </w:r>
      </w:ins>
      <w:ins w:id="1428" w:author="Rich Shriver" w:date="2016-04-19T15:13:00Z">
        <w:r w:rsidR="00A8336A">
          <w:t xml:space="preserve">  </w:t>
        </w:r>
      </w:ins>
      <w:ins w:id="1429" w:author="Rich Shriver" w:date="2016-04-19T14:55:00Z">
        <w:r>
          <w:t>The FIXML schema in its current form was originally released in 2004.</w:t>
        </w:r>
      </w:ins>
    </w:p>
    <w:p w14:paraId="5C96EE9B" w14:textId="20BB8ED6" w:rsidR="00B973BF" w:rsidRDefault="00B973BF">
      <w:pPr>
        <w:rPr>
          <w:ins w:id="1430" w:author="Rich Shriver" w:date="2016-04-19T14:53:00Z"/>
        </w:rPr>
      </w:pPr>
    </w:p>
    <w:p w14:paraId="56637C6A" w14:textId="00889531" w:rsidR="00CA3867" w:rsidRPr="00CF184D" w:rsidRDefault="00CA3867">
      <w:pPr>
        <w:rPr>
          <w:ins w:id="1431" w:author="Rich Shriver" w:date="2016-04-19T14:54:00Z"/>
          <w:rFonts w:ascii="Arial" w:hAnsi="Arial" w:cs="Arial"/>
          <w:color w:val="FF0000"/>
          <w:sz w:val="20"/>
          <w:szCs w:val="20"/>
          <w:highlight w:val="white"/>
          <w:rPrChange w:id="1432" w:author="Rich Shriver" w:date="2016-04-19T15:13:00Z">
            <w:rPr>
              <w:ins w:id="1433" w:author="Rich Shriver" w:date="2016-04-19T14:54:00Z"/>
            </w:rPr>
          </w:rPrChange>
        </w:rPr>
      </w:pPr>
      <w:ins w:id="1434" w:author="Rich Shriver" w:date="2016-04-19T14:54:00Z">
        <w:r>
          <w:t xml:space="preserve">The Namespace qualification is consistent with the </w:t>
        </w:r>
      </w:ins>
      <w:ins w:id="1435" w:author="Rich Shriver" w:date="2016-04-19T15:12:00Z">
        <w:r w:rsidR="00A8336A">
          <w:t>FIX XML Schema Technical S</w:t>
        </w:r>
      </w:ins>
      <w:ins w:id="1436" w:author="Rich Shriver" w:date="2016-04-19T14:54:00Z">
        <w:r>
          <w:t>tandard</w:t>
        </w:r>
        <w:r w:rsidR="00CF184D">
          <w:t xml:space="preserve"> (</w:t>
        </w:r>
      </w:ins>
      <w:ins w:id="1437" w:author="Rich Shriver" w:date="2016-04-19T15:13:00Z">
        <w:r w:rsidR="00CF184D">
          <w:rPr>
            <w:rFonts w:ascii="Arial" w:hAnsi="Arial" w:cs="Arial"/>
            <w:color w:val="FF0000"/>
            <w:sz w:val="20"/>
            <w:szCs w:val="20"/>
            <w:highlight w:val="white"/>
          </w:rPr>
          <w:t>elementFormDefault</w:t>
        </w:r>
        <w:r w:rsidR="00CF184D">
          <w:rPr>
            <w:rFonts w:ascii="Arial" w:hAnsi="Arial" w:cs="Arial"/>
            <w:color w:val="0000FF"/>
            <w:sz w:val="20"/>
            <w:szCs w:val="20"/>
            <w:highlight w:val="white"/>
          </w:rPr>
          <w:t>="</w:t>
        </w:r>
        <w:r w:rsidR="00CF184D">
          <w:rPr>
            <w:rFonts w:ascii="Arial" w:hAnsi="Arial" w:cs="Arial"/>
            <w:color w:val="000000"/>
            <w:sz w:val="20"/>
            <w:szCs w:val="20"/>
            <w:highlight w:val="white"/>
          </w:rPr>
          <w:t>qualified</w:t>
        </w:r>
        <w:r w:rsidR="00CF184D">
          <w:rPr>
            <w:rFonts w:ascii="Arial" w:hAnsi="Arial" w:cs="Arial"/>
            <w:color w:val="0000FF"/>
            <w:sz w:val="20"/>
            <w:szCs w:val="20"/>
            <w:highlight w:val="white"/>
          </w:rPr>
          <w:t>"</w:t>
        </w:r>
        <w:r w:rsidR="00CF184D">
          <w:rPr>
            <w:rFonts w:ascii="Arial" w:hAnsi="Arial" w:cs="Arial"/>
            <w:color w:val="FF0000"/>
            <w:sz w:val="20"/>
            <w:szCs w:val="20"/>
            <w:highlight w:val="white"/>
          </w:rPr>
          <w:t xml:space="preserve"> attributeFormDefault</w:t>
        </w:r>
        <w:r w:rsidR="00CF184D">
          <w:rPr>
            <w:rFonts w:ascii="Arial" w:hAnsi="Arial" w:cs="Arial"/>
            <w:color w:val="0000FF"/>
            <w:sz w:val="20"/>
            <w:szCs w:val="20"/>
            <w:highlight w:val="white"/>
          </w:rPr>
          <w:t>="</w:t>
        </w:r>
        <w:r w:rsidR="00CF184D">
          <w:rPr>
            <w:rFonts w:ascii="Arial" w:hAnsi="Arial" w:cs="Arial"/>
            <w:color w:val="000000"/>
            <w:sz w:val="20"/>
            <w:szCs w:val="20"/>
            <w:highlight w:val="white"/>
          </w:rPr>
          <w:t>unqualified</w:t>
        </w:r>
        <w:r w:rsidR="00CF184D">
          <w:rPr>
            <w:rFonts w:ascii="Arial" w:hAnsi="Arial" w:cs="Arial"/>
            <w:color w:val="0000FF"/>
            <w:sz w:val="20"/>
            <w:szCs w:val="20"/>
            <w:highlight w:val="white"/>
          </w:rPr>
          <w:t>"</w:t>
        </w:r>
        <w:r w:rsidR="00CF184D">
          <w:rPr>
            <w:rFonts w:ascii="Arial" w:hAnsi="Arial" w:cs="Arial"/>
            <w:color w:val="FF0000"/>
            <w:sz w:val="20"/>
            <w:szCs w:val="20"/>
            <w:highlight w:val="white"/>
          </w:rPr>
          <w:t xml:space="preserve">). </w:t>
        </w:r>
      </w:ins>
    </w:p>
    <w:p w14:paraId="0E9BDA69" w14:textId="59A02D5C" w:rsidR="00CA3867" w:rsidRDefault="00CA3867">
      <w:pPr>
        <w:rPr>
          <w:ins w:id="1438" w:author="Rich Shriver" w:date="2016-04-19T14:55:00Z"/>
        </w:rPr>
      </w:pPr>
    </w:p>
    <w:p w14:paraId="70F91A3B" w14:textId="6FB5A2C1" w:rsidR="00CA3867" w:rsidRDefault="00CA3867">
      <w:pPr>
        <w:rPr>
          <w:ins w:id="1439" w:author="Rich Shriver" w:date="2016-04-19T14:55:00Z"/>
        </w:rPr>
      </w:pPr>
      <w:ins w:id="1440" w:author="Rich Shriver" w:date="2016-04-19T14:55:00Z">
        <w:r>
          <w:t xml:space="preserve">The copyright and license notice will change to comply with the FIX XML </w:t>
        </w:r>
      </w:ins>
      <w:ins w:id="1441" w:author="Rich Shriver" w:date="2016-04-19T15:12:00Z">
        <w:r w:rsidR="00A8336A">
          <w:t xml:space="preserve">Schema Technical </w:t>
        </w:r>
      </w:ins>
      <w:ins w:id="1442" w:author="Rich Shriver" w:date="2016-04-19T14:55:00Z">
        <w:r>
          <w:t>Standard.</w:t>
        </w:r>
      </w:ins>
    </w:p>
    <w:p w14:paraId="6C6EA178" w14:textId="5A7A32BB" w:rsidR="00CA3867" w:rsidRDefault="00CA3867">
      <w:pPr>
        <w:rPr>
          <w:ins w:id="1443" w:author="Rich Shriver" w:date="2016-04-19T14:55:00Z"/>
        </w:rPr>
      </w:pPr>
    </w:p>
    <w:p w14:paraId="5710482A" w14:textId="6B7990DA" w:rsidR="00B973BF" w:rsidRDefault="00CA3867">
      <w:pPr>
        <w:rPr>
          <w:ins w:id="1444" w:author="Rich Shriver" w:date="2016-04-19T15:05:00Z"/>
        </w:rPr>
      </w:pPr>
      <w:ins w:id="1445" w:author="Rich Shriver" w:date="2016-04-19T14:55:00Z">
        <w:r>
          <w:t xml:space="preserve">The </w:t>
        </w:r>
      </w:ins>
      <w:ins w:id="1446" w:author="Rich Shriver" w:date="2016-04-19T14:43:00Z">
        <w:r w:rsidR="00B973BF">
          <w:t>FIX version metadat</w:t>
        </w:r>
      </w:ins>
      <w:ins w:id="1447" w:author="Rich Shriver" w:date="2016-04-19T14:56:00Z">
        <w:r>
          <w:t xml:space="preserve">a attributes </w:t>
        </w:r>
      </w:ins>
      <w:ins w:id="1448" w:author="Rich Shriver" w:date="2016-04-19T15:14:00Z">
        <w:r w:rsidR="00CF184D">
          <w:t xml:space="preserve">(fixVersion and fixExtensionpack) </w:t>
        </w:r>
      </w:ins>
      <w:ins w:id="1449" w:author="Rich Shriver" w:date="2016-04-19T14:56:00Z">
        <w:r>
          <w:t>will be included with each new FIXML schema for a FIX release and extension pack.</w:t>
        </w:r>
      </w:ins>
    </w:p>
    <w:p w14:paraId="0663AFE2" w14:textId="28D26807" w:rsidR="00A8336A" w:rsidRDefault="00A8336A">
      <w:pPr>
        <w:rPr>
          <w:ins w:id="1450" w:author="Rich Shriver" w:date="2016-04-19T15:10:00Z"/>
        </w:rPr>
      </w:pPr>
    </w:p>
    <w:p w14:paraId="2AEDABD6" w14:textId="6C89BF53" w:rsidR="00A8336A" w:rsidRDefault="00A8336A">
      <w:pPr>
        <w:rPr>
          <w:ins w:id="1451" w:author="Rich Shriver" w:date="2016-04-19T15:10:00Z"/>
        </w:rPr>
      </w:pPr>
      <w:ins w:id="1452" w:author="Rich Shriver" w:date="2016-04-19T15:10:00Z">
        <w:r>
          <w:t xml:space="preserve">Copyright and license information will conform to the proposed </w:t>
        </w:r>
      </w:ins>
      <w:ins w:id="1453" w:author="Rich Shriver" w:date="2016-04-19T15:12:00Z">
        <w:r>
          <w:t>FIX XML Schema Technical S</w:t>
        </w:r>
      </w:ins>
      <w:ins w:id="1454" w:author="Rich Shriver" w:date="2016-04-19T15:10:00Z">
        <w:r>
          <w:t>tandard.</w:t>
        </w:r>
      </w:ins>
    </w:p>
    <w:p w14:paraId="4084C6B2" w14:textId="77777777" w:rsidR="00A8336A" w:rsidRDefault="00A8336A">
      <w:pPr>
        <w:rPr>
          <w:ins w:id="1455" w:author="Rich Shriver" w:date="2016-04-19T15:05:00Z"/>
        </w:rPr>
      </w:pPr>
    </w:p>
    <w:p w14:paraId="385F9051" w14:textId="6619522A" w:rsidR="00A8336A" w:rsidRDefault="00A8336A">
      <w:pPr>
        <w:rPr>
          <w:ins w:id="1456" w:author="Rich Shriver" w:date="2016-04-19T14:42:00Z"/>
        </w:rPr>
      </w:pPr>
      <w:ins w:id="1457" w:author="Rich Shriver" w:date="2016-04-19T15:05:00Z">
        <w:r>
          <w:t>The xsi:schemaLocation attribute will be removed from the released FIXML schema.</w:t>
        </w:r>
      </w:ins>
      <w:ins w:id="1458" w:author="Rich Shriver" w:date="2016-04-19T15:19:00Z">
        <w:r w:rsidR="00CF184D">
          <w:t xml:space="preserve">  The FIXML schema should not be served but rather information about the schema should be available and information about the FIXML schema will be available at the namespace url.</w:t>
        </w:r>
      </w:ins>
    </w:p>
    <w:p w14:paraId="007CE90F" w14:textId="69A64949" w:rsidR="00F670C6" w:rsidRDefault="00F670C6" w:rsidP="00F670C6">
      <w:pPr>
        <w:rPr>
          <w:ins w:id="1459" w:author="Rich Shriver" w:date="2016-04-19T14:57:00Z"/>
        </w:rPr>
      </w:pPr>
    </w:p>
    <w:p w14:paraId="2B5663D1" w14:textId="00AD5017" w:rsidR="00CA3867" w:rsidRDefault="00CA3867" w:rsidP="00F670C6">
      <w:pPr>
        <w:rPr>
          <w:ins w:id="1460" w:author="Rich Shriver" w:date="2016-04-19T14:57:00Z"/>
        </w:rPr>
      </w:pPr>
      <w:ins w:id="1461" w:author="Rich Shriver" w:date="2016-04-19T14:57:00Z">
        <w:r>
          <w:t xml:space="preserve">An example </w:t>
        </w:r>
      </w:ins>
      <w:ins w:id="1462" w:author="Rich Shriver" w:date="2016-04-19T15:17:00Z">
        <w:r w:rsidR="00CF184D">
          <w:t xml:space="preserve">below illustrates </w:t>
        </w:r>
      </w:ins>
      <w:ins w:id="1463" w:author="Rich Shriver" w:date="2016-04-19T14:57:00Z">
        <w:r>
          <w:t xml:space="preserve">the </w:t>
        </w:r>
      </w:ins>
      <w:ins w:id="1464" w:author="Rich Shriver" w:date="2016-04-19T15:15:00Z">
        <w:r w:rsidR="00CF184D">
          <w:t xml:space="preserve">new </w:t>
        </w:r>
      </w:ins>
      <w:ins w:id="1465" w:author="Rich Shriver" w:date="2016-04-19T14:57:00Z">
        <w:r>
          <w:t>FIXML schema element</w:t>
        </w:r>
      </w:ins>
      <w:ins w:id="1466" w:author="Rich Shriver" w:date="2016-04-19T15:15:00Z">
        <w:r w:rsidR="00CF184D">
          <w:t xml:space="preserve"> and </w:t>
        </w:r>
      </w:ins>
      <w:ins w:id="1467" w:author="Rich Shriver" w:date="2016-04-19T15:17:00Z">
        <w:r w:rsidR="00CF184D">
          <w:t xml:space="preserve">the </w:t>
        </w:r>
      </w:ins>
      <w:ins w:id="1468" w:author="Rich Shriver" w:date="2016-04-19T15:15:00Z">
        <w:r w:rsidR="00CF184D">
          <w:t>copyright and license notification</w:t>
        </w:r>
      </w:ins>
      <w:ins w:id="1469" w:author="Rich Shriver" w:date="2016-04-19T14:57:00Z">
        <w:r>
          <w:t>.</w:t>
        </w:r>
      </w:ins>
    </w:p>
    <w:p w14:paraId="0AF6AE38" w14:textId="7B6F11A9" w:rsidR="00CA3867" w:rsidRDefault="00CA3867" w:rsidP="00F670C6">
      <w:pPr>
        <w:rPr>
          <w:ins w:id="1470" w:author="Rich Shriver" w:date="2016-04-19T15:17:00Z"/>
        </w:rPr>
      </w:pPr>
    </w:p>
    <w:p w14:paraId="0BC32CAD" w14:textId="77777777" w:rsidR="00CF184D" w:rsidRPr="001B7669" w:rsidRDefault="00CF184D" w:rsidP="00CF184D">
      <w:pPr>
        <w:pStyle w:val="BodyText"/>
        <w:rPr>
          <w:ins w:id="1471" w:author="Rich Shriver" w:date="2016-04-19T15:17:00Z"/>
          <w:rStyle w:val="Strong"/>
        </w:rPr>
      </w:pPr>
      <w:ins w:id="1472" w:author="Rich Shriver" w:date="2016-04-19T15:17:00Z">
        <w:r w:rsidRPr="001B7669">
          <w:rPr>
            <w:rStyle w:val="Strong"/>
          </w:rPr>
          <w:t>Example:</w:t>
        </w:r>
      </w:ins>
    </w:p>
    <w:p w14:paraId="00F1267A" w14:textId="77777777" w:rsidR="002A5F9D" w:rsidRDefault="00F670C6" w:rsidP="00F670C6">
      <w:pPr>
        <w:rPr>
          <w:ins w:id="1473" w:author="Rich Shriver" w:date="2016-04-19T14:17:00Z"/>
          <w:rFonts w:ascii="Arial" w:hAnsi="Arial" w:cs="Arial"/>
          <w:color w:val="FF0000"/>
          <w:sz w:val="20"/>
          <w:szCs w:val="20"/>
          <w:highlight w:val="white"/>
        </w:rPr>
      </w:pPr>
      <w:ins w:id="1474" w:author="Rich Shriver" w:date="2016-04-19T13:59:00Z">
        <w:r>
          <w:rPr>
            <w:rFonts w:ascii="Arial" w:hAnsi="Arial" w:cs="Arial"/>
            <w:color w:val="0000FF"/>
            <w:sz w:val="20"/>
            <w:szCs w:val="20"/>
            <w:highlight w:val="white"/>
          </w:rPr>
          <w:t>&lt;</w:t>
        </w:r>
        <w:r>
          <w:rPr>
            <w:rFonts w:ascii="Arial" w:hAnsi="Arial" w:cs="Arial"/>
            <w:color w:val="800000"/>
            <w:sz w:val="20"/>
            <w:szCs w:val="20"/>
            <w:highlight w:val="white"/>
          </w:rPr>
          <w:t>xs:schema</w:t>
        </w:r>
        <w:r>
          <w:rPr>
            <w:rFonts w:ascii="Arial" w:hAnsi="Arial" w:cs="Arial"/>
            <w:color w:val="FF0000"/>
            <w:sz w:val="20"/>
            <w:szCs w:val="20"/>
            <w:highlight w:val="white"/>
          </w:rPr>
          <w:t xml:space="preserve"> xmlns:xs</w:t>
        </w:r>
        <w:r>
          <w:rPr>
            <w:rFonts w:ascii="Arial" w:hAnsi="Arial" w:cs="Arial"/>
            <w:color w:val="0000FF"/>
            <w:sz w:val="20"/>
            <w:szCs w:val="20"/>
            <w:highlight w:val="white"/>
          </w:rPr>
          <w:t>="</w:t>
        </w:r>
        <w:r>
          <w:rPr>
            <w:rFonts w:ascii="Arial" w:hAnsi="Arial" w:cs="Arial"/>
            <w:color w:val="000000"/>
            <w:sz w:val="20"/>
            <w:szCs w:val="20"/>
            <w:highlight w:val="white"/>
          </w:rPr>
          <w:t>http://www.w3.org/2001/XMLSchema</w:t>
        </w:r>
        <w:r>
          <w:rPr>
            <w:rFonts w:ascii="Arial" w:hAnsi="Arial" w:cs="Arial"/>
            <w:color w:val="0000FF"/>
            <w:sz w:val="20"/>
            <w:szCs w:val="20"/>
            <w:highlight w:val="white"/>
          </w:rPr>
          <w:t>"</w:t>
        </w:r>
        <w:r>
          <w:rPr>
            <w:rFonts w:ascii="Arial" w:hAnsi="Arial" w:cs="Arial"/>
            <w:color w:val="FF0000"/>
            <w:sz w:val="20"/>
            <w:szCs w:val="20"/>
            <w:highlight w:val="white"/>
          </w:rPr>
          <w:t xml:space="preserve"> </w:t>
        </w:r>
      </w:ins>
    </w:p>
    <w:p w14:paraId="5A22F4DA" w14:textId="0B9B6818" w:rsidR="002A5F9D" w:rsidRDefault="00F670C6">
      <w:pPr>
        <w:ind w:firstLine="720"/>
        <w:rPr>
          <w:ins w:id="1475" w:author="Rich Shriver" w:date="2016-04-19T14:17:00Z"/>
          <w:rFonts w:ascii="Arial" w:hAnsi="Arial" w:cs="Arial"/>
          <w:color w:val="FF0000"/>
          <w:sz w:val="20"/>
          <w:szCs w:val="20"/>
          <w:highlight w:val="white"/>
        </w:rPr>
        <w:pPrChange w:id="1476" w:author="Rich Shriver" w:date="2016-04-19T14:17:00Z">
          <w:pPr/>
        </w:pPrChange>
      </w:pPr>
      <w:ins w:id="1477" w:author="Rich Shriver" w:date="2016-04-19T13:59:00Z">
        <w:r>
          <w:rPr>
            <w:rFonts w:ascii="Arial" w:hAnsi="Arial" w:cs="Arial"/>
            <w:color w:val="FF0000"/>
            <w:sz w:val="20"/>
            <w:szCs w:val="20"/>
            <w:highlight w:val="white"/>
          </w:rPr>
          <w:t>xmlns</w:t>
        </w:r>
        <w:r>
          <w:rPr>
            <w:rFonts w:ascii="Arial" w:hAnsi="Arial" w:cs="Arial"/>
            <w:color w:val="0000FF"/>
            <w:sz w:val="20"/>
            <w:szCs w:val="20"/>
            <w:highlight w:val="white"/>
          </w:rPr>
          <w:t>="</w:t>
        </w:r>
        <w:r>
          <w:rPr>
            <w:rFonts w:ascii="Arial" w:hAnsi="Arial" w:cs="Arial"/>
            <w:color w:val="000000"/>
            <w:sz w:val="20"/>
            <w:szCs w:val="20"/>
            <w:highlight w:val="white"/>
          </w:rPr>
          <w:t>http://www.fixprotocol.io/</w:t>
        </w:r>
      </w:ins>
      <w:ins w:id="1478" w:author="Rich Shriver" w:date="2016-04-19T15:03:00Z">
        <w:r w:rsidR="00CA3867">
          <w:rPr>
            <w:rFonts w:ascii="Arial" w:hAnsi="Arial" w:cs="Arial"/>
            <w:color w:val="000000"/>
            <w:sz w:val="20"/>
            <w:szCs w:val="20"/>
            <w:highlight w:val="white"/>
          </w:rPr>
          <w:t>2004/fixml</w:t>
        </w:r>
      </w:ins>
      <w:ins w:id="1479" w:author="Rich Shriver" w:date="2016-04-19T13:59:00Z">
        <w:r>
          <w:rPr>
            <w:rFonts w:ascii="Arial" w:hAnsi="Arial" w:cs="Arial"/>
            <w:color w:val="0000FF"/>
            <w:sz w:val="20"/>
            <w:szCs w:val="20"/>
            <w:highlight w:val="white"/>
          </w:rPr>
          <w:t>"</w:t>
        </w:r>
        <w:r>
          <w:rPr>
            <w:rFonts w:ascii="Arial" w:hAnsi="Arial" w:cs="Arial"/>
            <w:color w:val="FF0000"/>
            <w:sz w:val="20"/>
            <w:szCs w:val="20"/>
            <w:highlight w:val="white"/>
          </w:rPr>
          <w:t xml:space="preserve"> </w:t>
        </w:r>
      </w:ins>
    </w:p>
    <w:p w14:paraId="33158EEB" w14:textId="7AC78CD2" w:rsidR="002A5F9D" w:rsidRDefault="00F670C6">
      <w:pPr>
        <w:ind w:firstLine="720"/>
        <w:rPr>
          <w:ins w:id="1480" w:author="Rich Shriver" w:date="2016-04-19T13:59:00Z"/>
          <w:rFonts w:ascii="Arial" w:hAnsi="Arial" w:cs="Arial"/>
          <w:color w:val="FF0000"/>
          <w:sz w:val="20"/>
          <w:szCs w:val="20"/>
          <w:highlight w:val="white"/>
        </w:rPr>
        <w:pPrChange w:id="1481" w:author="Rich Shriver" w:date="2016-04-19T14:17:00Z">
          <w:pPr/>
        </w:pPrChange>
      </w:pPr>
      <w:ins w:id="1482" w:author="Rich Shriver" w:date="2016-04-19T13:59:00Z">
        <w:r>
          <w:rPr>
            <w:rFonts w:ascii="Arial" w:hAnsi="Arial" w:cs="Arial"/>
            <w:color w:val="FF0000"/>
            <w:sz w:val="20"/>
            <w:szCs w:val="20"/>
            <w:highlight w:val="white"/>
          </w:rPr>
          <w:t>xmlns:fm</w:t>
        </w:r>
        <w:r>
          <w:rPr>
            <w:rFonts w:ascii="Arial" w:hAnsi="Arial" w:cs="Arial"/>
            <w:color w:val="0000FF"/>
            <w:sz w:val="20"/>
            <w:szCs w:val="20"/>
            <w:highlight w:val="white"/>
          </w:rPr>
          <w:t>=</w:t>
        </w:r>
      </w:ins>
      <w:ins w:id="1483" w:author="Rich Shriver" w:date="2016-04-19T14:18:00Z">
        <w:r w:rsidR="002A5F9D">
          <w:rPr>
            <w:rStyle w:val="Hyperlink"/>
            <w:rFonts w:ascii="Arial" w:hAnsi="Arial" w:cs="Arial"/>
            <w:sz w:val="20"/>
            <w:szCs w:val="20"/>
            <w:highlight w:val="white"/>
          </w:rPr>
          <w:t>”</w:t>
        </w:r>
        <w:r w:rsidR="002A5F9D" w:rsidRPr="002A5F9D">
          <w:rPr>
            <w:color w:val="000000"/>
            <w:highlight w:val="white"/>
            <w:rPrChange w:id="1484" w:author="Rich Shriver" w:date="2016-04-19T14:18:00Z">
              <w:rPr>
                <w:rStyle w:val="Hyperlink"/>
                <w:rFonts w:ascii="Arial" w:hAnsi="Arial" w:cs="Arial"/>
                <w:sz w:val="20"/>
                <w:szCs w:val="20"/>
                <w:highlight w:val="white"/>
              </w:rPr>
            </w:rPrChange>
          </w:rPr>
          <w:t>http://www.fixprotocol.io/</w:t>
        </w:r>
      </w:ins>
      <w:ins w:id="1485" w:author="Rich Shriver" w:date="2016-04-19T15:03:00Z">
        <w:r w:rsidR="00A8336A">
          <w:rPr>
            <w:rFonts w:ascii="Arial" w:hAnsi="Arial" w:cs="Arial"/>
            <w:color w:val="000000"/>
            <w:sz w:val="20"/>
            <w:szCs w:val="20"/>
            <w:highlight w:val="white"/>
          </w:rPr>
          <w:t>2004/fixml</w:t>
        </w:r>
      </w:ins>
      <w:ins w:id="1486" w:author="Rich Shriver" w:date="2016-04-19T14:18:00Z">
        <w:r w:rsidR="002A5F9D" w:rsidRPr="002A5F9D">
          <w:rPr>
            <w:color w:val="000000"/>
            <w:highlight w:val="white"/>
            <w:rPrChange w:id="1487" w:author="Rich Shriver" w:date="2016-04-19T14:18:00Z">
              <w:rPr>
                <w:rStyle w:val="Hyperlink"/>
                <w:rFonts w:ascii="Arial" w:hAnsi="Arial" w:cs="Arial"/>
                <w:sz w:val="20"/>
                <w:szCs w:val="20"/>
                <w:highlight w:val="white"/>
              </w:rPr>
            </w:rPrChange>
          </w:rPr>
          <w:t>/METADATA</w:t>
        </w:r>
        <w:r w:rsidR="002A5F9D">
          <w:rPr>
            <w:rFonts w:ascii="Arial" w:hAnsi="Arial" w:cs="Arial"/>
            <w:color w:val="000000"/>
            <w:sz w:val="20"/>
            <w:szCs w:val="20"/>
            <w:highlight w:val="white"/>
          </w:rPr>
          <w:t>”</w:t>
        </w:r>
      </w:ins>
    </w:p>
    <w:p w14:paraId="00354723" w14:textId="7ADF9C70" w:rsidR="002A5F9D" w:rsidRDefault="00F670C6">
      <w:pPr>
        <w:ind w:firstLine="720"/>
        <w:rPr>
          <w:ins w:id="1488" w:author="Rich Shriver" w:date="2016-04-19T13:59:00Z"/>
          <w:rFonts w:ascii="Arial" w:hAnsi="Arial" w:cs="Arial"/>
          <w:color w:val="FF0000"/>
          <w:sz w:val="20"/>
          <w:szCs w:val="20"/>
          <w:highlight w:val="white"/>
        </w:rPr>
        <w:pPrChange w:id="1489" w:author="Rich Shriver" w:date="2016-04-19T14:17:00Z">
          <w:pPr/>
        </w:pPrChange>
      </w:pPr>
      <w:ins w:id="1490" w:author="Rich Shriver" w:date="2016-04-19T13:59:00Z">
        <w:r>
          <w:rPr>
            <w:rFonts w:ascii="Arial" w:hAnsi="Arial" w:cs="Arial"/>
            <w:color w:val="FF0000"/>
            <w:sz w:val="20"/>
            <w:szCs w:val="20"/>
            <w:highlight w:val="white"/>
          </w:rPr>
          <w:t>xmlns:xsi</w:t>
        </w:r>
        <w:r>
          <w:rPr>
            <w:rFonts w:ascii="Arial" w:hAnsi="Arial" w:cs="Arial"/>
            <w:color w:val="0000FF"/>
            <w:sz w:val="20"/>
            <w:szCs w:val="20"/>
            <w:highlight w:val="white"/>
          </w:rPr>
          <w:t>=</w:t>
        </w:r>
      </w:ins>
      <w:ins w:id="1491" w:author="Rich Shriver" w:date="2016-04-19T14:19:00Z">
        <w:r w:rsidR="002A5F9D">
          <w:rPr>
            <w:rStyle w:val="Hyperlink"/>
            <w:rFonts w:ascii="Arial" w:hAnsi="Arial" w:cs="Arial"/>
            <w:sz w:val="20"/>
            <w:szCs w:val="20"/>
            <w:highlight w:val="white"/>
          </w:rPr>
          <w:t>”</w:t>
        </w:r>
        <w:r w:rsidR="002A5F9D" w:rsidRPr="002A5F9D">
          <w:rPr>
            <w:color w:val="000000"/>
            <w:highlight w:val="white"/>
            <w:rPrChange w:id="1492" w:author="Rich Shriver" w:date="2016-04-19T14:19:00Z">
              <w:rPr>
                <w:rStyle w:val="Hyperlink"/>
                <w:rFonts w:ascii="Arial" w:hAnsi="Arial" w:cs="Arial"/>
                <w:sz w:val="20"/>
                <w:szCs w:val="20"/>
                <w:highlight w:val="white"/>
              </w:rPr>
            </w:rPrChange>
          </w:rPr>
          <w:t>http://www.w3.org/2001/XMLSchema-instance</w:t>
        </w:r>
        <w:r w:rsidR="002A5F9D">
          <w:rPr>
            <w:rFonts w:ascii="Arial" w:hAnsi="Arial" w:cs="Arial"/>
            <w:color w:val="000000"/>
            <w:sz w:val="20"/>
            <w:szCs w:val="20"/>
            <w:highlight w:val="white"/>
          </w:rPr>
          <w:t>”</w:t>
        </w:r>
      </w:ins>
    </w:p>
    <w:p w14:paraId="35BDFA59" w14:textId="65B173DB" w:rsidR="002A5F9D" w:rsidRDefault="00F670C6">
      <w:pPr>
        <w:ind w:firstLine="720"/>
        <w:rPr>
          <w:ins w:id="1493" w:author="Rich Shriver" w:date="2016-04-19T14:18:00Z"/>
          <w:rFonts w:ascii="Arial" w:hAnsi="Arial" w:cs="Arial"/>
          <w:color w:val="FF0000"/>
          <w:sz w:val="20"/>
          <w:szCs w:val="20"/>
          <w:highlight w:val="white"/>
        </w:rPr>
        <w:pPrChange w:id="1494" w:author="Rich Shriver" w:date="2016-04-19T14:17:00Z">
          <w:pPr/>
        </w:pPrChange>
      </w:pPr>
      <w:ins w:id="1495" w:author="Rich Shriver" w:date="2016-04-19T13:59:00Z">
        <w:r>
          <w:rPr>
            <w:rFonts w:ascii="Arial" w:hAnsi="Arial" w:cs="Arial"/>
            <w:color w:val="FF0000"/>
            <w:sz w:val="20"/>
            <w:szCs w:val="20"/>
            <w:highlight w:val="white"/>
          </w:rPr>
          <w:t>targetNamespace</w:t>
        </w:r>
        <w:r>
          <w:rPr>
            <w:rFonts w:ascii="Arial" w:hAnsi="Arial" w:cs="Arial"/>
            <w:color w:val="0000FF"/>
            <w:sz w:val="20"/>
            <w:szCs w:val="20"/>
            <w:highlight w:val="white"/>
          </w:rPr>
          <w:t>="</w:t>
        </w:r>
        <w:r>
          <w:rPr>
            <w:rFonts w:ascii="Arial" w:hAnsi="Arial" w:cs="Arial"/>
            <w:color w:val="000000"/>
            <w:sz w:val="20"/>
            <w:szCs w:val="20"/>
            <w:highlight w:val="white"/>
          </w:rPr>
          <w:t>http://www.fixprotocol.io/</w:t>
        </w:r>
      </w:ins>
      <w:ins w:id="1496" w:author="Rich Shriver" w:date="2016-04-19T15:03:00Z">
        <w:r w:rsidR="00A8336A">
          <w:rPr>
            <w:rFonts w:ascii="Arial" w:hAnsi="Arial" w:cs="Arial"/>
            <w:color w:val="000000"/>
            <w:sz w:val="20"/>
            <w:szCs w:val="20"/>
            <w:highlight w:val="white"/>
          </w:rPr>
          <w:t>2004/fixml</w:t>
        </w:r>
      </w:ins>
      <w:ins w:id="1497" w:author="Rich Shriver" w:date="2016-04-19T13:59:00Z">
        <w:r>
          <w:rPr>
            <w:rFonts w:ascii="Arial" w:hAnsi="Arial" w:cs="Arial"/>
            <w:color w:val="0000FF"/>
            <w:sz w:val="20"/>
            <w:szCs w:val="20"/>
            <w:highlight w:val="white"/>
          </w:rPr>
          <w:t>"</w:t>
        </w:r>
        <w:r>
          <w:rPr>
            <w:rFonts w:ascii="Arial" w:hAnsi="Arial" w:cs="Arial"/>
            <w:color w:val="FF0000"/>
            <w:sz w:val="20"/>
            <w:szCs w:val="20"/>
            <w:highlight w:val="white"/>
          </w:rPr>
          <w:t xml:space="preserve"> </w:t>
        </w:r>
      </w:ins>
    </w:p>
    <w:p w14:paraId="30ED4149" w14:textId="77777777" w:rsidR="002A5F9D" w:rsidRDefault="00F670C6">
      <w:pPr>
        <w:ind w:firstLine="720"/>
        <w:rPr>
          <w:ins w:id="1498" w:author="Rich Shriver" w:date="2016-04-19T13:59:00Z"/>
          <w:rFonts w:ascii="Arial" w:hAnsi="Arial" w:cs="Arial"/>
          <w:color w:val="FF0000"/>
          <w:sz w:val="20"/>
          <w:szCs w:val="20"/>
          <w:highlight w:val="white"/>
        </w:rPr>
        <w:pPrChange w:id="1499" w:author="Rich Shriver" w:date="2016-04-19T14:17:00Z">
          <w:pPr/>
        </w:pPrChange>
      </w:pPr>
      <w:ins w:id="1500" w:author="Rich Shriver" w:date="2016-04-19T13:59:00Z">
        <w:r>
          <w:rPr>
            <w:rFonts w:ascii="Arial" w:hAnsi="Arial" w:cs="Arial"/>
            <w:color w:val="FF0000"/>
            <w:sz w:val="20"/>
            <w:szCs w:val="20"/>
            <w:highlight w:val="white"/>
          </w:rPr>
          <w:t>elementFormDefault</w:t>
        </w:r>
        <w:r>
          <w:rPr>
            <w:rFonts w:ascii="Arial" w:hAnsi="Arial" w:cs="Arial"/>
            <w:color w:val="0000FF"/>
            <w:sz w:val="20"/>
            <w:szCs w:val="20"/>
            <w:highlight w:val="white"/>
          </w:rPr>
          <w:t>="</w:t>
        </w:r>
        <w:r>
          <w:rPr>
            <w:rFonts w:ascii="Arial" w:hAnsi="Arial" w:cs="Arial"/>
            <w:color w:val="000000"/>
            <w:sz w:val="20"/>
            <w:szCs w:val="20"/>
            <w:highlight w:val="white"/>
          </w:rPr>
          <w:t>qualified</w:t>
        </w:r>
        <w:r>
          <w:rPr>
            <w:rFonts w:ascii="Arial" w:hAnsi="Arial" w:cs="Arial"/>
            <w:color w:val="0000FF"/>
            <w:sz w:val="20"/>
            <w:szCs w:val="20"/>
            <w:highlight w:val="white"/>
          </w:rPr>
          <w:t>"</w:t>
        </w:r>
        <w:r>
          <w:rPr>
            <w:rFonts w:ascii="Arial" w:hAnsi="Arial" w:cs="Arial"/>
            <w:color w:val="FF0000"/>
            <w:sz w:val="20"/>
            <w:szCs w:val="20"/>
            <w:highlight w:val="white"/>
          </w:rPr>
          <w:t xml:space="preserve"> attributeFormDefault</w:t>
        </w:r>
        <w:r>
          <w:rPr>
            <w:rFonts w:ascii="Arial" w:hAnsi="Arial" w:cs="Arial"/>
            <w:color w:val="0000FF"/>
            <w:sz w:val="20"/>
            <w:szCs w:val="20"/>
            <w:highlight w:val="white"/>
          </w:rPr>
          <w:t>="</w:t>
        </w:r>
        <w:r>
          <w:rPr>
            <w:rFonts w:ascii="Arial" w:hAnsi="Arial" w:cs="Arial"/>
            <w:color w:val="000000"/>
            <w:sz w:val="20"/>
            <w:szCs w:val="20"/>
            <w:highlight w:val="white"/>
          </w:rPr>
          <w:t>unqualified</w:t>
        </w:r>
        <w:r>
          <w:rPr>
            <w:rFonts w:ascii="Arial" w:hAnsi="Arial" w:cs="Arial"/>
            <w:color w:val="0000FF"/>
            <w:sz w:val="20"/>
            <w:szCs w:val="20"/>
            <w:highlight w:val="white"/>
          </w:rPr>
          <w:t>"</w:t>
        </w:r>
      </w:ins>
    </w:p>
    <w:p w14:paraId="494BE749" w14:textId="3F4FC209" w:rsidR="00A8336A" w:rsidRDefault="00F670C6">
      <w:pPr>
        <w:ind w:firstLine="720"/>
        <w:rPr>
          <w:ins w:id="1501" w:author="Rich Shriver" w:date="2016-04-19T13:59:00Z"/>
          <w:rFonts w:ascii="Arial" w:hAnsi="Arial" w:cs="Arial"/>
          <w:color w:val="0000FF"/>
          <w:sz w:val="20"/>
          <w:szCs w:val="20"/>
        </w:rPr>
        <w:pPrChange w:id="1502" w:author="Rich Shriver" w:date="2016-04-19T15:09:00Z">
          <w:pPr/>
        </w:pPrChange>
      </w:pPr>
      <w:ins w:id="1503" w:author="Rich Shriver" w:date="2016-04-19T13:59:00Z">
        <w:r>
          <w:rPr>
            <w:rFonts w:ascii="Arial" w:hAnsi="Arial" w:cs="Arial"/>
            <w:color w:val="FF0000"/>
            <w:sz w:val="20"/>
            <w:szCs w:val="20"/>
            <w:highlight w:val="white"/>
          </w:rPr>
          <w:t>fixVersion</w:t>
        </w:r>
        <w:r>
          <w:rPr>
            <w:rFonts w:ascii="Arial" w:hAnsi="Arial" w:cs="Arial"/>
            <w:color w:val="0000FF"/>
            <w:sz w:val="20"/>
            <w:szCs w:val="20"/>
            <w:highlight w:val="white"/>
          </w:rPr>
          <w:t>="</w:t>
        </w:r>
        <w:r>
          <w:rPr>
            <w:rFonts w:ascii="Arial" w:hAnsi="Arial" w:cs="Arial"/>
            <w:color w:val="000000"/>
            <w:sz w:val="20"/>
            <w:szCs w:val="20"/>
            <w:highlight w:val="white"/>
          </w:rPr>
          <w:t xml:space="preserve">FIX5.0SP2” </w:t>
        </w:r>
        <w:r>
          <w:rPr>
            <w:rFonts w:ascii="Arial" w:hAnsi="Arial" w:cs="Arial"/>
            <w:color w:val="FF0000"/>
            <w:sz w:val="20"/>
            <w:szCs w:val="20"/>
            <w:highlight w:val="white"/>
          </w:rPr>
          <w:t>fixExtensionpack</w:t>
        </w:r>
        <w:r>
          <w:rPr>
            <w:rFonts w:ascii="Arial" w:hAnsi="Arial" w:cs="Arial"/>
            <w:color w:val="0000FF"/>
            <w:sz w:val="20"/>
            <w:szCs w:val="20"/>
            <w:highlight w:val="white"/>
          </w:rPr>
          <w:t>="</w:t>
        </w:r>
        <w:r>
          <w:rPr>
            <w:rFonts w:ascii="Arial" w:hAnsi="Arial" w:cs="Arial"/>
            <w:color w:val="000000"/>
            <w:sz w:val="20"/>
            <w:szCs w:val="20"/>
            <w:highlight w:val="white"/>
          </w:rPr>
          <w:t>EP208”</w:t>
        </w:r>
        <w:r>
          <w:rPr>
            <w:rFonts w:ascii="Arial" w:hAnsi="Arial" w:cs="Arial"/>
            <w:color w:val="0000FF"/>
            <w:sz w:val="20"/>
            <w:szCs w:val="20"/>
            <w:highlight w:val="white"/>
          </w:rPr>
          <w:t>&gt;</w:t>
        </w:r>
      </w:ins>
    </w:p>
    <w:p w14:paraId="558ADC51" w14:textId="77777777" w:rsidR="00A8336A" w:rsidRDefault="00A8336A" w:rsidP="00A8336A">
      <w:pPr>
        <w:autoSpaceDE w:val="0"/>
        <w:autoSpaceDN w:val="0"/>
        <w:adjustRightInd w:val="0"/>
        <w:rPr>
          <w:ins w:id="1504" w:author="Rich Shriver" w:date="2016-04-19T15:09:00Z"/>
          <w:rFonts w:ascii="Arial" w:hAnsi="Arial" w:cs="Arial"/>
          <w:color w:val="000000"/>
          <w:sz w:val="20"/>
          <w:szCs w:val="20"/>
          <w:highlight w:val="white"/>
          <w:lang w:eastAsia="en-GB"/>
        </w:rPr>
      </w:pPr>
      <w:ins w:id="1505" w:author="Rich Shriver" w:date="2016-04-19T15:09: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4B3301C4" w14:textId="77777777" w:rsidR="00A8336A" w:rsidRDefault="00A8336A" w:rsidP="00A8336A">
      <w:pPr>
        <w:autoSpaceDE w:val="0"/>
        <w:autoSpaceDN w:val="0"/>
        <w:adjustRightInd w:val="0"/>
        <w:rPr>
          <w:ins w:id="1506" w:author="Rich Shriver" w:date="2016-04-19T15:09:00Z"/>
          <w:rFonts w:ascii="Arial" w:hAnsi="Arial" w:cs="Arial"/>
          <w:color w:val="000000"/>
          <w:sz w:val="20"/>
          <w:szCs w:val="20"/>
          <w:highlight w:val="white"/>
          <w:lang w:eastAsia="en-GB"/>
        </w:rPr>
      </w:pPr>
      <w:ins w:id="1507" w:author="Rich Shriver" w:date="2016-04-19T15:09: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7ED79D15" w14:textId="77777777" w:rsidR="00A8336A" w:rsidRDefault="00A8336A" w:rsidP="00A8336A">
      <w:pPr>
        <w:autoSpaceDE w:val="0"/>
        <w:autoSpaceDN w:val="0"/>
        <w:adjustRightInd w:val="0"/>
        <w:rPr>
          <w:ins w:id="1508" w:author="Rich Shriver" w:date="2016-04-19T15:09:00Z"/>
          <w:rFonts w:ascii="Arial" w:hAnsi="Arial" w:cs="Arial"/>
          <w:color w:val="000000"/>
          <w:sz w:val="20"/>
          <w:szCs w:val="20"/>
          <w:highlight w:val="white"/>
          <w:lang w:eastAsia="en-GB"/>
        </w:rPr>
      </w:pPr>
      <w:ins w:id="1509" w:author="Rich Shriver" w:date="2016-04-19T15:09: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t>© Copyright 2016 FIX Protocol Limited</w:t>
        </w:r>
      </w:ins>
    </w:p>
    <w:p w14:paraId="30B22983" w14:textId="77777777" w:rsidR="00A8336A" w:rsidRDefault="00A8336A" w:rsidP="00A8336A">
      <w:pPr>
        <w:autoSpaceDE w:val="0"/>
        <w:autoSpaceDN w:val="0"/>
        <w:adjustRightInd w:val="0"/>
        <w:rPr>
          <w:ins w:id="1510" w:author="Rich Shriver" w:date="2016-04-19T15:09:00Z"/>
          <w:rFonts w:ascii="Arial" w:hAnsi="Arial" w:cs="Arial"/>
          <w:color w:val="000000"/>
          <w:sz w:val="20"/>
          <w:szCs w:val="20"/>
          <w:highlight w:val="white"/>
          <w:lang w:eastAsia="en-GB"/>
        </w:rPr>
      </w:pPr>
      <w:ins w:id="1511" w:author="Rich Shriver" w:date="2016-04-19T15:09: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t>Creative Commons Attribution-NoDerivatives 4.0</w:t>
        </w:r>
      </w:ins>
    </w:p>
    <w:p w14:paraId="3DEF5C3C" w14:textId="77777777" w:rsidR="00A8336A" w:rsidRDefault="00A8336A" w:rsidP="00A8336A">
      <w:pPr>
        <w:autoSpaceDE w:val="0"/>
        <w:autoSpaceDN w:val="0"/>
        <w:adjustRightInd w:val="0"/>
        <w:rPr>
          <w:ins w:id="1512" w:author="Rich Shriver" w:date="2016-04-19T15:09:00Z"/>
          <w:rFonts w:ascii="Arial" w:hAnsi="Arial" w:cs="Arial"/>
          <w:color w:val="000000"/>
          <w:sz w:val="20"/>
          <w:szCs w:val="20"/>
          <w:highlight w:val="white"/>
          <w:lang w:eastAsia="en-GB"/>
        </w:rPr>
      </w:pPr>
      <w:ins w:id="1513" w:author="Rich Shriver" w:date="2016-04-19T15:09: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t>International Public License</w:t>
        </w:r>
      </w:ins>
    </w:p>
    <w:p w14:paraId="22B234E1" w14:textId="77777777" w:rsidR="00A8336A" w:rsidRDefault="00A8336A" w:rsidP="00A8336A">
      <w:pPr>
        <w:autoSpaceDE w:val="0"/>
        <w:autoSpaceDN w:val="0"/>
        <w:adjustRightInd w:val="0"/>
        <w:rPr>
          <w:ins w:id="1514" w:author="Rich Shriver" w:date="2016-04-19T15:09:00Z"/>
          <w:rFonts w:ascii="Arial" w:hAnsi="Arial" w:cs="Arial"/>
          <w:color w:val="000000"/>
          <w:sz w:val="20"/>
          <w:szCs w:val="20"/>
          <w:highlight w:val="white"/>
          <w:lang w:eastAsia="en-GB"/>
        </w:rPr>
      </w:pPr>
      <w:ins w:id="1515" w:author="Rich Shriver" w:date="2016-04-19T15:09: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18A230C6" w14:textId="278EE1C6" w:rsidR="00F670C6" w:rsidRDefault="00A8336A" w:rsidP="00A8336A">
      <w:pPr>
        <w:rPr>
          <w:ins w:id="1516" w:author="Rich Shriver" w:date="2016-04-19T15:09:00Z"/>
          <w:rFonts w:ascii="Arial" w:hAnsi="Arial" w:cs="Arial"/>
          <w:color w:val="0000FF"/>
          <w:sz w:val="20"/>
          <w:szCs w:val="20"/>
          <w:lang w:eastAsia="en-GB"/>
        </w:rPr>
      </w:pPr>
      <w:ins w:id="1517" w:author="Rich Shriver" w:date="2016-04-19T15:09: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2F783535" w14:textId="77777777" w:rsidR="00A8336A" w:rsidRDefault="00A8336A" w:rsidP="00A8336A">
      <w:pPr>
        <w:rPr>
          <w:ins w:id="1518" w:author="Rich Shriver" w:date="2016-04-19T15:07:00Z"/>
          <w:rFonts w:ascii="Arial" w:hAnsi="Arial" w:cs="Arial"/>
          <w:color w:val="0000FF"/>
          <w:sz w:val="20"/>
          <w:szCs w:val="20"/>
        </w:rPr>
      </w:pPr>
    </w:p>
    <w:p w14:paraId="5646EDFE" w14:textId="681C3B8A" w:rsidR="00A8336A" w:rsidRDefault="00A8336A" w:rsidP="00F670C6">
      <w:pPr>
        <w:rPr>
          <w:ins w:id="1519" w:author="Rich Shriver" w:date="2016-04-19T15:07:00Z"/>
          <w:rFonts w:ascii="Arial" w:hAnsi="Arial" w:cs="Arial"/>
          <w:color w:val="0000FF"/>
          <w:sz w:val="20"/>
          <w:szCs w:val="20"/>
        </w:rPr>
      </w:pPr>
    </w:p>
    <w:p w14:paraId="1E251EC3" w14:textId="1968DD47" w:rsidR="00A8336A" w:rsidRDefault="00A8336A" w:rsidP="00F670C6">
      <w:pPr>
        <w:rPr>
          <w:ins w:id="1520" w:author="Rich Shriver" w:date="2016-04-19T15:11:00Z"/>
          <w:rFonts w:ascii="Arial" w:hAnsi="Arial" w:cs="Arial"/>
          <w:color w:val="0000FF"/>
          <w:sz w:val="20"/>
          <w:szCs w:val="20"/>
        </w:rPr>
      </w:pPr>
      <w:ins w:id="1521" w:author="Rich Shriver" w:date="2016-04-19T15:07:00Z">
        <w:r>
          <w:rPr>
            <w:rFonts w:ascii="Arial" w:hAnsi="Arial" w:cs="Arial"/>
            <w:color w:val="0000FF"/>
            <w:sz w:val="20"/>
            <w:szCs w:val="20"/>
            <w:highlight w:val="white"/>
          </w:rPr>
          <w:t>&lt;/</w:t>
        </w:r>
        <w:r>
          <w:rPr>
            <w:rFonts w:ascii="Arial" w:hAnsi="Arial" w:cs="Arial"/>
            <w:color w:val="800000"/>
            <w:sz w:val="20"/>
            <w:szCs w:val="20"/>
            <w:highlight w:val="white"/>
          </w:rPr>
          <w:t>xs:schema</w:t>
        </w:r>
      </w:ins>
      <w:ins w:id="1522" w:author="Rich Shriver" w:date="2016-04-19T15:08:00Z">
        <w:r>
          <w:rPr>
            <w:rFonts w:ascii="Arial" w:hAnsi="Arial" w:cs="Arial"/>
            <w:color w:val="0000FF"/>
            <w:sz w:val="20"/>
            <w:szCs w:val="20"/>
            <w:highlight w:val="white"/>
          </w:rPr>
          <w:t>&gt;</w:t>
        </w:r>
      </w:ins>
    </w:p>
    <w:p w14:paraId="124E64A2" w14:textId="04365FA0" w:rsidR="00F670C6" w:rsidRPr="00595F94" w:rsidRDefault="00F670C6">
      <w:pPr>
        <w:rPr>
          <w:ins w:id="1523" w:author="Rich Shriver" w:date="2016-04-19T13:58:00Z"/>
        </w:rPr>
      </w:pPr>
    </w:p>
    <w:p w14:paraId="73A66BFA" w14:textId="77777777" w:rsidR="00D001DD" w:rsidRDefault="00171BC7" w:rsidP="00171BC7">
      <w:pPr>
        <w:pStyle w:val="Heading1"/>
        <w:numPr>
          <w:ilvl w:val="0"/>
          <w:numId w:val="0"/>
        </w:numPr>
      </w:pPr>
      <w:bookmarkStart w:id="1524" w:name="_Toc448913131"/>
      <w:r>
        <w:t xml:space="preserve">Appendix </w:t>
      </w:r>
      <w:r w:rsidR="006A7894">
        <w:t>A</w:t>
      </w:r>
      <w:r w:rsidR="00D001DD">
        <w:t xml:space="preserve"> - Usage Examples</w:t>
      </w:r>
      <w:bookmarkEnd w:id="1524"/>
    </w:p>
    <w:p w14:paraId="528958DE" w14:textId="243E1C0D" w:rsidR="003704FE" w:rsidRDefault="0096555A" w:rsidP="00172ACC">
      <w:pPr>
        <w:pStyle w:val="BodyText"/>
        <w:rPr>
          <w:ins w:id="1525" w:author="Rich Shriver" w:date="2016-04-19T09:20:00Z"/>
        </w:rPr>
      </w:pPr>
      <w:r>
        <w:t xml:space="preserve">The following </w:t>
      </w:r>
      <w:del w:id="1526" w:author="Rich Shriver" w:date="2016-04-19T11:59:00Z">
        <w:r w:rsidDel="00062D09">
          <w:delText xml:space="preserve">is </w:delText>
        </w:r>
      </w:del>
      <w:r>
        <w:t>a</w:t>
      </w:r>
      <w:ins w:id="1527" w:author="Rich Shriver" w:date="2016-04-19T11:59:00Z">
        <w:r w:rsidR="00062D09">
          <w:t>re</w:t>
        </w:r>
      </w:ins>
      <w:del w:id="1528" w:author="Rich Shriver" w:date="2016-04-19T11:59:00Z">
        <w:r w:rsidDel="00062D09">
          <w:delText>n</w:delText>
        </w:r>
      </w:del>
      <w:r>
        <w:t xml:space="preserve"> example</w:t>
      </w:r>
      <w:ins w:id="1529" w:author="Rich Shriver" w:date="2016-04-19T11:59:00Z">
        <w:r w:rsidR="00062D09">
          <w:t>s of</w:t>
        </w:r>
      </w:ins>
      <w:r>
        <w:t xml:space="preserve"> FIXML document</w:t>
      </w:r>
      <w:ins w:id="1530" w:author="Rich Shriver" w:date="2016-04-19T11:59:00Z">
        <w:r w:rsidR="00062D09">
          <w:t>s</w:t>
        </w:r>
      </w:ins>
      <w:r>
        <w:t xml:space="preserve"> using the EncodedIssuer field.  The EncodedIssuer field includes base64Binary encoded data,</w:t>
      </w:r>
      <w:ins w:id="1531" w:author="Rich Shriver" w:date="2016-04-19T11:59:00Z">
        <w:r w:rsidR="00062D09">
          <w:t xml:space="preserve"> within the Instrument component.  Alternative 1 illustrates inclusion of the field </w:t>
        </w:r>
      </w:ins>
      <w:ins w:id="1532" w:author="Rich Shriver" w:date="2016-04-19T12:00:00Z">
        <w:r w:rsidR="00062D09">
          <w:t xml:space="preserve">reference </w:t>
        </w:r>
      </w:ins>
      <w:ins w:id="1533" w:author="Rich Shriver" w:date="2016-04-19T11:59:00Z">
        <w:r w:rsidR="00062D09">
          <w:t xml:space="preserve">as an attribute and Alternative 2 illustrates inclusion of the field reference as an element.  </w:t>
        </w:r>
      </w:ins>
    </w:p>
    <w:p w14:paraId="69195508" w14:textId="7C65162A" w:rsidR="00BD57D3" w:rsidRDefault="00BD57D3" w:rsidP="00172ACC">
      <w:pPr>
        <w:pStyle w:val="BodyText"/>
        <w:rPr>
          <w:ins w:id="1534" w:author="Rich Shriver" w:date="2016-04-19T09:20:00Z"/>
        </w:rPr>
      </w:pPr>
    </w:p>
    <w:p w14:paraId="4D1032D5" w14:textId="3229B9F1" w:rsidR="00BD57D3" w:rsidRDefault="00BD57D3">
      <w:pPr>
        <w:pStyle w:val="Heading2"/>
        <w:numPr>
          <w:ilvl w:val="0"/>
          <w:numId w:val="0"/>
        </w:numPr>
        <w:ind w:left="576" w:hanging="576"/>
        <w:rPr>
          <w:ins w:id="1535" w:author="Rich Shriver" w:date="2016-04-19T09:21:00Z"/>
        </w:rPr>
        <w:pPrChange w:id="1536" w:author="Rich Shriver" w:date="2016-04-19T11:56:00Z">
          <w:pPr>
            <w:pStyle w:val="BodyText"/>
          </w:pPr>
        </w:pPrChange>
      </w:pPr>
      <w:bookmarkStart w:id="1537" w:name="_Toc448913132"/>
      <w:ins w:id="1538" w:author="Rich Shriver" w:date="2016-04-19T09:20:00Z">
        <w:r>
          <w:lastRenderedPageBreak/>
          <w:t>Alternative 1 – Field references implemented as attributes</w:t>
        </w:r>
      </w:ins>
      <w:bookmarkEnd w:id="1537"/>
    </w:p>
    <w:p w14:paraId="43E098FD" w14:textId="65B41D81" w:rsidR="00062D09" w:rsidRDefault="00062D09" w:rsidP="00062D09">
      <w:pPr>
        <w:rPr>
          <w:ins w:id="1539" w:author="Rich Shriver" w:date="2016-04-19T11:59:00Z"/>
        </w:rPr>
      </w:pPr>
      <w:ins w:id="1540" w:author="Rich Shriver" w:date="2016-04-19T11:59:00Z">
        <w:r>
          <w:t>The following is an example of a FIXML file with the field reference EncIssr included in the Instrmt component of an Order as an attribute.</w:t>
        </w:r>
      </w:ins>
    </w:p>
    <w:p w14:paraId="7071D1A2" w14:textId="77777777" w:rsidR="00062D09" w:rsidRDefault="00062D09" w:rsidP="00BD57D3">
      <w:pPr>
        <w:autoSpaceDE w:val="0"/>
        <w:autoSpaceDN w:val="0"/>
        <w:adjustRightInd w:val="0"/>
        <w:rPr>
          <w:ins w:id="1541" w:author="Rich Shriver" w:date="2016-04-19T11:59:00Z"/>
          <w:rFonts w:ascii="Arial" w:hAnsi="Arial" w:cs="Arial"/>
          <w:color w:val="008080"/>
          <w:sz w:val="20"/>
          <w:szCs w:val="20"/>
          <w:highlight w:val="white"/>
          <w:lang w:eastAsia="en-GB"/>
        </w:rPr>
      </w:pPr>
    </w:p>
    <w:p w14:paraId="3871B838" w14:textId="7F0B52BB" w:rsidR="00BD57D3" w:rsidRDefault="00BD57D3" w:rsidP="00BD57D3">
      <w:pPr>
        <w:autoSpaceDE w:val="0"/>
        <w:autoSpaceDN w:val="0"/>
        <w:adjustRightInd w:val="0"/>
        <w:rPr>
          <w:rFonts w:ascii="Arial" w:hAnsi="Arial" w:cs="Arial"/>
          <w:color w:val="000000"/>
          <w:sz w:val="20"/>
          <w:szCs w:val="20"/>
          <w:highlight w:val="white"/>
          <w:lang w:eastAsia="en-GB"/>
        </w:rPr>
      </w:pPr>
      <w:r>
        <w:rPr>
          <w:rFonts w:ascii="Arial" w:hAnsi="Arial" w:cs="Arial"/>
          <w:color w:val="008080"/>
          <w:sz w:val="20"/>
          <w:szCs w:val="20"/>
          <w:highlight w:val="white"/>
          <w:lang w:eastAsia="en-GB"/>
        </w:rPr>
        <w:t>&lt;?xml version="1.0" encoding="UTF-8"?&gt;</w:t>
      </w:r>
    </w:p>
    <w:p w14:paraId="7DB51608" w14:textId="6A51553A" w:rsidR="00BD57D3" w:rsidRDefault="00BD57D3" w:rsidP="00BD57D3">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FF0000"/>
          <w:sz w:val="20"/>
          <w:szCs w:val="20"/>
          <w:highlight w:val="white"/>
          <w:lang w:eastAsia="en-GB"/>
        </w:rPr>
        <w:t xml:space="preserve"> </w:t>
      </w:r>
      <w:del w:id="1542" w:author="Rich Shriver" w:date="2016-04-19T15:25:00Z">
        <w:r w:rsidDel="002C3FD6">
          <w:rPr>
            <w:rFonts w:ascii="Arial" w:hAnsi="Arial" w:cs="Arial"/>
            <w:color w:val="FF0000"/>
            <w:sz w:val="20"/>
            <w:szCs w:val="20"/>
            <w:highlight w:val="white"/>
            <w:lang w:eastAsia="en-GB"/>
          </w:rPr>
          <w:delText>v</w:delText>
        </w:r>
        <w:r w:rsidDel="002C3FD6">
          <w:rPr>
            <w:rFonts w:ascii="Arial" w:hAnsi="Arial" w:cs="Arial"/>
            <w:color w:val="0000FF"/>
            <w:sz w:val="20"/>
            <w:szCs w:val="20"/>
            <w:highlight w:val="white"/>
            <w:lang w:eastAsia="en-GB"/>
          </w:rPr>
          <w:delText>="</w:delText>
        </w:r>
        <w:r w:rsidDel="002C3FD6">
          <w:rPr>
            <w:rFonts w:ascii="Arial" w:hAnsi="Arial" w:cs="Arial"/>
            <w:color w:val="000000"/>
            <w:sz w:val="20"/>
            <w:szCs w:val="20"/>
            <w:highlight w:val="white"/>
            <w:lang w:eastAsia="en-GB"/>
          </w:rPr>
          <w:delText>FIX.5.0SP2</w:delText>
        </w:r>
        <w:r w:rsidDel="002C3FD6">
          <w:rPr>
            <w:rFonts w:ascii="Arial" w:hAnsi="Arial" w:cs="Arial"/>
            <w:color w:val="0000FF"/>
            <w:sz w:val="20"/>
            <w:szCs w:val="20"/>
            <w:highlight w:val="white"/>
            <w:lang w:eastAsia="en-GB"/>
          </w:rPr>
          <w:delText>"</w:delText>
        </w:r>
        <w:r w:rsidDel="002C3FD6">
          <w:rPr>
            <w:rFonts w:ascii="Arial" w:hAnsi="Arial" w:cs="Arial"/>
            <w:color w:val="FF0000"/>
            <w:sz w:val="20"/>
            <w:szCs w:val="20"/>
            <w:highlight w:val="white"/>
            <w:lang w:eastAsia="en-GB"/>
          </w:rPr>
          <w:delText xml:space="preserve"> xv</w:delText>
        </w:r>
        <w:r w:rsidDel="002C3FD6">
          <w:rPr>
            <w:rFonts w:ascii="Arial" w:hAnsi="Arial" w:cs="Arial"/>
            <w:color w:val="0000FF"/>
            <w:sz w:val="20"/>
            <w:szCs w:val="20"/>
            <w:highlight w:val="white"/>
            <w:lang w:eastAsia="en-GB"/>
          </w:rPr>
          <w:delText>="</w:delText>
        </w:r>
        <w:r w:rsidDel="002C3FD6">
          <w:rPr>
            <w:rFonts w:ascii="Arial" w:hAnsi="Arial" w:cs="Arial"/>
            <w:color w:val="000000"/>
            <w:sz w:val="20"/>
            <w:szCs w:val="20"/>
            <w:highlight w:val="white"/>
            <w:lang w:eastAsia="en-GB"/>
          </w:rPr>
          <w:delText>192</w:delText>
        </w:r>
        <w:r w:rsidDel="002C3FD6">
          <w:rPr>
            <w:rFonts w:ascii="Arial" w:hAnsi="Arial" w:cs="Arial"/>
            <w:color w:val="0000FF"/>
            <w:sz w:val="20"/>
            <w:szCs w:val="20"/>
            <w:highlight w:val="white"/>
            <w:lang w:eastAsia="en-GB"/>
          </w:rPr>
          <w:delText>"</w:delText>
        </w:r>
        <w:r w:rsidDel="002C3FD6">
          <w:rPr>
            <w:rFonts w:ascii="Arial" w:hAnsi="Arial" w:cs="Arial"/>
            <w:color w:val="FF0000"/>
            <w:sz w:val="20"/>
            <w:szCs w:val="20"/>
            <w:highlight w:val="white"/>
            <w:lang w:eastAsia="en-GB"/>
          </w:rPr>
          <w:delText xml:space="preserve"> s</w:delText>
        </w:r>
        <w:r w:rsidDel="002C3FD6">
          <w:rPr>
            <w:rFonts w:ascii="Arial" w:hAnsi="Arial" w:cs="Arial"/>
            <w:color w:val="0000FF"/>
            <w:sz w:val="20"/>
            <w:szCs w:val="20"/>
            <w:highlight w:val="white"/>
            <w:lang w:eastAsia="en-GB"/>
          </w:rPr>
          <w:delText>="</w:delText>
        </w:r>
        <w:r w:rsidDel="002C3FD6">
          <w:rPr>
            <w:rFonts w:ascii="Arial" w:hAnsi="Arial" w:cs="Arial"/>
            <w:color w:val="000000"/>
            <w:sz w:val="20"/>
            <w:szCs w:val="20"/>
            <w:highlight w:val="white"/>
            <w:lang w:eastAsia="en-GB"/>
          </w:rPr>
          <w:delText>2014-05-07</w:delText>
        </w:r>
        <w:r w:rsidDel="002C3FD6">
          <w:rPr>
            <w:rFonts w:ascii="Arial" w:hAnsi="Arial" w:cs="Arial"/>
            <w:color w:val="0000FF"/>
            <w:sz w:val="20"/>
            <w:szCs w:val="20"/>
            <w:highlight w:val="white"/>
            <w:lang w:eastAsia="en-GB"/>
          </w:rPr>
          <w:delText>"</w:delText>
        </w:r>
        <w:r w:rsidDel="002C3FD6">
          <w:rPr>
            <w:rFonts w:ascii="Arial" w:hAnsi="Arial" w:cs="Arial"/>
            <w:color w:val="FF0000"/>
            <w:sz w:val="20"/>
            <w:szCs w:val="20"/>
            <w:highlight w:val="white"/>
            <w:lang w:eastAsia="en-GB"/>
          </w:rPr>
          <w:delText xml:space="preserve"> </w:delText>
        </w:r>
      </w:del>
      <w:r>
        <w:rPr>
          <w:rFonts w:ascii="Arial" w:hAnsi="Arial" w:cs="Arial"/>
          <w:color w:val="FF0000"/>
          <w:sz w:val="20"/>
          <w:szCs w:val="20"/>
          <w:highlight w:val="white"/>
          <w:lang w:eastAsia="en-GB"/>
        </w:rPr>
        <w:t>xmlns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w:t>
      </w:r>
      <w:ins w:id="1543" w:author="Rich Shriver" w:date="2016-04-19T15:23:00Z">
        <w:r w:rsidR="002C3FD6">
          <w:rPr>
            <w:rFonts w:ascii="Arial" w:hAnsi="Arial" w:cs="Arial"/>
            <w:color w:val="000000"/>
            <w:sz w:val="20"/>
            <w:szCs w:val="20"/>
            <w:highlight w:val="white"/>
            <w:lang w:eastAsia="en-GB"/>
          </w:rPr>
          <w:t>i</w:t>
        </w:r>
      </w:ins>
      <w:r>
        <w:rPr>
          <w:rFonts w:ascii="Arial" w:hAnsi="Arial" w:cs="Arial"/>
          <w:color w:val="000000"/>
          <w:sz w:val="20"/>
          <w:szCs w:val="20"/>
          <w:highlight w:val="white"/>
          <w:lang w:eastAsia="en-GB"/>
        </w:rPr>
        <w:t>o</w:t>
      </w:r>
      <w:del w:id="1544" w:author="Rich Shriver" w:date="2016-04-19T15:23:00Z">
        <w:r w:rsidDel="002C3FD6">
          <w:rPr>
            <w:rFonts w:ascii="Arial" w:hAnsi="Arial" w:cs="Arial"/>
            <w:color w:val="000000"/>
            <w:sz w:val="20"/>
            <w:szCs w:val="20"/>
            <w:highlight w:val="white"/>
            <w:lang w:eastAsia="en-GB"/>
          </w:rPr>
          <w:delText>rg</w:delText>
        </w:r>
      </w:del>
      <w:r>
        <w:rPr>
          <w:rFonts w:ascii="Arial" w:hAnsi="Arial" w:cs="Arial"/>
          <w:color w:val="000000"/>
          <w:sz w:val="20"/>
          <w:szCs w:val="20"/>
          <w:highlight w:val="white"/>
          <w:lang w:eastAsia="en-GB"/>
        </w:rPr>
        <w:t>/</w:t>
      </w:r>
      <w:ins w:id="1545" w:author="Rich Shriver" w:date="2016-04-19T15:23:00Z">
        <w:r w:rsidR="002C3FD6">
          <w:rPr>
            <w:rFonts w:ascii="Arial" w:hAnsi="Arial" w:cs="Arial"/>
            <w:color w:val="000000"/>
            <w:sz w:val="20"/>
            <w:szCs w:val="20"/>
            <w:highlight w:val="white"/>
            <w:lang w:eastAsia="en-GB"/>
          </w:rPr>
          <w:t>2004/fixml</w:t>
        </w:r>
      </w:ins>
      <w:del w:id="1546" w:author="Rich Shriver" w:date="2016-04-19T15:23:00Z">
        <w:r w:rsidDel="002C3FD6">
          <w:rPr>
            <w:rFonts w:ascii="Arial" w:hAnsi="Arial" w:cs="Arial"/>
            <w:color w:val="000000"/>
            <w:sz w:val="20"/>
            <w:szCs w:val="20"/>
            <w:highlight w:val="white"/>
            <w:lang w:eastAsia="en-GB"/>
          </w:rPr>
          <w:delText>FIXML-5-0-SP2</w:delText>
        </w:r>
      </w:del>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xmlns:xsi</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http://www.w3.org/2001/XMLSchema-instance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w:t>
      </w:r>
      <w:del w:id="1547" w:author="Rich Shriver" w:date="2016-04-19T15:26:00Z">
        <w:r w:rsidDel="002C3FD6">
          <w:rPr>
            <w:rFonts w:ascii="Arial" w:hAnsi="Arial" w:cs="Arial"/>
            <w:color w:val="FF0000"/>
            <w:sz w:val="20"/>
            <w:szCs w:val="20"/>
            <w:highlight w:val="white"/>
            <w:lang w:eastAsia="en-GB"/>
          </w:rPr>
          <w:delText>xsi:schemaLocation</w:delText>
        </w:r>
        <w:r w:rsidDel="002C3FD6">
          <w:rPr>
            <w:rFonts w:ascii="Arial" w:hAnsi="Arial" w:cs="Arial"/>
            <w:color w:val="0000FF"/>
            <w:sz w:val="20"/>
            <w:szCs w:val="20"/>
            <w:highlight w:val="white"/>
            <w:lang w:eastAsia="en-GB"/>
          </w:rPr>
          <w:delText>="</w:delText>
        </w:r>
        <w:r w:rsidDel="002C3FD6">
          <w:rPr>
            <w:rFonts w:ascii="Arial" w:hAnsi="Arial" w:cs="Arial"/>
            <w:color w:val="000000"/>
            <w:sz w:val="20"/>
            <w:szCs w:val="20"/>
            <w:highlight w:val="white"/>
            <w:lang w:eastAsia="en-GB"/>
          </w:rPr>
          <w:delText>http://www.fixprotocol.org/FIXML-5-0-SP2 file:///E:/FPL/Build/EP197/fixmlschema_FIX.5.0SP2_EP197/fixml-main-5-0-SP2.xsd</w:delText>
        </w:r>
        <w:r w:rsidDel="002C3FD6">
          <w:rPr>
            <w:rFonts w:ascii="Arial" w:hAnsi="Arial" w:cs="Arial"/>
            <w:color w:val="0000FF"/>
            <w:sz w:val="20"/>
            <w:szCs w:val="20"/>
            <w:highlight w:val="white"/>
            <w:lang w:eastAsia="en-GB"/>
          </w:rPr>
          <w:delText>"</w:delText>
        </w:r>
      </w:del>
      <w:ins w:id="1548" w:author="Rich Shriver" w:date="2016-04-19T15:26:00Z">
        <w:r w:rsidR="002C3FD6">
          <w:rPr>
            <w:rFonts w:ascii="Arial" w:hAnsi="Arial" w:cs="Arial"/>
            <w:color w:val="FF0000"/>
            <w:sz w:val="20"/>
            <w:szCs w:val="20"/>
            <w:highlight w:val="white"/>
            <w:lang w:eastAsia="en-GB"/>
          </w:rPr>
          <w:t>fixVersion</w:t>
        </w:r>
      </w:ins>
      <w:ins w:id="1549" w:author="Rich Shriver" w:date="2016-04-19T15:25:00Z">
        <w:r w:rsidR="002C3FD6">
          <w:rPr>
            <w:rFonts w:ascii="Arial" w:hAnsi="Arial" w:cs="Arial"/>
            <w:color w:val="0000FF"/>
            <w:sz w:val="20"/>
            <w:szCs w:val="20"/>
            <w:highlight w:val="white"/>
            <w:lang w:eastAsia="en-GB"/>
          </w:rPr>
          <w:t>="</w:t>
        </w:r>
        <w:r w:rsidR="002C3FD6">
          <w:rPr>
            <w:rFonts w:ascii="Arial" w:hAnsi="Arial" w:cs="Arial"/>
            <w:color w:val="000000"/>
            <w:sz w:val="20"/>
            <w:szCs w:val="20"/>
            <w:highlight w:val="white"/>
            <w:lang w:eastAsia="en-GB"/>
          </w:rPr>
          <w:t>FIX.5.0SP2</w:t>
        </w:r>
        <w:r w:rsidR="002C3FD6">
          <w:rPr>
            <w:rFonts w:ascii="Arial" w:hAnsi="Arial" w:cs="Arial"/>
            <w:color w:val="0000FF"/>
            <w:sz w:val="20"/>
            <w:szCs w:val="20"/>
            <w:highlight w:val="white"/>
            <w:lang w:eastAsia="en-GB"/>
          </w:rPr>
          <w:t>"</w:t>
        </w:r>
        <w:r w:rsidR="002C3FD6">
          <w:rPr>
            <w:rFonts w:ascii="Arial" w:hAnsi="Arial" w:cs="Arial"/>
            <w:color w:val="FF0000"/>
            <w:sz w:val="20"/>
            <w:szCs w:val="20"/>
            <w:highlight w:val="white"/>
            <w:lang w:eastAsia="en-GB"/>
          </w:rPr>
          <w:t xml:space="preserve"> fixExtensionpack</w:t>
        </w:r>
        <w:r w:rsidR="002C3FD6">
          <w:rPr>
            <w:rFonts w:ascii="Arial" w:hAnsi="Arial" w:cs="Arial"/>
            <w:color w:val="0000FF"/>
            <w:sz w:val="20"/>
            <w:szCs w:val="20"/>
            <w:highlight w:val="white"/>
            <w:lang w:eastAsia="en-GB"/>
          </w:rPr>
          <w:t>="</w:t>
        </w:r>
        <w:r w:rsidR="002C3FD6">
          <w:rPr>
            <w:rFonts w:ascii="Arial" w:hAnsi="Arial" w:cs="Arial"/>
            <w:color w:val="000000"/>
            <w:sz w:val="20"/>
            <w:szCs w:val="20"/>
            <w:highlight w:val="white"/>
            <w:lang w:eastAsia="en-GB"/>
          </w:rPr>
          <w:t>208</w:t>
        </w:r>
        <w:r w:rsidR="002C3FD6">
          <w:rPr>
            <w:rFonts w:ascii="Arial" w:hAnsi="Arial" w:cs="Arial"/>
            <w:color w:val="0000FF"/>
            <w:sz w:val="20"/>
            <w:szCs w:val="20"/>
            <w:highlight w:val="white"/>
            <w:lang w:eastAsia="en-GB"/>
          </w:rPr>
          <w:t>"</w:t>
        </w:r>
      </w:ins>
      <w:r>
        <w:rPr>
          <w:rFonts w:ascii="Arial" w:hAnsi="Arial" w:cs="Arial"/>
          <w:color w:val="0000FF"/>
          <w:sz w:val="20"/>
          <w:szCs w:val="20"/>
          <w:highlight w:val="white"/>
          <w:lang w:eastAsia="en-GB"/>
        </w:rPr>
        <w:t>&gt;</w:t>
      </w:r>
    </w:p>
    <w:p w14:paraId="271B1B02" w14:textId="77777777" w:rsidR="00BD57D3" w:rsidRDefault="00BD57D3" w:rsidP="00BD57D3">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123456</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Side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TxnTm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2001-09-11T09:30:47-05:00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Px</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93.25</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Acct</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26522154</w:t>
      </w:r>
      <w:r>
        <w:rPr>
          <w:rFonts w:ascii="Arial" w:hAnsi="Arial" w:cs="Arial"/>
          <w:color w:val="0000FF"/>
          <w:sz w:val="20"/>
          <w:szCs w:val="20"/>
          <w:highlight w:val="white"/>
          <w:lang w:eastAsia="en-GB"/>
        </w:rPr>
        <w:t>"&gt;</w:t>
      </w:r>
    </w:p>
    <w:p w14:paraId="3A2FC21D" w14:textId="64814658" w:rsidR="00BD57D3" w:rsidRPr="00157C01" w:rsidRDefault="00BD57D3" w:rsidP="00BD57D3">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FF0000"/>
          <w:sz w:val="20"/>
          <w:szCs w:val="20"/>
          <w:highlight w:val="white"/>
          <w:lang w:eastAsia="en-GB"/>
        </w:rPr>
        <w:t xml:space="preserve"> Sym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IBM</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459200101</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Src</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w:t>
      </w:r>
      <w:r w:rsidR="00157C01">
        <w:rPr>
          <w:rFonts w:ascii="Arial" w:hAnsi="Arial" w:cs="Arial"/>
          <w:color w:val="0000FF"/>
          <w:sz w:val="20"/>
          <w:szCs w:val="20"/>
          <w:highlight w:val="white"/>
          <w:lang w:eastAsia="en-GB"/>
        </w:rPr>
        <w:t xml:space="preserve"> </w:t>
      </w:r>
      <w:r w:rsidR="00157C01">
        <w:rPr>
          <w:rFonts w:ascii="Arial" w:hAnsi="Arial" w:cs="Arial"/>
          <w:color w:val="FF0000"/>
          <w:sz w:val="20"/>
          <w:szCs w:val="20"/>
          <w:highlight w:val="white"/>
          <w:lang w:eastAsia="en-GB"/>
        </w:rPr>
        <w:t>EncIssr</w:t>
      </w:r>
      <w:r w:rsidR="00157C01">
        <w:rPr>
          <w:rFonts w:ascii="Arial" w:hAnsi="Arial" w:cs="Arial"/>
          <w:color w:val="800000"/>
          <w:sz w:val="20"/>
          <w:szCs w:val="20"/>
          <w:highlight w:val="white"/>
          <w:lang w:eastAsia="en-GB"/>
        </w:rPr>
        <w:t>=</w:t>
      </w:r>
      <w:r w:rsidR="00157C01">
        <w:rPr>
          <w:rFonts w:ascii="Arial" w:hAnsi="Arial" w:cs="Arial"/>
          <w:color w:val="0000FF"/>
          <w:sz w:val="20"/>
          <w:szCs w:val="20"/>
          <w:highlight w:val="white"/>
          <w:lang w:eastAsia="en-GB"/>
        </w:rPr>
        <w:t>"</w:t>
      </w:r>
      <w:r w:rsidRPr="005E6BD8">
        <w:rPr>
          <w:rFonts w:ascii="Arial" w:hAnsi="Arial" w:cs="Arial"/>
          <w:color w:val="000000"/>
          <w:sz w:val="18"/>
          <w:szCs w:val="20"/>
          <w:highlight w:val="white"/>
          <w:lang w:eastAsia="en-GB"/>
        </w:rPr>
        <w:t>/9j/4AAQSkZJRgABAQEAYABgAAD/2wBDAAIBAQIBAQICAgICAgICAwUDAwMDAwYEBAMFBwYHBwcG</w:t>
      </w:r>
    </w:p>
    <w:p w14:paraId="5536A554"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BwcICQsJCAgKCAcHCg0KCgsMDAwMBwkODw0MDgsMDAz/2wBDAQICAgMDAwYDAwYMCAcIDAwMDAwM</w:t>
      </w:r>
    </w:p>
    <w:p w14:paraId="2C717CB4"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DAwMDAwMDAwMDAwMDAwMDAwMDAwMDAwMDAwMDAwMDAwMDAwMDAwMDAwMDAz/wAARCAApAGEDASIA</w:t>
      </w:r>
    </w:p>
    <w:p w14:paraId="18C9E287"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AhEBAxEB/8QAHwAAAQUBAQEBAQEAAAAAAAAAAAECAwQFBgcICQoL/8QAtRAAAgEDAwIEAwUFBAQA</w:t>
      </w:r>
    </w:p>
    <w:p w14:paraId="1404266B"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AAF9AQIDAAQRBRIhMUEGE1FhByJxFDKBkaEII0KxwRVS0fAkM2JyggkKFhcYGRolJicoKSo0NTY3</w:t>
      </w:r>
    </w:p>
    <w:p w14:paraId="7E429462"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ODk6Q0RFRkdISUpTVFVWV1hZWmNkZWZnaGlqc3R1dnd4eXqDhIWGh4iJipKTlJWWl5iZmqKjpKWm</w:t>
      </w:r>
    </w:p>
    <w:p w14:paraId="5B4378AC"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p6ipqrKztLW2t7i5usLDxMXGx8jJytLT1NXW19jZ2uHi4+Tl5ufo6erx8vP09fb3+Pn6/8QAHwEA</w:t>
      </w:r>
    </w:p>
    <w:p w14:paraId="46794F1A"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AwEBAQEBAQEBAQAAAAAAAAECAwQFBgcICQoL/8QAtREAAgECBAQDBAcFBAQAAQJ3AAECAxEEBSEx</w:t>
      </w:r>
    </w:p>
    <w:p w14:paraId="36DC7283"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BhJBUQdhcRMiMoEIFEKRobHBCSMzUvAVYnLRChYkNOEl8RcYGRomJygpKjU2Nzg5OkNERUZHSElK</w:t>
      </w:r>
    </w:p>
    <w:p w14:paraId="4221CBCE"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U1RVVldYWVpjZGVmZ2hpanN0dXZ3eHl6goOEhYaHiImKkpOUlZaXmJmaoqOkpaanqKmqsrO0tba3</w:t>
      </w:r>
    </w:p>
    <w:p w14:paraId="25946ADD"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uLm6wsPExcbHyMnK0tPU1dbX2Nna4uPk5ebn6Onq8vP09fb3+Pn6/9oADAMBAAIRAxEAPwD9/KKK</w:t>
      </w:r>
    </w:p>
    <w:p w14:paraId="49D46FA2"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/PDSv+DjDwj4z8ReJrLwd+zL+2R8QrTwnrl34evtV8KfDqHVtON3bSFJUWaK8Iz0OGw21lJUZpcy</w:t>
      </w:r>
    </w:p>
    <w:p w14:paraId="75CB8166"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5uTra/yVl+q+8dny83Tb8/8AJn6H0V5f+yF+07/w1z8G4fGP/Cvfih8MfOu5rX+w/H+g/wBi6zH5</w:t>
      </w:r>
    </w:p>
    <w:p w14:paraId="1B30274F"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ZA8xrfe+I2zlW3cgGvUKqUXF2ZMZJq6CiiikMKKKKACiiigAorgvjr8ALH9oKw0yx1bxH480XStP</w:t>
      </w:r>
    </w:p>
    <w:p w14:paraId="2160C1EA"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ne4mtfDHiW78PPqLFCqeddWTxXYRMlgkc6IxPzhwFA8D/wCCOvjbxP4z+DHxKXU/E+u+NfBOi/Er</w:t>
      </w:r>
    </w:p>
    <w:p w14:paraId="17FBFB09"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XNJ+H2va1dyX97qOgwSIkZa7kLSXaJci6jSeRnd0jXLtgUQ96UodUub5JxX33louqTd9LBP3YqXR</w:t>
      </w:r>
    </w:p>
    <w:p w14:paraId="38DA579F"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u3zak/utF697K3U+uaKKKACvw+/4I6f8FQv+GN/BPx08K/8ADO/7UnxV+0fGXxLqH9sfDvwF/bml</w:t>
      </w:r>
    </w:p>
    <w:p w14:paraId="2B602FF3"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R75o18hp/PjxMuzLJt4Doc81+4NfjF/wS/8A24PF3/BM/wANfGTwT4x/ZN/bI8U3eu/FbxB4ksdR</w:t>
      </w:r>
    </w:p>
    <w:p w14:paraId="241C582B"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8KfDCa+064tLiVFiZZZZYSxPlFsqpUqykMc1FN2xD1tenJevv0nb8L/IdRXorS9pxfp7lRX/ABt8</w:t>
      </w:r>
    </w:p>
    <w:p w14:paraId="6E6F29C2"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z9bfgD8Xv+F+fBrw94x/4Rfxh4L/AOEgtBdf2H4q03+ztZ03JI8u5t9zeVJxnbuPBFefftv/APDS</w:t>
      </w:r>
    </w:p>
    <w:p w14:paraId="39A1E3E6"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n/CNaF/wzb/wo7+2PtUn9tf8LK/tT7N5G0eX9n+wfN5m7O7fxjGOa2/2Of2qP+GwvhCfF3/CuPir</w:t>
      </w:r>
    </w:p>
    <w:p w14:paraId="12B0C21A"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8LcX8tj/AGL8QvD/APYmrnywh87yPMf902/Ctu5KtxxWJ+2/+xD/AMNt+GtC03/hb3xx+EX9hXUl</w:t>
      </w:r>
    </w:p>
    <w:p w14:paraId="2213273B"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z9q+Gvir+wLnUN6hfLuH8qTzEXGVXAwSTV4mLv7qtqnv0un+X37CoSVtXfdbddV+Z85R/wDD0vzF</w:t>
      </w:r>
    </w:p>
    <w:p w14:paraId="53D4B65C"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3f8ADAW3PzY/4S7OPavvu33+Qnm7fM2jfs+7nvj2r4Ej/wCCB3lyK3/Daf7fpwc4Pxe4P1/0Svvu</w:t>
      </w:r>
    </w:p>
    <w:p w14:paraId="2264BC8B"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3i+zwIm532KF3Ocs2O5PrWl1yJdb/wCXUnXmufl58X/2n/2u/jj/AMFkfjF+zr8G/G/hXwh4M0jw</w:t>
      </w:r>
    </w:p>
    <w:p w14:paraId="0DA1E12A"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7omqSeJNZ0S11GTwPFLAGmls7baj3tzPK6BVuJGhRUfhSykcV8Nv2k/299O/bn8ffsbP8Rvhr4w8</w:t>
      </w:r>
    </w:p>
    <w:p w14:paraId="1647B25F"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TwaZa+K7T4y6n4bgsbnw/ocwEUrpo9vi3uLoTOghjc7VZJPNaRJFMX0J+zF8HfF2gf8ABwR+0x4z</w:t>
      </w:r>
    </w:p>
    <w:p w14:paraId="57929D22"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vvC3iOy8H694E8O2ema7Ppk0em6jPEkfmxQ3BURyOmDuVWJXHIFN+G/wd8XWP/ByF8RvHM3hXxHD</w:t>
      </w:r>
    </w:p>
    <w:p w14:paraId="2EA30B27"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4JvvgzY6XbeIH0yZdKuLtb+N2tkuSvlNKFBYoG3ADOKwwUbwoKevOqnNf+77WUdd1rCKumm07bNW</w:t>
      </w:r>
    </w:p>
    <w:p w14:paraId="3FEF9CED"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rFSadVx+z7Ll+apKXr8Ur3urq+9zI/4J/ftRfHz4M/8ABT3xx+yl8fvH+l/GOb/hD4fH/hPxtbeG</w:t>
      </w:r>
    </w:p>
    <w:p w14:paraId="66640E0E"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rfw/cy2xljtprOe1tv3ICybypG5vlYs5DqkfHfDD4/8A7U3/AAWF+MXxT1f4H/G3QP2cPg18LfFF</w:t>
      </w:r>
    </w:p>
    <w:p w14:paraId="277C26C0"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34L0m7TwPaeKtV8Y3luI/tFzOLxljhhXIMXlEHErBwxUMPRtQ+Dni9/+DlWw8djwr4kPghPgW+kN</w:t>
      </w:r>
    </w:p>
    <w:p w14:paraId="60E74A4C"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4hGmTf2Ut7/axk+ym62+V52z5vL3btvOMV4R+yZ8Svin/wAEKfib8Y/hb4p/Z4+Ovxk+G/i/xpf+</w:t>
      </w:r>
    </w:p>
    <w:p w14:paraId="241A2871"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N/A/ij4XeHf+EiAgvdnmWd3D5iG2eMooy7bnbzCqlNrlqSkqUqu/JU20vKNXlje2l/ZqTS6tXs2V</w:t>
      </w:r>
    </w:p>
    <w:p w14:paraId="1A8E40EF"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Ui4OoqW3NT87RdNOVr/9PGk7apNrRXPfvi/8JP20f2mv2LvCXgXX7f4TaN4mn1a6074lXFh4tv8A</w:t>
      </w:r>
    </w:p>
    <w:p w14:paraId="5E5DC80B"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Qv8AhKNHhl2wjTLq3srt7QX0Q/fM8ayRqXVFQyfuvqT9k3w74t8C/DC18N+I/h/8OvhxpnhyGHTt</w:t>
      </w:r>
    </w:p>
    <w:p w14:paraId="4ED0492D"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B0rwd4nudcs4rOOMKqkz6dYmLbgAKqOCOSwPFV/2K/iZ8UPjF8BLLxL8XfAFn8LvFuq3d1KnhiHU</w:t>
      </w:r>
    </w:p>
    <w:p w14:paraId="279434DE" w14:textId="77777777" w:rsidR="00BD57D3" w:rsidRPr="005E6BD8" w:rsidRDefault="00BD57D3" w:rsidP="00BD57D3">
      <w:pPr>
        <w:autoSpaceDE w:val="0"/>
        <w:autoSpaceDN w:val="0"/>
        <w:adjustRightInd w:val="0"/>
        <w:rPr>
          <w:rFonts w:ascii="Arial" w:hAnsi="Arial" w:cs="Arial"/>
          <w:color w:val="000000"/>
          <w:sz w:val="18"/>
          <w:szCs w:val="20"/>
          <w:highlight w:val="white"/>
          <w:lang w:eastAsia="en-GB"/>
        </w:rPr>
      </w:pPr>
      <w:r w:rsidRPr="005E6BD8">
        <w:rPr>
          <w:rFonts w:ascii="Arial" w:hAnsi="Arial" w:cs="Arial"/>
          <w:color w:val="000000"/>
          <w:sz w:val="18"/>
          <w:szCs w:val="20"/>
          <w:highlight w:val="white"/>
          <w:lang w:eastAsia="en-GB"/>
        </w:rPr>
        <w:t>U1GXSrLzWFss86Eo87RBXfaFAL4KqQVHrFatODkpLWVm9t0vLTTXRe6m5cqV2Z+7KzjtG6Xpd9++</w:t>
      </w:r>
    </w:p>
    <w:p w14:paraId="18669D03" w14:textId="28F70F6D" w:rsidR="00BD57D3" w:rsidRDefault="00BD57D3" w:rsidP="00BD57D3">
      <w:pPr>
        <w:autoSpaceDE w:val="0"/>
        <w:autoSpaceDN w:val="0"/>
        <w:adjustRightInd w:val="0"/>
        <w:rPr>
          <w:rFonts w:ascii="Arial" w:hAnsi="Arial" w:cs="Arial"/>
          <w:color w:val="000000"/>
          <w:sz w:val="20"/>
          <w:szCs w:val="20"/>
          <w:highlight w:val="white"/>
          <w:lang w:eastAsia="en-GB"/>
        </w:rPr>
      </w:pPr>
      <w:r w:rsidRPr="005E6BD8">
        <w:rPr>
          <w:rFonts w:ascii="Arial" w:hAnsi="Arial" w:cs="Arial"/>
          <w:color w:val="000000"/>
          <w:sz w:val="18"/>
          <w:szCs w:val="20"/>
          <w:highlight w:val="white"/>
          <w:lang w:eastAsia="en-GB"/>
        </w:rPr>
        <w:t>mu8ko3bsFFFFQUFFFFABRRRQAUUUUAFFFFABRRRQAUUUUAFFFFAH/9k=</w:t>
      </w:r>
      <w:r w:rsidR="00157C01">
        <w:rPr>
          <w:rFonts w:ascii="Arial" w:hAnsi="Arial" w:cs="Arial"/>
          <w:color w:val="000000"/>
          <w:sz w:val="18"/>
          <w:szCs w:val="20"/>
          <w:highlight w:val="white"/>
          <w:lang w:eastAsia="en-GB"/>
        </w:rPr>
        <w:t>”/</w:t>
      </w:r>
      <w:r>
        <w:rPr>
          <w:rFonts w:ascii="Arial" w:hAnsi="Arial" w:cs="Arial"/>
          <w:color w:val="0000FF"/>
          <w:sz w:val="20"/>
          <w:szCs w:val="20"/>
          <w:highlight w:val="white"/>
          <w:lang w:eastAsia="en-GB"/>
        </w:rPr>
        <w:t>&gt;</w:t>
      </w:r>
    </w:p>
    <w:p w14:paraId="33A24DB0" w14:textId="77777777" w:rsidR="00BD57D3" w:rsidRDefault="00BD57D3" w:rsidP="00BD57D3">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OrdQty</w:t>
      </w:r>
      <w:r>
        <w:rPr>
          <w:rFonts w:ascii="Arial" w:hAnsi="Arial" w:cs="Arial"/>
          <w:color w:val="FF0000"/>
          <w:sz w:val="20"/>
          <w:szCs w:val="20"/>
          <w:highlight w:val="white"/>
          <w:lang w:eastAsia="en-GB"/>
        </w:rPr>
        <w:t xml:space="preserve"> Qty</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1000</w:t>
      </w:r>
      <w:r>
        <w:rPr>
          <w:rFonts w:ascii="Arial" w:hAnsi="Arial" w:cs="Arial"/>
          <w:color w:val="0000FF"/>
          <w:sz w:val="20"/>
          <w:szCs w:val="20"/>
          <w:highlight w:val="white"/>
          <w:lang w:eastAsia="en-GB"/>
        </w:rPr>
        <w:t>"/&gt;</w:t>
      </w:r>
    </w:p>
    <w:p w14:paraId="748B2B5B" w14:textId="77777777" w:rsidR="00BD57D3" w:rsidRDefault="00BD57D3" w:rsidP="00BD57D3">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0000FF"/>
          <w:sz w:val="20"/>
          <w:szCs w:val="20"/>
          <w:highlight w:val="white"/>
          <w:lang w:eastAsia="en-GB"/>
        </w:rPr>
        <w:t>&gt;</w:t>
      </w:r>
    </w:p>
    <w:p w14:paraId="1A0B3AC5" w14:textId="77777777" w:rsidR="00BD57D3" w:rsidRPr="005E6BD8" w:rsidRDefault="00BD57D3" w:rsidP="00BD57D3">
      <w:pPr>
        <w:autoSpaceDE w:val="0"/>
        <w:autoSpaceDN w:val="0"/>
        <w:adjustRightInd w:val="0"/>
        <w:rPr>
          <w:rFonts w:ascii="Arial" w:hAnsi="Arial" w:cs="Arial"/>
          <w:color w:val="0000FF"/>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0000FF"/>
          <w:sz w:val="20"/>
          <w:szCs w:val="20"/>
          <w:highlight w:val="white"/>
          <w:lang w:eastAsia="en-GB"/>
        </w:rPr>
        <w:t>&gt;</w:t>
      </w:r>
    </w:p>
    <w:p w14:paraId="05CF2A25" w14:textId="3258ABA0" w:rsidR="00BD57D3" w:rsidRDefault="00BD57D3" w:rsidP="00172ACC">
      <w:pPr>
        <w:pStyle w:val="BodyText"/>
        <w:rPr>
          <w:ins w:id="1550" w:author="Rich Shriver" w:date="2016-04-19T09:21:00Z"/>
        </w:rPr>
      </w:pPr>
    </w:p>
    <w:p w14:paraId="25CE55DF" w14:textId="3643A49B" w:rsidR="00BD57D3" w:rsidRDefault="00BD57D3">
      <w:pPr>
        <w:pStyle w:val="Heading2"/>
        <w:numPr>
          <w:ilvl w:val="0"/>
          <w:numId w:val="0"/>
        </w:numPr>
        <w:ind w:left="576" w:hanging="576"/>
        <w:rPr>
          <w:ins w:id="1551" w:author="Rich Shriver" w:date="2016-04-19T11:57:00Z"/>
        </w:rPr>
        <w:pPrChange w:id="1552" w:author="Rich Shriver" w:date="2016-04-19T11:56:00Z">
          <w:pPr>
            <w:pStyle w:val="BodyText"/>
          </w:pPr>
        </w:pPrChange>
      </w:pPr>
      <w:bookmarkStart w:id="1553" w:name="_Toc448913133"/>
      <w:ins w:id="1554" w:author="Rich Shriver" w:date="2016-04-19T09:21:00Z">
        <w:r>
          <w:lastRenderedPageBreak/>
          <w:t>Alternative 2 – Field references implemented as elements</w:t>
        </w:r>
      </w:ins>
      <w:bookmarkEnd w:id="1553"/>
    </w:p>
    <w:p w14:paraId="5C0EA1B4" w14:textId="0C7BE0C0" w:rsidR="00062D09" w:rsidRDefault="00062D09">
      <w:pPr>
        <w:rPr>
          <w:ins w:id="1555" w:author="Rich Shriver" w:date="2016-04-19T11:57:00Z"/>
        </w:rPr>
        <w:pPrChange w:id="1556" w:author="Rich Shriver" w:date="2016-04-19T11:57:00Z">
          <w:pPr>
            <w:pStyle w:val="BodyText"/>
          </w:pPr>
        </w:pPrChange>
      </w:pPr>
      <w:ins w:id="1557" w:author="Rich Shriver" w:date="2016-04-19T11:57:00Z">
        <w:r>
          <w:t>The following is an example of a FIXML file with the field reference EncIssr included in the Instrmt component of an Order as an element.</w:t>
        </w:r>
      </w:ins>
    </w:p>
    <w:p w14:paraId="4CB2EA1B" w14:textId="77777777" w:rsidR="00062D09" w:rsidRPr="00062D09" w:rsidRDefault="00062D09">
      <w:pPr>
        <w:pPrChange w:id="1558" w:author="Rich Shriver" w:date="2016-04-19T11:57:00Z">
          <w:pPr>
            <w:pStyle w:val="BodyText"/>
          </w:pPr>
        </w:pPrChange>
      </w:pPr>
    </w:p>
    <w:p w14:paraId="175F52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8080"/>
          <w:sz w:val="20"/>
          <w:szCs w:val="20"/>
          <w:highlight w:val="white"/>
          <w:lang w:eastAsia="en-GB"/>
        </w:rPr>
        <w:t>&lt;?xml version="1.0" encoding="UTF-8"?&gt;</w:t>
      </w:r>
    </w:p>
    <w:p w14:paraId="3EECFA80" w14:textId="3E49A466"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FF0000"/>
          <w:sz w:val="20"/>
          <w:szCs w:val="20"/>
          <w:highlight w:val="white"/>
          <w:lang w:eastAsia="en-GB"/>
        </w:rPr>
        <w:t xml:space="preserve"> </w:t>
      </w:r>
      <w:del w:id="1559" w:author="Rich Shriver" w:date="2016-04-19T15:27:00Z">
        <w:r w:rsidDel="002C3FD6">
          <w:rPr>
            <w:rFonts w:ascii="Arial" w:hAnsi="Arial" w:cs="Arial"/>
            <w:color w:val="FF0000"/>
            <w:sz w:val="20"/>
            <w:szCs w:val="20"/>
            <w:highlight w:val="white"/>
            <w:lang w:eastAsia="en-GB"/>
          </w:rPr>
          <w:delText>v</w:delText>
        </w:r>
        <w:r w:rsidDel="002C3FD6">
          <w:rPr>
            <w:rFonts w:ascii="Arial" w:hAnsi="Arial" w:cs="Arial"/>
            <w:color w:val="0000FF"/>
            <w:sz w:val="20"/>
            <w:szCs w:val="20"/>
            <w:highlight w:val="white"/>
            <w:lang w:eastAsia="en-GB"/>
          </w:rPr>
          <w:delText>="</w:delText>
        </w:r>
        <w:r w:rsidDel="002C3FD6">
          <w:rPr>
            <w:rFonts w:ascii="Arial" w:hAnsi="Arial" w:cs="Arial"/>
            <w:color w:val="000000"/>
            <w:sz w:val="20"/>
            <w:szCs w:val="20"/>
            <w:highlight w:val="white"/>
            <w:lang w:eastAsia="en-GB"/>
          </w:rPr>
          <w:delText>FIX.5.0SP2</w:delText>
        </w:r>
        <w:r w:rsidDel="002C3FD6">
          <w:rPr>
            <w:rFonts w:ascii="Arial" w:hAnsi="Arial" w:cs="Arial"/>
            <w:color w:val="0000FF"/>
            <w:sz w:val="20"/>
            <w:szCs w:val="20"/>
            <w:highlight w:val="white"/>
            <w:lang w:eastAsia="en-GB"/>
          </w:rPr>
          <w:delText>"</w:delText>
        </w:r>
        <w:r w:rsidDel="002C3FD6">
          <w:rPr>
            <w:rFonts w:ascii="Arial" w:hAnsi="Arial" w:cs="Arial"/>
            <w:color w:val="FF0000"/>
            <w:sz w:val="20"/>
            <w:szCs w:val="20"/>
            <w:highlight w:val="white"/>
            <w:lang w:eastAsia="en-GB"/>
          </w:rPr>
          <w:delText xml:space="preserve"> xv</w:delText>
        </w:r>
        <w:r w:rsidDel="002C3FD6">
          <w:rPr>
            <w:rFonts w:ascii="Arial" w:hAnsi="Arial" w:cs="Arial"/>
            <w:color w:val="0000FF"/>
            <w:sz w:val="20"/>
            <w:szCs w:val="20"/>
            <w:highlight w:val="white"/>
            <w:lang w:eastAsia="en-GB"/>
          </w:rPr>
          <w:delText>="</w:delText>
        </w:r>
        <w:r w:rsidDel="002C3FD6">
          <w:rPr>
            <w:rFonts w:ascii="Arial" w:hAnsi="Arial" w:cs="Arial"/>
            <w:color w:val="000000"/>
            <w:sz w:val="20"/>
            <w:szCs w:val="20"/>
            <w:highlight w:val="white"/>
            <w:lang w:eastAsia="en-GB"/>
          </w:rPr>
          <w:delText>192</w:delText>
        </w:r>
        <w:r w:rsidDel="002C3FD6">
          <w:rPr>
            <w:rFonts w:ascii="Arial" w:hAnsi="Arial" w:cs="Arial"/>
            <w:color w:val="0000FF"/>
            <w:sz w:val="20"/>
            <w:szCs w:val="20"/>
            <w:highlight w:val="white"/>
            <w:lang w:eastAsia="en-GB"/>
          </w:rPr>
          <w:delText>"</w:delText>
        </w:r>
        <w:r w:rsidDel="002C3FD6">
          <w:rPr>
            <w:rFonts w:ascii="Arial" w:hAnsi="Arial" w:cs="Arial"/>
            <w:color w:val="FF0000"/>
            <w:sz w:val="20"/>
            <w:szCs w:val="20"/>
            <w:highlight w:val="white"/>
            <w:lang w:eastAsia="en-GB"/>
          </w:rPr>
          <w:delText xml:space="preserve"> s</w:delText>
        </w:r>
        <w:r w:rsidDel="002C3FD6">
          <w:rPr>
            <w:rFonts w:ascii="Arial" w:hAnsi="Arial" w:cs="Arial"/>
            <w:color w:val="0000FF"/>
            <w:sz w:val="20"/>
            <w:szCs w:val="20"/>
            <w:highlight w:val="white"/>
            <w:lang w:eastAsia="en-GB"/>
          </w:rPr>
          <w:delText>="</w:delText>
        </w:r>
        <w:r w:rsidDel="002C3FD6">
          <w:rPr>
            <w:rFonts w:ascii="Arial" w:hAnsi="Arial" w:cs="Arial"/>
            <w:color w:val="000000"/>
            <w:sz w:val="20"/>
            <w:szCs w:val="20"/>
            <w:highlight w:val="white"/>
            <w:lang w:eastAsia="en-GB"/>
          </w:rPr>
          <w:delText>2014-05-07</w:delText>
        </w:r>
        <w:r w:rsidDel="002C3FD6">
          <w:rPr>
            <w:rFonts w:ascii="Arial" w:hAnsi="Arial" w:cs="Arial"/>
            <w:color w:val="0000FF"/>
            <w:sz w:val="20"/>
            <w:szCs w:val="20"/>
            <w:highlight w:val="white"/>
            <w:lang w:eastAsia="en-GB"/>
          </w:rPr>
          <w:delText>"</w:delText>
        </w:r>
        <w:r w:rsidDel="002C3FD6">
          <w:rPr>
            <w:rFonts w:ascii="Arial" w:hAnsi="Arial" w:cs="Arial"/>
            <w:color w:val="FF0000"/>
            <w:sz w:val="20"/>
            <w:szCs w:val="20"/>
            <w:highlight w:val="white"/>
            <w:lang w:eastAsia="en-GB"/>
          </w:rPr>
          <w:delText xml:space="preserve"> </w:delText>
        </w:r>
      </w:del>
      <w:r>
        <w:rPr>
          <w:rFonts w:ascii="Arial" w:hAnsi="Arial" w:cs="Arial"/>
          <w:color w:val="FF0000"/>
          <w:sz w:val="20"/>
          <w:szCs w:val="20"/>
          <w:highlight w:val="white"/>
          <w:lang w:eastAsia="en-GB"/>
        </w:rPr>
        <w:t>xmlns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w:t>
      </w:r>
      <w:ins w:id="1560" w:author="Rich Shriver" w:date="2016-04-19T15:26:00Z">
        <w:r w:rsidR="002C3FD6">
          <w:rPr>
            <w:rFonts w:ascii="Arial" w:hAnsi="Arial" w:cs="Arial"/>
            <w:color w:val="000000"/>
            <w:sz w:val="20"/>
            <w:szCs w:val="20"/>
            <w:highlight w:val="white"/>
            <w:lang w:eastAsia="en-GB"/>
          </w:rPr>
          <w:t>i</w:t>
        </w:r>
      </w:ins>
      <w:r>
        <w:rPr>
          <w:rFonts w:ascii="Arial" w:hAnsi="Arial" w:cs="Arial"/>
          <w:color w:val="000000"/>
          <w:sz w:val="20"/>
          <w:szCs w:val="20"/>
          <w:highlight w:val="white"/>
          <w:lang w:eastAsia="en-GB"/>
        </w:rPr>
        <w:t>o</w:t>
      </w:r>
      <w:del w:id="1561" w:author="Rich Shriver" w:date="2016-04-19T15:26:00Z">
        <w:r w:rsidDel="002C3FD6">
          <w:rPr>
            <w:rFonts w:ascii="Arial" w:hAnsi="Arial" w:cs="Arial"/>
            <w:color w:val="000000"/>
            <w:sz w:val="20"/>
            <w:szCs w:val="20"/>
            <w:highlight w:val="white"/>
            <w:lang w:eastAsia="en-GB"/>
          </w:rPr>
          <w:delText>rg</w:delText>
        </w:r>
      </w:del>
      <w:r>
        <w:rPr>
          <w:rFonts w:ascii="Arial" w:hAnsi="Arial" w:cs="Arial"/>
          <w:color w:val="000000"/>
          <w:sz w:val="20"/>
          <w:szCs w:val="20"/>
          <w:highlight w:val="white"/>
          <w:lang w:eastAsia="en-GB"/>
        </w:rPr>
        <w:t>/</w:t>
      </w:r>
      <w:ins w:id="1562" w:author="Rich Shriver" w:date="2016-04-19T15:27:00Z">
        <w:r w:rsidR="002C3FD6">
          <w:rPr>
            <w:rFonts w:ascii="Arial" w:hAnsi="Arial" w:cs="Arial"/>
            <w:color w:val="000000"/>
            <w:sz w:val="20"/>
            <w:szCs w:val="20"/>
            <w:highlight w:val="white"/>
            <w:lang w:eastAsia="en-GB"/>
          </w:rPr>
          <w:t>2004/</w:t>
        </w:r>
      </w:ins>
      <w:ins w:id="1563" w:author="Rich Shriver" w:date="2016-04-19T15:26:00Z">
        <w:r w:rsidR="002C3FD6">
          <w:rPr>
            <w:rFonts w:ascii="Arial" w:hAnsi="Arial" w:cs="Arial"/>
            <w:color w:val="000000"/>
            <w:sz w:val="20"/>
            <w:szCs w:val="20"/>
            <w:highlight w:val="white"/>
            <w:lang w:eastAsia="en-GB"/>
          </w:rPr>
          <w:t>fixml</w:t>
        </w:r>
      </w:ins>
      <w:del w:id="1564" w:author="Rich Shriver" w:date="2016-04-19T15:26:00Z">
        <w:r w:rsidDel="002C3FD6">
          <w:rPr>
            <w:rFonts w:ascii="Arial" w:hAnsi="Arial" w:cs="Arial"/>
            <w:color w:val="000000"/>
            <w:sz w:val="20"/>
            <w:szCs w:val="20"/>
            <w:highlight w:val="white"/>
            <w:lang w:eastAsia="en-GB"/>
          </w:rPr>
          <w:delText>F</w:delText>
        </w:r>
      </w:del>
      <w:del w:id="1565" w:author="Rich Shriver" w:date="2016-04-19T15:27:00Z">
        <w:r w:rsidDel="002C3FD6">
          <w:rPr>
            <w:rFonts w:ascii="Arial" w:hAnsi="Arial" w:cs="Arial"/>
            <w:color w:val="000000"/>
            <w:sz w:val="20"/>
            <w:szCs w:val="20"/>
            <w:highlight w:val="white"/>
            <w:lang w:eastAsia="en-GB"/>
          </w:rPr>
          <w:delText>IXML-5-0-SP2</w:delText>
        </w:r>
      </w:del>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xmlns:xsi</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http://www.w3.org/2001/XMLSchema-instance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w:t>
      </w:r>
      <w:ins w:id="1566" w:author="Rich Shriver" w:date="2016-04-19T15:27:00Z">
        <w:r w:rsidR="002C3FD6">
          <w:rPr>
            <w:rFonts w:ascii="Arial" w:hAnsi="Arial" w:cs="Arial"/>
            <w:color w:val="FF0000"/>
            <w:sz w:val="20"/>
            <w:szCs w:val="20"/>
            <w:highlight w:val="white"/>
            <w:lang w:eastAsia="en-GB"/>
          </w:rPr>
          <w:t>fixVersion</w:t>
        </w:r>
        <w:r w:rsidR="002C3FD6">
          <w:rPr>
            <w:rFonts w:ascii="Arial" w:hAnsi="Arial" w:cs="Arial"/>
            <w:color w:val="0000FF"/>
            <w:sz w:val="20"/>
            <w:szCs w:val="20"/>
            <w:highlight w:val="white"/>
            <w:lang w:eastAsia="en-GB"/>
          </w:rPr>
          <w:t>="</w:t>
        </w:r>
        <w:r w:rsidR="002C3FD6">
          <w:rPr>
            <w:rFonts w:ascii="Arial" w:hAnsi="Arial" w:cs="Arial"/>
            <w:color w:val="000000"/>
            <w:sz w:val="20"/>
            <w:szCs w:val="20"/>
            <w:highlight w:val="white"/>
            <w:lang w:eastAsia="en-GB"/>
          </w:rPr>
          <w:t>FIX.5.0SP2</w:t>
        </w:r>
        <w:r w:rsidR="002C3FD6">
          <w:rPr>
            <w:rFonts w:ascii="Arial" w:hAnsi="Arial" w:cs="Arial"/>
            <w:color w:val="0000FF"/>
            <w:sz w:val="20"/>
            <w:szCs w:val="20"/>
            <w:highlight w:val="white"/>
            <w:lang w:eastAsia="en-GB"/>
          </w:rPr>
          <w:t>"</w:t>
        </w:r>
        <w:r w:rsidR="002C3FD6">
          <w:rPr>
            <w:rFonts w:ascii="Arial" w:hAnsi="Arial" w:cs="Arial"/>
            <w:color w:val="FF0000"/>
            <w:sz w:val="20"/>
            <w:szCs w:val="20"/>
            <w:highlight w:val="white"/>
            <w:lang w:eastAsia="en-GB"/>
          </w:rPr>
          <w:t xml:space="preserve"> fixExtensionpack</w:t>
        </w:r>
        <w:r w:rsidR="002C3FD6">
          <w:rPr>
            <w:rFonts w:ascii="Arial" w:hAnsi="Arial" w:cs="Arial"/>
            <w:color w:val="0000FF"/>
            <w:sz w:val="20"/>
            <w:szCs w:val="20"/>
            <w:highlight w:val="white"/>
            <w:lang w:eastAsia="en-GB"/>
          </w:rPr>
          <w:t>="</w:t>
        </w:r>
        <w:r w:rsidR="002C3FD6">
          <w:rPr>
            <w:rFonts w:ascii="Arial" w:hAnsi="Arial" w:cs="Arial"/>
            <w:color w:val="000000"/>
            <w:sz w:val="20"/>
            <w:szCs w:val="20"/>
            <w:highlight w:val="white"/>
            <w:lang w:eastAsia="en-GB"/>
          </w:rPr>
          <w:t>208</w:t>
        </w:r>
        <w:r w:rsidR="002C3FD6">
          <w:rPr>
            <w:rFonts w:ascii="Arial" w:hAnsi="Arial" w:cs="Arial"/>
            <w:color w:val="0000FF"/>
            <w:sz w:val="20"/>
            <w:szCs w:val="20"/>
            <w:highlight w:val="white"/>
            <w:lang w:eastAsia="en-GB"/>
          </w:rPr>
          <w:t>"</w:t>
        </w:r>
      </w:ins>
      <w:del w:id="1567" w:author="Rich Shriver" w:date="2016-04-19T15:27:00Z">
        <w:r w:rsidDel="002C3FD6">
          <w:rPr>
            <w:rFonts w:ascii="Arial" w:hAnsi="Arial" w:cs="Arial"/>
            <w:color w:val="FF0000"/>
            <w:sz w:val="20"/>
            <w:szCs w:val="20"/>
            <w:highlight w:val="white"/>
            <w:lang w:eastAsia="en-GB"/>
          </w:rPr>
          <w:delText>xsi:schemaLocation</w:delText>
        </w:r>
        <w:r w:rsidDel="002C3FD6">
          <w:rPr>
            <w:rFonts w:ascii="Arial" w:hAnsi="Arial" w:cs="Arial"/>
            <w:color w:val="0000FF"/>
            <w:sz w:val="20"/>
            <w:szCs w:val="20"/>
            <w:highlight w:val="white"/>
            <w:lang w:eastAsia="en-GB"/>
          </w:rPr>
          <w:delText>="</w:delText>
        </w:r>
        <w:r w:rsidDel="002C3FD6">
          <w:rPr>
            <w:rFonts w:ascii="Arial" w:hAnsi="Arial" w:cs="Arial"/>
            <w:color w:val="000000"/>
            <w:sz w:val="20"/>
            <w:szCs w:val="20"/>
            <w:highlight w:val="white"/>
            <w:lang w:eastAsia="en-GB"/>
          </w:rPr>
          <w:delText>http://www.fixprotocol.org/FIXML-5-0-SP2 file:///E:/FPL/Build/EP197/fixmlschema_FIX.5.0SP2_EP197/fixml-main-5-0-SP2.xsd</w:delText>
        </w:r>
        <w:r w:rsidDel="002C3FD6">
          <w:rPr>
            <w:rFonts w:ascii="Arial" w:hAnsi="Arial" w:cs="Arial"/>
            <w:color w:val="0000FF"/>
            <w:sz w:val="20"/>
            <w:szCs w:val="20"/>
            <w:highlight w:val="white"/>
            <w:lang w:eastAsia="en-GB"/>
          </w:rPr>
          <w:delText>"</w:delText>
        </w:r>
      </w:del>
      <w:r>
        <w:rPr>
          <w:rFonts w:ascii="Arial" w:hAnsi="Arial" w:cs="Arial"/>
          <w:color w:val="0000FF"/>
          <w:sz w:val="20"/>
          <w:szCs w:val="20"/>
          <w:highlight w:val="white"/>
          <w:lang w:eastAsia="en-GB"/>
        </w:rPr>
        <w:t>&gt;</w:t>
      </w:r>
    </w:p>
    <w:p w14:paraId="2452DFF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123456</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Side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TxnTm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2001-09-11T09:30:47-05:00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Px</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93.25</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Acct</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26522154</w:t>
      </w:r>
      <w:r>
        <w:rPr>
          <w:rFonts w:ascii="Arial" w:hAnsi="Arial" w:cs="Arial"/>
          <w:color w:val="0000FF"/>
          <w:sz w:val="20"/>
          <w:szCs w:val="20"/>
          <w:highlight w:val="white"/>
          <w:lang w:eastAsia="en-GB"/>
        </w:rPr>
        <w:t>"&gt;</w:t>
      </w:r>
    </w:p>
    <w:p w14:paraId="1A66A39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FF0000"/>
          <w:sz w:val="20"/>
          <w:szCs w:val="20"/>
          <w:highlight w:val="white"/>
          <w:lang w:eastAsia="en-GB"/>
        </w:rPr>
        <w:t xml:space="preserve"> Sym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IBM</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459200101</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Src</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78B57085" w14:textId="77777777" w:rsidR="00157C01" w:rsidRDefault="0096555A" w:rsidP="0096555A">
      <w:pPr>
        <w:autoSpaceDE w:val="0"/>
        <w:autoSpaceDN w:val="0"/>
        <w:adjustRightInd w:val="0"/>
        <w:rPr>
          <w:rFonts w:ascii="Arial" w:hAnsi="Arial" w:cs="Arial"/>
          <w:color w:val="0000FF"/>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0000FF"/>
          <w:sz w:val="20"/>
          <w:szCs w:val="20"/>
          <w:highlight w:val="white"/>
          <w:lang w:eastAsia="en-GB"/>
        </w:rPr>
        <w:t>&gt;</w:t>
      </w:r>
    </w:p>
    <w:p w14:paraId="6E9E3BFB" w14:textId="68C8C188"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68"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69" w:author="Rich Shriver" w:date="2016-04-15T16:37:00Z">
            <w:rPr>
              <w:rFonts w:ascii="Arial" w:hAnsi="Arial" w:cs="Arial"/>
              <w:color w:val="000000"/>
              <w:sz w:val="20"/>
              <w:szCs w:val="20"/>
              <w:highlight w:val="white"/>
              <w:lang w:eastAsia="en-GB"/>
            </w:rPr>
          </w:rPrChange>
        </w:rPr>
        <w:t>/9j/4AAQSkZJRgABAQEAYABgAAD/2wBDAAIBAQIBAQICAgICAgICAwUDAwMDAwYEBAMFBwYHBwcG</w:t>
      </w:r>
    </w:p>
    <w:p w14:paraId="476FF682"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70"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71" w:author="Rich Shriver" w:date="2016-04-15T16:37:00Z">
            <w:rPr>
              <w:rFonts w:ascii="Arial" w:hAnsi="Arial" w:cs="Arial"/>
              <w:color w:val="000000"/>
              <w:sz w:val="20"/>
              <w:szCs w:val="20"/>
              <w:highlight w:val="white"/>
              <w:lang w:eastAsia="en-GB"/>
            </w:rPr>
          </w:rPrChange>
        </w:rPr>
        <w:t>BwcICQsJCAgKCAcHCg0KCgsMDAwMBwkODw0MDgsMDAz/2wBDAQICAgMDAwYDAwYMCAcIDAwMDAwM</w:t>
      </w:r>
    </w:p>
    <w:p w14:paraId="2D50A97A"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72"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73" w:author="Rich Shriver" w:date="2016-04-15T16:37:00Z">
            <w:rPr>
              <w:rFonts w:ascii="Arial" w:hAnsi="Arial" w:cs="Arial"/>
              <w:color w:val="000000"/>
              <w:sz w:val="20"/>
              <w:szCs w:val="20"/>
              <w:highlight w:val="white"/>
              <w:lang w:eastAsia="en-GB"/>
            </w:rPr>
          </w:rPrChange>
        </w:rPr>
        <w:t>DAwMDAwMDAwMDAwMDAwMDAwMDAwMDAwMDAwMDAwMDAwMDAwMDAwMDAwMDAz/wAARCAApAGEDASIA</w:t>
      </w:r>
    </w:p>
    <w:p w14:paraId="0A827568"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74"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75" w:author="Rich Shriver" w:date="2016-04-15T16:37:00Z">
            <w:rPr>
              <w:rFonts w:ascii="Arial" w:hAnsi="Arial" w:cs="Arial"/>
              <w:color w:val="000000"/>
              <w:sz w:val="20"/>
              <w:szCs w:val="20"/>
              <w:highlight w:val="white"/>
              <w:lang w:eastAsia="en-GB"/>
            </w:rPr>
          </w:rPrChange>
        </w:rPr>
        <w:t>AhEBAxEB/8QAHwAAAQUBAQEBAQEAAAAAAAAAAAECAwQFBgcICQoL/8QAtRAAAgEDAwIEAwUFBAQA</w:t>
      </w:r>
    </w:p>
    <w:p w14:paraId="49DEC037"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76"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77" w:author="Rich Shriver" w:date="2016-04-15T16:37:00Z">
            <w:rPr>
              <w:rFonts w:ascii="Arial" w:hAnsi="Arial" w:cs="Arial"/>
              <w:color w:val="000000"/>
              <w:sz w:val="20"/>
              <w:szCs w:val="20"/>
              <w:highlight w:val="white"/>
              <w:lang w:eastAsia="en-GB"/>
            </w:rPr>
          </w:rPrChange>
        </w:rPr>
        <w:t>AAF9AQIDAAQRBRIhMUEGE1FhByJxFDKBkaEII0KxwRVS0fAkM2JyggkKFhcYGRolJicoKSo0NTY3</w:t>
      </w:r>
    </w:p>
    <w:p w14:paraId="0180E8FB"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78"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79" w:author="Rich Shriver" w:date="2016-04-15T16:37:00Z">
            <w:rPr>
              <w:rFonts w:ascii="Arial" w:hAnsi="Arial" w:cs="Arial"/>
              <w:color w:val="000000"/>
              <w:sz w:val="20"/>
              <w:szCs w:val="20"/>
              <w:highlight w:val="white"/>
              <w:lang w:eastAsia="en-GB"/>
            </w:rPr>
          </w:rPrChange>
        </w:rPr>
        <w:t>ODk6Q0RFRkdISUpTVFVWV1hZWmNkZWZnaGlqc3R1dnd4eXqDhIWGh4iJipKTlJWWl5iZmqKjpKWm</w:t>
      </w:r>
    </w:p>
    <w:p w14:paraId="4976A758"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80"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81" w:author="Rich Shriver" w:date="2016-04-15T16:37:00Z">
            <w:rPr>
              <w:rFonts w:ascii="Arial" w:hAnsi="Arial" w:cs="Arial"/>
              <w:color w:val="000000"/>
              <w:sz w:val="20"/>
              <w:szCs w:val="20"/>
              <w:highlight w:val="white"/>
              <w:lang w:eastAsia="en-GB"/>
            </w:rPr>
          </w:rPrChange>
        </w:rPr>
        <w:t>p6ipqrKztLW2t7i5usLDxMXGx8jJytLT1NXW19jZ2uHi4+Tl5ufo6erx8vP09fb3+Pn6/8QAHwEA</w:t>
      </w:r>
    </w:p>
    <w:p w14:paraId="67FEC3B8"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82"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83" w:author="Rich Shriver" w:date="2016-04-15T16:37:00Z">
            <w:rPr>
              <w:rFonts w:ascii="Arial" w:hAnsi="Arial" w:cs="Arial"/>
              <w:color w:val="000000"/>
              <w:sz w:val="20"/>
              <w:szCs w:val="20"/>
              <w:highlight w:val="white"/>
              <w:lang w:eastAsia="en-GB"/>
            </w:rPr>
          </w:rPrChange>
        </w:rPr>
        <w:t>AwEBAQEBAQEBAQAAAAAAAAECAwQFBgcICQoL/8QAtREAAgECBAQDBAcFBAQAAQJ3AAECAxEEBSEx</w:t>
      </w:r>
    </w:p>
    <w:p w14:paraId="33A74C9A"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84"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85" w:author="Rich Shriver" w:date="2016-04-15T16:37:00Z">
            <w:rPr>
              <w:rFonts w:ascii="Arial" w:hAnsi="Arial" w:cs="Arial"/>
              <w:color w:val="000000"/>
              <w:sz w:val="20"/>
              <w:szCs w:val="20"/>
              <w:highlight w:val="white"/>
              <w:lang w:eastAsia="en-GB"/>
            </w:rPr>
          </w:rPrChange>
        </w:rPr>
        <w:t>BhJBUQdhcRMiMoEIFEKRobHBCSMzUvAVYnLRChYkNOEl8RcYGRomJygpKjU2Nzg5OkNERUZHSElK</w:t>
      </w:r>
    </w:p>
    <w:p w14:paraId="343272DB"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86"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87" w:author="Rich Shriver" w:date="2016-04-15T16:37:00Z">
            <w:rPr>
              <w:rFonts w:ascii="Arial" w:hAnsi="Arial" w:cs="Arial"/>
              <w:color w:val="000000"/>
              <w:sz w:val="20"/>
              <w:szCs w:val="20"/>
              <w:highlight w:val="white"/>
              <w:lang w:eastAsia="en-GB"/>
            </w:rPr>
          </w:rPrChange>
        </w:rPr>
        <w:t>U1RVVldYWVpjZGVmZ2hpanN0dXZ3eHl6goOEhYaHiImKkpOUlZaXmJmaoqOkpaanqKmqsrO0tba3</w:t>
      </w:r>
    </w:p>
    <w:p w14:paraId="0E6D1D45"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88"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89" w:author="Rich Shriver" w:date="2016-04-15T16:37:00Z">
            <w:rPr>
              <w:rFonts w:ascii="Arial" w:hAnsi="Arial" w:cs="Arial"/>
              <w:color w:val="000000"/>
              <w:sz w:val="20"/>
              <w:szCs w:val="20"/>
              <w:highlight w:val="white"/>
              <w:lang w:eastAsia="en-GB"/>
            </w:rPr>
          </w:rPrChange>
        </w:rPr>
        <w:t>uLm6wsPExcbHyMnK0tPU1dbX2Nna4uPk5ebn6Onq8vP09fb3+Pn6/9oADAMBAAIRAxEAPwD9/KKK</w:t>
      </w:r>
    </w:p>
    <w:p w14:paraId="0B088E27"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90"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91" w:author="Rich Shriver" w:date="2016-04-15T16:37:00Z">
            <w:rPr>
              <w:rFonts w:ascii="Arial" w:hAnsi="Arial" w:cs="Arial"/>
              <w:color w:val="000000"/>
              <w:sz w:val="20"/>
              <w:szCs w:val="20"/>
              <w:highlight w:val="white"/>
              <w:lang w:eastAsia="en-GB"/>
            </w:rPr>
          </w:rPrChange>
        </w:rPr>
        <w:t>/PDSv+DjDwj4z8ReJrLwd+zL+2R8QrTwnrl34evtV8KfDqHVtON3bSFJUWaK8Iz0OGw21lJUZpcy</w:t>
      </w:r>
    </w:p>
    <w:p w14:paraId="6242167A"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92"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93" w:author="Rich Shriver" w:date="2016-04-15T16:37:00Z">
            <w:rPr>
              <w:rFonts w:ascii="Arial" w:hAnsi="Arial" w:cs="Arial"/>
              <w:color w:val="000000"/>
              <w:sz w:val="20"/>
              <w:szCs w:val="20"/>
              <w:highlight w:val="white"/>
              <w:lang w:eastAsia="en-GB"/>
            </w:rPr>
          </w:rPrChange>
        </w:rPr>
        <w:t>5uTra/yVl+q+8dny83Tb8/8AJn6H0V5f+yF+07/w1z8G4fGP/Cvfih8MfOu5rX+w/H+g/wBi6zH5</w:t>
      </w:r>
    </w:p>
    <w:p w14:paraId="1C653BE3"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94"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95" w:author="Rich Shriver" w:date="2016-04-15T16:37:00Z">
            <w:rPr>
              <w:rFonts w:ascii="Arial" w:hAnsi="Arial" w:cs="Arial"/>
              <w:color w:val="000000"/>
              <w:sz w:val="20"/>
              <w:szCs w:val="20"/>
              <w:highlight w:val="white"/>
              <w:lang w:eastAsia="en-GB"/>
            </w:rPr>
          </w:rPrChange>
        </w:rPr>
        <w:t>ZA8xrfe+I2zlW3cgGvUKqUXF2ZMZJq6CiiikMKKKKACiiigAorgvjr8ALH9oKw0yx1bxH480XStP</w:t>
      </w:r>
    </w:p>
    <w:p w14:paraId="72B726B7"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96"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97" w:author="Rich Shriver" w:date="2016-04-15T16:37:00Z">
            <w:rPr>
              <w:rFonts w:ascii="Arial" w:hAnsi="Arial" w:cs="Arial"/>
              <w:color w:val="000000"/>
              <w:sz w:val="20"/>
              <w:szCs w:val="20"/>
              <w:highlight w:val="white"/>
              <w:lang w:eastAsia="en-GB"/>
            </w:rPr>
          </w:rPrChange>
        </w:rPr>
        <w:t>ne4mtfDHiW78PPqLFCqeddWTxXYRMlgkc6IxPzhwFA8D/wCCOvjbxP4z+DHxKXU/E+u+NfBOi/Er</w:t>
      </w:r>
    </w:p>
    <w:p w14:paraId="77551D9C"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598"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599" w:author="Rich Shriver" w:date="2016-04-15T16:37:00Z">
            <w:rPr>
              <w:rFonts w:ascii="Arial" w:hAnsi="Arial" w:cs="Arial"/>
              <w:color w:val="000000"/>
              <w:sz w:val="20"/>
              <w:szCs w:val="20"/>
              <w:highlight w:val="white"/>
              <w:lang w:eastAsia="en-GB"/>
            </w:rPr>
          </w:rPrChange>
        </w:rPr>
        <w:t>XNJ+H2va1dyX97qOgwSIkZa7kLSXaJci6jSeRnd0jXLtgUQ96UodUub5JxX33louqTd9LBP3YqXR</w:t>
      </w:r>
    </w:p>
    <w:p w14:paraId="175DCF81"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00"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01" w:author="Rich Shriver" w:date="2016-04-15T16:37:00Z">
            <w:rPr>
              <w:rFonts w:ascii="Arial" w:hAnsi="Arial" w:cs="Arial"/>
              <w:color w:val="000000"/>
              <w:sz w:val="20"/>
              <w:szCs w:val="20"/>
              <w:highlight w:val="white"/>
              <w:lang w:eastAsia="en-GB"/>
            </w:rPr>
          </w:rPrChange>
        </w:rPr>
        <w:t>u3zak/utF697K3U+uaKKKACvw+/4I6f8FQv+GN/BPx08K/8ADO/7UnxV+0fGXxLqH9sfDvwF/bml</w:t>
      </w:r>
    </w:p>
    <w:p w14:paraId="04EE35A6"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02"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03" w:author="Rich Shriver" w:date="2016-04-15T16:37:00Z">
            <w:rPr>
              <w:rFonts w:ascii="Arial" w:hAnsi="Arial" w:cs="Arial"/>
              <w:color w:val="000000"/>
              <w:sz w:val="20"/>
              <w:szCs w:val="20"/>
              <w:highlight w:val="white"/>
              <w:lang w:eastAsia="en-GB"/>
            </w:rPr>
          </w:rPrChange>
        </w:rPr>
        <w:t>R75o18hp/PjxMuzLJt4Doc81+4NfjF/wS/8A24PF3/BM/wANfGTwT4x/ZN/bI8U3eu/FbxB4ksdR</w:t>
      </w:r>
    </w:p>
    <w:p w14:paraId="418CD41B"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04"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05" w:author="Rich Shriver" w:date="2016-04-15T16:37:00Z">
            <w:rPr>
              <w:rFonts w:ascii="Arial" w:hAnsi="Arial" w:cs="Arial"/>
              <w:color w:val="000000"/>
              <w:sz w:val="20"/>
              <w:szCs w:val="20"/>
              <w:highlight w:val="white"/>
              <w:lang w:eastAsia="en-GB"/>
            </w:rPr>
          </w:rPrChange>
        </w:rPr>
        <w:t>8KfDCa+064tLiVFiZZZZYSxPlFsqpUqykMc1FN2xD1tenJevv0nb8L/IdRXorS9pxfp7lRX/ABt8</w:t>
      </w:r>
    </w:p>
    <w:p w14:paraId="52B1EF7E"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06"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07" w:author="Rich Shriver" w:date="2016-04-15T16:37:00Z">
            <w:rPr>
              <w:rFonts w:ascii="Arial" w:hAnsi="Arial" w:cs="Arial"/>
              <w:color w:val="000000"/>
              <w:sz w:val="20"/>
              <w:szCs w:val="20"/>
              <w:highlight w:val="white"/>
              <w:lang w:eastAsia="en-GB"/>
            </w:rPr>
          </w:rPrChange>
        </w:rPr>
        <w:t>z9bfgD8Xv+F+fBrw94x/4Rfxh4L/AOEgtBdf2H4q03+ztZ03JI8u5t9zeVJxnbuPBFefftv/APDS</w:t>
      </w:r>
    </w:p>
    <w:p w14:paraId="0F3D8CE4"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08"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09" w:author="Rich Shriver" w:date="2016-04-15T16:37:00Z">
            <w:rPr>
              <w:rFonts w:ascii="Arial" w:hAnsi="Arial" w:cs="Arial"/>
              <w:color w:val="000000"/>
              <w:sz w:val="20"/>
              <w:szCs w:val="20"/>
              <w:highlight w:val="white"/>
              <w:lang w:eastAsia="en-GB"/>
            </w:rPr>
          </w:rPrChange>
        </w:rPr>
        <w:t>n/CNaF/wzb/wo7+2PtUn9tf8LK/tT7N5G0eX9n+wfN5m7O7fxjGOa2/2Of2qP+GwvhCfF3/CuPir</w:t>
      </w:r>
    </w:p>
    <w:p w14:paraId="4752D1AE"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10"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11" w:author="Rich Shriver" w:date="2016-04-15T16:37:00Z">
            <w:rPr>
              <w:rFonts w:ascii="Arial" w:hAnsi="Arial" w:cs="Arial"/>
              <w:color w:val="000000"/>
              <w:sz w:val="20"/>
              <w:szCs w:val="20"/>
              <w:highlight w:val="white"/>
              <w:lang w:eastAsia="en-GB"/>
            </w:rPr>
          </w:rPrChange>
        </w:rPr>
        <w:t>8LcX8tj/AGL8QvD/APYmrnywh87yPMf902/Ctu5KtxxWJ+2/+xD/AMNt+GtC03/hb3xx+EX9hXUl</w:t>
      </w:r>
    </w:p>
    <w:p w14:paraId="4F42EBA8"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12"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13" w:author="Rich Shriver" w:date="2016-04-15T16:37:00Z">
            <w:rPr>
              <w:rFonts w:ascii="Arial" w:hAnsi="Arial" w:cs="Arial"/>
              <w:color w:val="000000"/>
              <w:sz w:val="20"/>
              <w:szCs w:val="20"/>
              <w:highlight w:val="white"/>
              <w:lang w:eastAsia="en-GB"/>
            </w:rPr>
          </w:rPrChange>
        </w:rPr>
        <w:t>z9q+Gvir+wLnUN6hfLuH8qTzEXGVXAwSTV4mLv7qtqnv0un+X37CoSVtXfdbddV+Z85R/wDD0vzF</w:t>
      </w:r>
    </w:p>
    <w:p w14:paraId="55577800"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14"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15" w:author="Rich Shriver" w:date="2016-04-15T16:37:00Z">
            <w:rPr>
              <w:rFonts w:ascii="Arial" w:hAnsi="Arial" w:cs="Arial"/>
              <w:color w:val="000000"/>
              <w:sz w:val="20"/>
              <w:szCs w:val="20"/>
              <w:highlight w:val="white"/>
              <w:lang w:eastAsia="en-GB"/>
            </w:rPr>
          </w:rPrChange>
        </w:rPr>
        <w:t>3f8ADAW3PzY/4S7OPavvu33+Qnm7fM2jfs+7nvj2r4Ej/wCCB3lyK3/Daf7fpwc4Pxe4P1/0Svvu</w:t>
      </w:r>
    </w:p>
    <w:p w14:paraId="17A38E64"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16"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17" w:author="Rich Shriver" w:date="2016-04-15T16:37:00Z">
            <w:rPr>
              <w:rFonts w:ascii="Arial" w:hAnsi="Arial" w:cs="Arial"/>
              <w:color w:val="000000"/>
              <w:sz w:val="20"/>
              <w:szCs w:val="20"/>
              <w:highlight w:val="white"/>
              <w:lang w:eastAsia="en-GB"/>
            </w:rPr>
          </w:rPrChange>
        </w:rPr>
        <w:t>3i+zwIm532KF3Ocs2O5PrWl1yJdb/wCXUnXmufl58X/2n/2u/jj/AMFkfjF+zr8G/G/hXwh4M0jw</w:t>
      </w:r>
    </w:p>
    <w:p w14:paraId="789A4580"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18"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19" w:author="Rich Shriver" w:date="2016-04-15T16:37:00Z">
            <w:rPr>
              <w:rFonts w:ascii="Arial" w:hAnsi="Arial" w:cs="Arial"/>
              <w:color w:val="000000"/>
              <w:sz w:val="20"/>
              <w:szCs w:val="20"/>
              <w:highlight w:val="white"/>
              <w:lang w:eastAsia="en-GB"/>
            </w:rPr>
          </w:rPrChange>
        </w:rPr>
        <w:t>7omqSeJNZ0S11GTwPFLAGmls7baj3tzPK6BVuJGhRUfhSykcV8Nv2k/299O/bn8ffsbP8Rvhr4w8</w:t>
      </w:r>
    </w:p>
    <w:p w14:paraId="51694206"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20"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21" w:author="Rich Shriver" w:date="2016-04-15T16:37:00Z">
            <w:rPr>
              <w:rFonts w:ascii="Arial" w:hAnsi="Arial" w:cs="Arial"/>
              <w:color w:val="000000"/>
              <w:sz w:val="20"/>
              <w:szCs w:val="20"/>
              <w:highlight w:val="white"/>
              <w:lang w:eastAsia="en-GB"/>
            </w:rPr>
          </w:rPrChange>
        </w:rPr>
        <w:t>TwaZa+K7T4y6n4bgsbnw/ocwEUrpo9vi3uLoTOghjc7VZJPNaRJFMX0J+zF8HfF2gf8ABwR+0x4z</w:t>
      </w:r>
    </w:p>
    <w:p w14:paraId="4E16CA34"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22"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23" w:author="Rich Shriver" w:date="2016-04-15T16:37:00Z">
            <w:rPr>
              <w:rFonts w:ascii="Arial" w:hAnsi="Arial" w:cs="Arial"/>
              <w:color w:val="000000"/>
              <w:sz w:val="20"/>
              <w:szCs w:val="20"/>
              <w:highlight w:val="white"/>
              <w:lang w:eastAsia="en-GB"/>
            </w:rPr>
          </w:rPrChange>
        </w:rPr>
        <w:t>vvC3iOy8H694E8O2ema7Ppk0em6jPEkfmxQ3BURyOmDuVWJXHIFN+G/wd8XWP/ByF8RvHM3hXxHD</w:t>
      </w:r>
    </w:p>
    <w:p w14:paraId="5B58078D"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24"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25" w:author="Rich Shriver" w:date="2016-04-15T16:37:00Z">
            <w:rPr>
              <w:rFonts w:ascii="Arial" w:hAnsi="Arial" w:cs="Arial"/>
              <w:color w:val="000000"/>
              <w:sz w:val="20"/>
              <w:szCs w:val="20"/>
              <w:highlight w:val="white"/>
              <w:lang w:eastAsia="en-GB"/>
            </w:rPr>
          </w:rPrChange>
        </w:rPr>
        <w:t>4JvvgzY6XbeIH0yZdKuLtb+N2tkuSvlNKFBYoG3ADOKwwUbwoKevOqnNf+77WUdd1rCKumm07bNW</w:t>
      </w:r>
    </w:p>
    <w:p w14:paraId="5B26A42E"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26"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27" w:author="Rich Shriver" w:date="2016-04-15T16:37:00Z">
            <w:rPr>
              <w:rFonts w:ascii="Arial" w:hAnsi="Arial" w:cs="Arial"/>
              <w:color w:val="000000"/>
              <w:sz w:val="20"/>
              <w:szCs w:val="20"/>
              <w:highlight w:val="white"/>
              <w:lang w:eastAsia="en-GB"/>
            </w:rPr>
          </w:rPrChange>
        </w:rPr>
        <w:t>rFSadVx+z7Ll+apKXr8Ur3urq+9zI/4J/ftRfHz4M/8ABT3xx+yl8fvH+l/GOb/hD4fH/hPxtbeG</w:t>
      </w:r>
    </w:p>
    <w:p w14:paraId="7475717E"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28"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29" w:author="Rich Shriver" w:date="2016-04-15T16:37:00Z">
            <w:rPr>
              <w:rFonts w:ascii="Arial" w:hAnsi="Arial" w:cs="Arial"/>
              <w:color w:val="000000"/>
              <w:sz w:val="20"/>
              <w:szCs w:val="20"/>
              <w:highlight w:val="white"/>
              <w:lang w:eastAsia="en-GB"/>
            </w:rPr>
          </w:rPrChange>
        </w:rPr>
        <w:t>rfw/cy2xljtprOe1tv3ICybypG5vlYs5DqkfHfDD4/8A7U3/AAWF+MXxT1f4H/G3QP2cPg18LfFF</w:t>
      </w:r>
    </w:p>
    <w:p w14:paraId="588FE77B"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30"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31" w:author="Rich Shriver" w:date="2016-04-15T16:37:00Z">
            <w:rPr>
              <w:rFonts w:ascii="Arial" w:hAnsi="Arial" w:cs="Arial"/>
              <w:color w:val="000000"/>
              <w:sz w:val="20"/>
              <w:szCs w:val="20"/>
              <w:highlight w:val="white"/>
              <w:lang w:eastAsia="en-GB"/>
            </w:rPr>
          </w:rPrChange>
        </w:rPr>
        <w:t>34L0m7TwPaeKtV8Y3luI/tFzOLxljhhXIMXlEHErBwxUMPRtQ+Dni9/+DlWw8djwr4kPghPgW+kN</w:t>
      </w:r>
    </w:p>
    <w:p w14:paraId="23B04B80"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32"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33" w:author="Rich Shriver" w:date="2016-04-15T16:37:00Z">
            <w:rPr>
              <w:rFonts w:ascii="Arial" w:hAnsi="Arial" w:cs="Arial"/>
              <w:color w:val="000000"/>
              <w:sz w:val="20"/>
              <w:szCs w:val="20"/>
              <w:highlight w:val="white"/>
              <w:lang w:eastAsia="en-GB"/>
            </w:rPr>
          </w:rPrChange>
        </w:rPr>
        <w:t>4hGmTf2Ut7/axk+ym62+V52z5vL3btvOMV4R+yZ8Svin/wAEKfib8Y/hb4p/Z4+Ovxk+G/i/xpf+</w:t>
      </w:r>
    </w:p>
    <w:p w14:paraId="3D4D43F8"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34"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35" w:author="Rich Shriver" w:date="2016-04-15T16:37:00Z">
            <w:rPr>
              <w:rFonts w:ascii="Arial" w:hAnsi="Arial" w:cs="Arial"/>
              <w:color w:val="000000"/>
              <w:sz w:val="20"/>
              <w:szCs w:val="20"/>
              <w:highlight w:val="white"/>
              <w:lang w:eastAsia="en-GB"/>
            </w:rPr>
          </w:rPrChange>
        </w:rPr>
        <w:t>N/A/ij4XeHf+EiAgvdnmWd3D5iG2eMooy7bnbzCqlNrlqSkqUqu/JU20vKNXlje2l/ZqTS6tXs2V</w:t>
      </w:r>
    </w:p>
    <w:p w14:paraId="58354C19"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36"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37" w:author="Rich Shriver" w:date="2016-04-15T16:37:00Z">
            <w:rPr>
              <w:rFonts w:ascii="Arial" w:hAnsi="Arial" w:cs="Arial"/>
              <w:color w:val="000000"/>
              <w:sz w:val="20"/>
              <w:szCs w:val="20"/>
              <w:highlight w:val="white"/>
              <w:lang w:eastAsia="en-GB"/>
            </w:rPr>
          </w:rPrChange>
        </w:rPr>
        <w:t>Ui4OoqW3NT87RdNOVr/9PGk7apNrRXPfvi/8JP20f2mv2LvCXgXX7f4TaN4mn1a6074lXFh4tv8A</w:t>
      </w:r>
    </w:p>
    <w:p w14:paraId="0FB52E1B"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38"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39" w:author="Rich Shriver" w:date="2016-04-15T16:37:00Z">
            <w:rPr>
              <w:rFonts w:ascii="Arial" w:hAnsi="Arial" w:cs="Arial"/>
              <w:color w:val="000000"/>
              <w:sz w:val="20"/>
              <w:szCs w:val="20"/>
              <w:highlight w:val="white"/>
              <w:lang w:eastAsia="en-GB"/>
            </w:rPr>
          </w:rPrChange>
        </w:rPr>
        <w:t>Qv8AhKNHhl2wjTLq3srt7QX0Q/fM8ayRqXVFQyfuvqT9k3w74t8C/DC18N+I/h/8OvhxpnhyGHTt</w:t>
      </w:r>
    </w:p>
    <w:p w14:paraId="34B67F2D"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40"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41" w:author="Rich Shriver" w:date="2016-04-15T16:37:00Z">
            <w:rPr>
              <w:rFonts w:ascii="Arial" w:hAnsi="Arial" w:cs="Arial"/>
              <w:color w:val="000000"/>
              <w:sz w:val="20"/>
              <w:szCs w:val="20"/>
              <w:highlight w:val="white"/>
              <w:lang w:eastAsia="en-GB"/>
            </w:rPr>
          </w:rPrChange>
        </w:rPr>
        <w:t>B0rwd4nudcs4rOOMKqkz6dYmLbgAKqOCOSwPFV/2K/iZ8UPjF8BLLxL8XfAFn8LvFuq3d1KnhiHU</w:t>
      </w:r>
    </w:p>
    <w:p w14:paraId="5839B21F" w14:textId="77777777" w:rsidR="0096555A" w:rsidRPr="00351294" w:rsidRDefault="0096555A" w:rsidP="0096555A">
      <w:pPr>
        <w:autoSpaceDE w:val="0"/>
        <w:autoSpaceDN w:val="0"/>
        <w:adjustRightInd w:val="0"/>
        <w:rPr>
          <w:rFonts w:ascii="Arial" w:hAnsi="Arial" w:cs="Arial"/>
          <w:color w:val="000000"/>
          <w:sz w:val="18"/>
          <w:szCs w:val="20"/>
          <w:highlight w:val="white"/>
          <w:lang w:eastAsia="en-GB"/>
          <w:rPrChange w:id="1642" w:author="Rich Shriver" w:date="2016-04-15T16:37:00Z">
            <w:rPr>
              <w:rFonts w:ascii="Arial" w:hAnsi="Arial" w:cs="Arial"/>
              <w:color w:val="000000"/>
              <w:sz w:val="20"/>
              <w:szCs w:val="20"/>
              <w:highlight w:val="white"/>
              <w:lang w:eastAsia="en-GB"/>
            </w:rPr>
          </w:rPrChange>
        </w:rPr>
      </w:pPr>
      <w:r w:rsidRPr="00351294">
        <w:rPr>
          <w:rFonts w:ascii="Arial" w:hAnsi="Arial" w:cs="Arial"/>
          <w:color w:val="000000"/>
          <w:sz w:val="18"/>
          <w:szCs w:val="20"/>
          <w:highlight w:val="white"/>
          <w:lang w:eastAsia="en-GB"/>
          <w:rPrChange w:id="1643" w:author="Rich Shriver" w:date="2016-04-15T16:37:00Z">
            <w:rPr>
              <w:rFonts w:ascii="Arial" w:hAnsi="Arial" w:cs="Arial"/>
              <w:color w:val="000000"/>
              <w:sz w:val="20"/>
              <w:szCs w:val="20"/>
              <w:highlight w:val="white"/>
              <w:lang w:eastAsia="en-GB"/>
            </w:rPr>
          </w:rPrChange>
        </w:rPr>
        <w:t>U1GXSrLzWFss86Eo87RBXfaFAL4KqQVHrFatODkpLWVm9t0vLTTXRe6m5cqV2Z+7KzjtG6Xpd9++</w:t>
      </w:r>
    </w:p>
    <w:p w14:paraId="387321C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sidRPr="00351294">
        <w:rPr>
          <w:rFonts w:ascii="Arial" w:hAnsi="Arial" w:cs="Arial"/>
          <w:color w:val="000000"/>
          <w:sz w:val="18"/>
          <w:szCs w:val="20"/>
          <w:highlight w:val="white"/>
          <w:lang w:eastAsia="en-GB"/>
          <w:rPrChange w:id="1644" w:author="Rich Shriver" w:date="2016-04-15T16:37:00Z">
            <w:rPr>
              <w:rFonts w:ascii="Arial" w:hAnsi="Arial" w:cs="Arial"/>
              <w:color w:val="000000"/>
              <w:sz w:val="20"/>
              <w:szCs w:val="20"/>
              <w:highlight w:val="white"/>
              <w:lang w:eastAsia="en-GB"/>
            </w:rPr>
          </w:rPrChange>
        </w:rPr>
        <w:t>mu8ko3bsFFFFQUFFFFABRRRQAUUUUAFFFFABRRRQAUUUUAFFFFAH/9k=</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0000FF"/>
          <w:sz w:val="20"/>
          <w:szCs w:val="20"/>
          <w:highlight w:val="white"/>
          <w:lang w:eastAsia="en-GB"/>
        </w:rPr>
        <w:t>&gt;</w:t>
      </w:r>
    </w:p>
    <w:p w14:paraId="33E2E8C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0000FF"/>
          <w:sz w:val="20"/>
          <w:szCs w:val="20"/>
          <w:highlight w:val="white"/>
          <w:lang w:eastAsia="en-GB"/>
        </w:rPr>
        <w:t>&gt;</w:t>
      </w:r>
    </w:p>
    <w:p w14:paraId="23097B0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OrdQty</w:t>
      </w:r>
      <w:r>
        <w:rPr>
          <w:rFonts w:ascii="Arial" w:hAnsi="Arial" w:cs="Arial"/>
          <w:color w:val="FF0000"/>
          <w:sz w:val="20"/>
          <w:szCs w:val="20"/>
          <w:highlight w:val="white"/>
          <w:lang w:eastAsia="en-GB"/>
        </w:rPr>
        <w:t xml:space="preserve"> Qty</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1000</w:t>
      </w:r>
      <w:r>
        <w:rPr>
          <w:rFonts w:ascii="Arial" w:hAnsi="Arial" w:cs="Arial"/>
          <w:color w:val="0000FF"/>
          <w:sz w:val="20"/>
          <w:szCs w:val="20"/>
          <w:highlight w:val="white"/>
          <w:lang w:eastAsia="en-GB"/>
        </w:rPr>
        <w:t>"/&gt;</w:t>
      </w:r>
    </w:p>
    <w:p w14:paraId="3DC0A53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0000FF"/>
          <w:sz w:val="20"/>
          <w:szCs w:val="20"/>
          <w:highlight w:val="white"/>
          <w:lang w:eastAsia="en-GB"/>
        </w:rPr>
        <w:t>&gt;</w:t>
      </w:r>
    </w:p>
    <w:p w14:paraId="0C7F0749" w14:textId="51AFEA4B" w:rsidR="00BD57D3" w:rsidRPr="00BD57D3" w:rsidRDefault="0096555A" w:rsidP="0096555A">
      <w:pPr>
        <w:autoSpaceDE w:val="0"/>
        <w:autoSpaceDN w:val="0"/>
        <w:adjustRightInd w:val="0"/>
        <w:rPr>
          <w:rFonts w:ascii="Arial" w:hAnsi="Arial" w:cs="Arial"/>
          <w:color w:val="0000FF"/>
          <w:sz w:val="20"/>
          <w:szCs w:val="20"/>
          <w:highlight w:val="white"/>
          <w:lang w:eastAsia="en-GB"/>
          <w:rPrChange w:id="1645" w:author="Rich Shriver" w:date="2016-04-19T09:21:00Z">
            <w:rPr>
              <w:rFonts w:ascii="Arial" w:hAnsi="Arial" w:cs="Arial"/>
              <w:color w:val="000000"/>
              <w:sz w:val="20"/>
              <w:szCs w:val="20"/>
              <w:highlight w:val="white"/>
              <w:lang w:eastAsia="en-GB"/>
            </w:rPr>
          </w:rPrChange>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0000FF"/>
          <w:sz w:val="20"/>
          <w:szCs w:val="20"/>
          <w:highlight w:val="white"/>
          <w:lang w:eastAsia="en-GB"/>
        </w:rPr>
        <w:t>&gt;</w:t>
      </w:r>
    </w:p>
    <w:p w14:paraId="1E534639" w14:textId="77777777" w:rsidR="006A7894" w:rsidRDefault="006A7894" w:rsidP="006A7894">
      <w:pPr>
        <w:pStyle w:val="Heading1"/>
        <w:numPr>
          <w:ilvl w:val="0"/>
          <w:numId w:val="0"/>
        </w:numPr>
      </w:pPr>
      <w:bookmarkStart w:id="1646" w:name="_Toc448913134"/>
      <w:r>
        <w:lastRenderedPageBreak/>
        <w:t>Appendix B – Compliance Strategy</w:t>
      </w:r>
      <w:bookmarkEnd w:id="1646"/>
    </w:p>
    <w:p w14:paraId="7BB9B52C" w14:textId="77777777" w:rsidR="006A7894" w:rsidRDefault="000C5EBC" w:rsidP="006A7894">
      <w:pPr>
        <w:pStyle w:val="BodyText"/>
      </w:pPr>
      <w:r>
        <w:t>The FIXML Schemas are validated using both Apache and Altova software products.</w:t>
      </w:r>
      <w:r w:rsidR="00E44A3F">
        <w:t xml:space="preserve"> </w:t>
      </w:r>
      <w:r>
        <w:t xml:space="preserve"> Further testing should be done by member firms using various language bindings, such as JAXB, JOBX, .Net, etc.</w:t>
      </w:r>
    </w:p>
    <w:p w14:paraId="1E68493B" w14:textId="77777777" w:rsidR="00AB2374" w:rsidRPr="00BF2B75" w:rsidRDefault="00AB2374" w:rsidP="00172ACC">
      <w:pPr>
        <w:pStyle w:val="BodyText"/>
      </w:pPr>
    </w:p>
    <w:sectPr w:rsidR="00AB2374" w:rsidRPr="00BF2B75" w:rsidSect="00142D98">
      <w:headerReference w:type="default" r:id="rId18"/>
      <w:footerReference w:type="default" r:id="rId1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0" w:author="Rich Shriver" w:date="2016-04-13T10:52:00Z" w:initials="RS">
    <w:p w14:paraId="3CB1CD37" w14:textId="0C1A8536" w:rsidR="00F50651" w:rsidRDefault="00F50651">
      <w:pPr>
        <w:pStyle w:val="CommentText"/>
      </w:pPr>
      <w:r>
        <w:rPr>
          <w:rStyle w:val="CommentReference"/>
        </w:rPr>
        <w:annotationRef/>
      </w:r>
      <w:r>
        <w:rPr>
          <w:noProof/>
        </w:rPr>
        <w:t>Are we also going to include the change of the namespacing to fixprotocol.io?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B1CD3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A8420" w14:textId="77777777" w:rsidR="00103867" w:rsidRDefault="00103867">
      <w:r>
        <w:separator/>
      </w:r>
    </w:p>
  </w:endnote>
  <w:endnote w:type="continuationSeparator" w:id="0">
    <w:p w14:paraId="45724545" w14:textId="77777777" w:rsidR="00103867" w:rsidRDefault="0010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50335" w14:textId="77777777" w:rsidR="00F50651" w:rsidRPr="005D628B" w:rsidRDefault="00F50651"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F50651" w14:paraId="55A5F8EB" w14:textId="77777777" w:rsidTr="00414EBB">
      <w:tc>
        <w:tcPr>
          <w:tcW w:w="2340" w:type="dxa"/>
        </w:tcPr>
        <w:p w14:paraId="0628C21B" w14:textId="77777777" w:rsidR="00F50651" w:rsidRDefault="00F50651" w:rsidP="00414EBB">
          <w:pPr>
            <w:pStyle w:val="Footer"/>
            <w:tabs>
              <w:tab w:val="clear" w:pos="8640"/>
              <w:tab w:val="right" w:pos="9360"/>
            </w:tabs>
            <w:jc w:val="right"/>
          </w:pPr>
          <w:r>
            <w:t>Submission Date</w:t>
          </w:r>
        </w:p>
      </w:tc>
      <w:tc>
        <w:tcPr>
          <w:tcW w:w="2340" w:type="dxa"/>
        </w:tcPr>
        <w:p w14:paraId="64AB271D" w14:textId="77777777" w:rsidR="00F50651" w:rsidRDefault="00F50651" w:rsidP="00414EBB">
          <w:pPr>
            <w:pStyle w:val="Footer"/>
            <w:tabs>
              <w:tab w:val="clear" w:pos="8640"/>
              <w:tab w:val="right" w:pos="9360"/>
            </w:tabs>
          </w:pPr>
        </w:p>
      </w:tc>
      <w:tc>
        <w:tcPr>
          <w:tcW w:w="1890" w:type="dxa"/>
        </w:tcPr>
        <w:p w14:paraId="1508668E" w14:textId="77777777" w:rsidR="00F50651" w:rsidRDefault="00F50651" w:rsidP="00414EBB">
          <w:pPr>
            <w:pStyle w:val="Footer"/>
            <w:tabs>
              <w:tab w:val="clear" w:pos="4320"/>
              <w:tab w:val="clear" w:pos="8640"/>
              <w:tab w:val="right" w:pos="9360"/>
            </w:tabs>
            <w:jc w:val="right"/>
          </w:pPr>
          <w:r>
            <w:t>Control Number</w:t>
          </w:r>
        </w:p>
      </w:tc>
      <w:tc>
        <w:tcPr>
          <w:tcW w:w="2790" w:type="dxa"/>
        </w:tcPr>
        <w:p w14:paraId="7E531DAA" w14:textId="77777777" w:rsidR="00F50651" w:rsidRDefault="00F50651" w:rsidP="00414EBB">
          <w:pPr>
            <w:pStyle w:val="Footer"/>
            <w:tabs>
              <w:tab w:val="clear" w:pos="4320"/>
              <w:tab w:val="clear" w:pos="8640"/>
              <w:tab w:val="center" w:pos="-11268"/>
              <w:tab w:val="right" w:pos="9360"/>
            </w:tabs>
          </w:pPr>
        </w:p>
      </w:tc>
    </w:tr>
    <w:tr w:rsidR="00F50651" w14:paraId="2C8A0C86" w14:textId="77777777" w:rsidTr="00414EBB">
      <w:tc>
        <w:tcPr>
          <w:tcW w:w="2340" w:type="dxa"/>
        </w:tcPr>
        <w:p w14:paraId="5B4B3A71" w14:textId="77777777" w:rsidR="00F50651" w:rsidRDefault="00F50651" w:rsidP="00414EBB">
          <w:pPr>
            <w:pStyle w:val="Footer"/>
            <w:tabs>
              <w:tab w:val="clear" w:pos="8640"/>
              <w:tab w:val="right" w:pos="9360"/>
            </w:tabs>
            <w:jc w:val="right"/>
          </w:pPr>
          <w:r>
            <w:t>Submission Status</w:t>
          </w:r>
        </w:p>
      </w:tc>
      <w:tc>
        <w:tcPr>
          <w:tcW w:w="2340" w:type="dxa"/>
        </w:tcPr>
        <w:p w14:paraId="700DF08B" w14:textId="77777777" w:rsidR="00F50651" w:rsidRDefault="00F50651" w:rsidP="00414EBB">
          <w:pPr>
            <w:pStyle w:val="Footer"/>
            <w:tabs>
              <w:tab w:val="clear" w:pos="8640"/>
              <w:tab w:val="right" w:pos="9360"/>
            </w:tabs>
          </w:pPr>
        </w:p>
      </w:tc>
      <w:tc>
        <w:tcPr>
          <w:tcW w:w="1890" w:type="dxa"/>
        </w:tcPr>
        <w:p w14:paraId="61D1E920" w14:textId="77777777" w:rsidR="00F50651" w:rsidRDefault="00F50651" w:rsidP="00414EBB">
          <w:pPr>
            <w:pStyle w:val="Footer"/>
            <w:tabs>
              <w:tab w:val="clear" w:pos="8640"/>
              <w:tab w:val="right" w:pos="9360"/>
            </w:tabs>
            <w:jc w:val="right"/>
          </w:pPr>
          <w:r>
            <w:t>Ratified Date</w:t>
          </w:r>
        </w:p>
      </w:tc>
      <w:tc>
        <w:tcPr>
          <w:tcW w:w="2790" w:type="dxa"/>
        </w:tcPr>
        <w:p w14:paraId="4CE9485E" w14:textId="77777777" w:rsidR="00F50651" w:rsidRDefault="00F50651" w:rsidP="00414EBB">
          <w:pPr>
            <w:pStyle w:val="Footer"/>
            <w:tabs>
              <w:tab w:val="clear" w:pos="8640"/>
              <w:tab w:val="right" w:pos="9360"/>
            </w:tabs>
          </w:pPr>
        </w:p>
      </w:tc>
    </w:tr>
    <w:tr w:rsidR="00F50651" w14:paraId="48A9F98B" w14:textId="77777777" w:rsidTr="00414EBB">
      <w:tc>
        <w:tcPr>
          <w:tcW w:w="2340" w:type="dxa"/>
        </w:tcPr>
        <w:p w14:paraId="470F4A5E" w14:textId="77777777" w:rsidR="00F50651" w:rsidRDefault="00F50651" w:rsidP="00414EBB">
          <w:pPr>
            <w:pStyle w:val="Footer"/>
            <w:tabs>
              <w:tab w:val="clear" w:pos="8640"/>
              <w:tab w:val="right" w:pos="9360"/>
            </w:tabs>
            <w:jc w:val="right"/>
          </w:pPr>
          <w:r>
            <w:t>Primary Contact Person</w:t>
          </w:r>
        </w:p>
      </w:tc>
      <w:tc>
        <w:tcPr>
          <w:tcW w:w="2340" w:type="dxa"/>
        </w:tcPr>
        <w:p w14:paraId="30A4E240" w14:textId="77777777" w:rsidR="00F50651" w:rsidRDefault="00F50651" w:rsidP="00414EBB">
          <w:pPr>
            <w:pStyle w:val="Footer"/>
            <w:tabs>
              <w:tab w:val="clear" w:pos="8640"/>
              <w:tab w:val="right" w:pos="9360"/>
            </w:tabs>
          </w:pPr>
        </w:p>
      </w:tc>
      <w:tc>
        <w:tcPr>
          <w:tcW w:w="1890" w:type="dxa"/>
        </w:tcPr>
        <w:p w14:paraId="40886C85" w14:textId="77777777" w:rsidR="00F50651" w:rsidRDefault="00F50651" w:rsidP="00414EBB">
          <w:pPr>
            <w:pStyle w:val="Footer"/>
            <w:tabs>
              <w:tab w:val="clear" w:pos="8640"/>
              <w:tab w:val="right" w:pos="9360"/>
            </w:tabs>
            <w:jc w:val="right"/>
          </w:pPr>
          <w:r>
            <w:t>Release Identifier</w:t>
          </w:r>
        </w:p>
      </w:tc>
      <w:tc>
        <w:tcPr>
          <w:tcW w:w="2790" w:type="dxa"/>
        </w:tcPr>
        <w:p w14:paraId="4CB7F7CB" w14:textId="77777777" w:rsidR="00F50651" w:rsidRDefault="00F50651" w:rsidP="00414EBB">
          <w:pPr>
            <w:pStyle w:val="Footer"/>
            <w:tabs>
              <w:tab w:val="clear" w:pos="8640"/>
              <w:tab w:val="right" w:pos="9360"/>
            </w:tabs>
          </w:pPr>
        </w:p>
      </w:tc>
    </w:tr>
  </w:tbl>
  <w:p w14:paraId="3BD71852" w14:textId="77777777" w:rsidR="00F50651" w:rsidRDefault="00F50651" w:rsidP="008F72BB">
    <w:pPr>
      <w:pStyle w:val="Footer"/>
      <w:tabs>
        <w:tab w:val="clear" w:pos="8640"/>
        <w:tab w:val="right" w:pos="9360"/>
      </w:tabs>
    </w:pPr>
  </w:p>
  <w:p w14:paraId="45CCDEED" w14:textId="04CD882F" w:rsidR="00F50651" w:rsidRDefault="00F50651" w:rsidP="005D628B">
    <w:pPr>
      <w:pStyle w:val="Footer"/>
      <w:tabs>
        <w:tab w:val="clear" w:pos="8640"/>
        <w:tab w:val="right" w:pos="9360"/>
      </w:tabs>
    </w:pPr>
    <w:r>
      <w:sym w:font="Symbol" w:char="F0D3"/>
    </w:r>
    <w:r>
      <w:t xml:space="preserve"> Copyright, 2011-2015, FIX Protocol, Limited</w:t>
    </w:r>
  </w:p>
  <w:p w14:paraId="5F90FB78" w14:textId="77777777" w:rsidR="00F50651" w:rsidRPr="00DD44E0" w:rsidRDefault="00F50651" w:rsidP="005D628B">
    <w:pPr>
      <w:pStyle w:val="Footer"/>
      <w:tabs>
        <w:tab w:val="clear" w:pos="8640"/>
        <w:tab w:val="right" w:pos="9360"/>
      </w:tabs>
      <w:rPr>
        <w:sz w:val="16"/>
        <w:szCs w:val="16"/>
      </w:rPr>
    </w:pPr>
    <w:r>
      <w:rPr>
        <w:sz w:val="16"/>
        <w:szCs w:val="16"/>
      </w:rPr>
      <w:t>r3.1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13BC9" w14:textId="06533CEE" w:rsidR="00F50651" w:rsidRDefault="00F50651" w:rsidP="00640B1F">
    <w:pPr>
      <w:pStyle w:val="Footer"/>
      <w:pBdr>
        <w:top w:val="single" w:sz="4" w:space="1" w:color="auto"/>
      </w:pBdr>
      <w:tabs>
        <w:tab w:val="clear" w:pos="8640"/>
        <w:tab w:val="right" w:pos="9360"/>
      </w:tabs>
    </w:pPr>
    <w:r>
      <w:sym w:font="Symbol" w:char="F0D3"/>
    </w:r>
    <w:r>
      <w:t xml:space="preserve"> Copyright, 2015, FIX Protocol, Limited</w:t>
    </w:r>
    <w:r>
      <w:tab/>
    </w:r>
    <w:r>
      <w:tab/>
      <w:t xml:space="preserve">Page </w:t>
    </w:r>
    <w:r>
      <w:fldChar w:fldCharType="begin"/>
    </w:r>
    <w:r>
      <w:instrText xml:space="preserve"> PAGE </w:instrText>
    </w:r>
    <w:r>
      <w:fldChar w:fldCharType="separate"/>
    </w:r>
    <w:r w:rsidR="00624C4B">
      <w:rPr>
        <w:noProof/>
      </w:rPr>
      <w:t>5</w:t>
    </w:r>
    <w:r>
      <w:rPr>
        <w:noProof/>
      </w:rPr>
      <w:fldChar w:fldCharType="end"/>
    </w:r>
    <w:r>
      <w:t xml:space="preserve"> of </w:t>
    </w:r>
    <w:r>
      <w:fldChar w:fldCharType="begin"/>
    </w:r>
    <w:r>
      <w:instrText xml:space="preserve"> NUMPAGES </w:instrText>
    </w:r>
    <w:r>
      <w:fldChar w:fldCharType="separate"/>
    </w:r>
    <w:r w:rsidR="00624C4B">
      <w:rPr>
        <w:noProof/>
      </w:rPr>
      <w:t>25</w:t>
    </w:r>
    <w:r>
      <w:rPr>
        <w:noProof/>
      </w:rPr>
      <w:fldChar w:fldCharType="end"/>
    </w:r>
  </w:p>
  <w:p w14:paraId="10FF4F36" w14:textId="77777777" w:rsidR="00F50651" w:rsidRPr="00DD44E0" w:rsidRDefault="00F50651" w:rsidP="00640B1F">
    <w:pPr>
      <w:pStyle w:val="Footer"/>
      <w:pBdr>
        <w:top w:val="single" w:sz="4" w:space="1" w:color="auto"/>
      </w:pBdr>
      <w:tabs>
        <w:tab w:val="clear" w:pos="8640"/>
        <w:tab w:val="right" w:pos="9360"/>
      </w:tabs>
      <w:rPr>
        <w:sz w:val="16"/>
        <w:szCs w:val="16"/>
      </w:rPr>
    </w:pPr>
    <w:r>
      <w:rPr>
        <w:sz w:val="16"/>
        <w:szCs w:val="16"/>
      </w:rPr>
      <w:t>R0.0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6EB12" w14:textId="77777777" w:rsidR="00103867" w:rsidRDefault="00103867">
      <w:r>
        <w:separator/>
      </w:r>
    </w:p>
  </w:footnote>
  <w:footnote w:type="continuationSeparator" w:id="0">
    <w:p w14:paraId="6DDB46BA" w14:textId="77777777" w:rsidR="00103867" w:rsidRDefault="00103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9FC8C" w14:textId="77777777" w:rsidR="00F50651" w:rsidRDefault="00F50651" w:rsidP="00640B1F">
    <w:pPr>
      <w:pStyle w:val="Header"/>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6861" w14:textId="4E7A49A4" w:rsidR="00F50651" w:rsidRDefault="00103867" w:rsidP="00D873DF">
    <w:pPr>
      <w:rPr>
        <w:szCs w:val="20"/>
      </w:rPr>
    </w:pPr>
    <w:r>
      <w:fldChar w:fldCharType="begin"/>
    </w:r>
    <w:r>
      <w:instrText xml:space="preserve"> FILENAME   \* MERGEFORMAT </w:instrText>
    </w:r>
    <w:r>
      <w:fldChar w:fldCharType="separate"/>
    </w:r>
    <w:ins w:id="1647" w:author="Rich Shriver" w:date="2016-04-19T17:46:00Z">
      <w:r w:rsidR="00293C8E" w:rsidRPr="00293C8E">
        <w:rPr>
          <w:noProof/>
          <w:szCs w:val="20"/>
          <w:rPrChange w:id="1648" w:author="Rich Shriver" w:date="2016-04-19T17:46:00Z">
            <w:rPr/>
          </w:rPrChange>
        </w:rPr>
        <w:t>FIXML Technical Standard Version 1.2 Proposal-rev0.3</w:t>
      </w:r>
    </w:ins>
    <w:r>
      <w:rPr>
        <w:noProof/>
        <w:szCs w:val="20"/>
      </w:rPr>
      <w:fldChar w:fldCharType="end"/>
    </w:r>
  </w:p>
  <w:p w14:paraId="074F04F1" w14:textId="39C2B6F5" w:rsidR="00F50651" w:rsidRDefault="00103867" w:rsidP="00D873DF">
    <w:pPr>
      <w:pBdr>
        <w:bottom w:val="single" w:sz="4" w:space="1" w:color="auto"/>
      </w:pBdr>
      <w:jc w:val="right"/>
      <w:rPr>
        <w:szCs w:val="20"/>
      </w:rPr>
    </w:pPr>
    <w:r>
      <w:fldChar w:fldCharType="begin"/>
    </w:r>
    <w:r>
      <w:instrText xml:space="preserve"> REF  RevDate  \* MERGEFORMAT </w:instrText>
    </w:r>
    <w:r>
      <w:fldChar w:fldCharType="separate"/>
    </w:r>
    <w:ins w:id="1649" w:author="Rich Shriver" w:date="2016-04-20T10:55:00Z">
      <w:r w:rsidR="00624C4B" w:rsidRPr="00624C4B">
        <w:rPr>
          <w:szCs w:val="20"/>
          <w:rPrChange w:id="1650" w:author="Rich Shriver" w:date="2016-04-20T10:55:00Z">
            <w:rPr>
              <w:sz w:val="24"/>
            </w:rPr>
          </w:rPrChange>
        </w:rPr>
        <w:t>2016-04-20-</w:t>
      </w:r>
    </w:ins>
    <w:r>
      <w:rPr>
        <w:szCs w:val="20"/>
      </w:rPr>
      <w:fldChar w:fldCharType="end"/>
    </w:r>
    <w:r w:rsidR="00F50651" w:rsidRPr="00103231">
      <w:rPr>
        <w:szCs w:val="20"/>
      </w:rPr>
      <w:t xml:space="preserve"> - </w:t>
    </w:r>
    <w:r>
      <w:fldChar w:fldCharType="begin"/>
    </w:r>
    <w:r>
      <w:instrText xml:space="preserve"> REF  RevNum  \* MERGEFORMAT </w:instrText>
    </w:r>
    <w:r>
      <w:fldChar w:fldCharType="separate"/>
    </w:r>
    <w:ins w:id="1651" w:author="Rich Shriver" w:date="2016-04-19T17:46:00Z">
      <w:r w:rsidR="00293C8E" w:rsidRPr="00293C8E">
        <w:rPr>
          <w:szCs w:val="20"/>
          <w:rPrChange w:id="1652" w:author="Rich Shriver" w:date="2016-04-19T17:46:00Z">
            <w:rPr>
              <w:sz w:val="24"/>
            </w:rPr>
          </w:rPrChange>
        </w:rPr>
        <w:t>Rev 0.3</w:t>
      </w:r>
    </w:ins>
    <w:r>
      <w:rPr>
        <w:szCs w:val="20"/>
      </w:rPr>
      <w:fldChar w:fldCharType="end"/>
    </w:r>
  </w:p>
  <w:p w14:paraId="7D7D51C3" w14:textId="77777777" w:rsidR="00F50651" w:rsidRDefault="00F50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6424A43"/>
    <w:multiLevelType w:val="hybridMultilevel"/>
    <w:tmpl w:val="7E168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538B1"/>
    <w:multiLevelType w:val="hybridMultilevel"/>
    <w:tmpl w:val="3374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54A09"/>
    <w:multiLevelType w:val="hybridMultilevel"/>
    <w:tmpl w:val="F97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83A14"/>
    <w:multiLevelType w:val="hybridMultilevel"/>
    <w:tmpl w:val="7E16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8868B3"/>
    <w:multiLevelType w:val="hybridMultilevel"/>
    <w:tmpl w:val="AD0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4295B"/>
    <w:multiLevelType w:val="hybridMultilevel"/>
    <w:tmpl w:val="A8EE3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85F3C"/>
    <w:multiLevelType w:val="hybridMultilevel"/>
    <w:tmpl w:val="7972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F7878"/>
    <w:multiLevelType w:val="hybridMultilevel"/>
    <w:tmpl w:val="C2549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AC06B8"/>
    <w:multiLevelType w:val="hybridMultilevel"/>
    <w:tmpl w:val="E028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C1FAF"/>
    <w:multiLevelType w:val="hybridMultilevel"/>
    <w:tmpl w:val="85DC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81CAC"/>
    <w:multiLevelType w:val="hybridMultilevel"/>
    <w:tmpl w:val="61C4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D4002"/>
    <w:multiLevelType w:val="hybridMultilevel"/>
    <w:tmpl w:val="18A4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E61234F"/>
    <w:multiLevelType w:val="hybridMultilevel"/>
    <w:tmpl w:val="8EAC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50A32"/>
    <w:multiLevelType w:val="hybridMultilevel"/>
    <w:tmpl w:val="BA3A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65A3505"/>
    <w:multiLevelType w:val="hybridMultilevel"/>
    <w:tmpl w:val="95B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12879"/>
    <w:multiLevelType w:val="hybridMultilevel"/>
    <w:tmpl w:val="AC6A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0"/>
  </w:num>
  <w:num w:numId="4">
    <w:abstractNumId w:val="5"/>
  </w:num>
  <w:num w:numId="5">
    <w:abstractNumId w:val="14"/>
  </w:num>
  <w:num w:numId="6">
    <w:abstractNumId w:val="16"/>
  </w:num>
  <w:num w:numId="7">
    <w:abstractNumId w:val="17"/>
  </w:num>
  <w:num w:numId="8">
    <w:abstractNumId w:val="6"/>
  </w:num>
  <w:num w:numId="9">
    <w:abstractNumId w:val="10"/>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5"/>
  </w:num>
  <w:num w:numId="15">
    <w:abstractNumId w:val="11"/>
  </w:num>
  <w:num w:numId="16">
    <w:abstractNumId w:val="22"/>
  </w:num>
  <w:num w:numId="17">
    <w:abstractNumId w:val="1"/>
  </w:num>
  <w:num w:numId="18">
    <w:abstractNumId w:val="9"/>
  </w:num>
  <w:num w:numId="19">
    <w:abstractNumId w:val="18"/>
  </w:num>
  <w:num w:numId="20">
    <w:abstractNumId w:val="4"/>
  </w:num>
  <w:num w:numId="21">
    <w:abstractNumId w:val="12"/>
  </w:num>
  <w:num w:numId="22">
    <w:abstractNumId w:val="8"/>
  </w:num>
  <w:num w:numId="23">
    <w:abstractNumId w:val="2"/>
  </w:num>
  <w:num w:numId="24">
    <w:abstractNumId w:val="3"/>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 Shriver">
    <w15:presenceInfo w15:providerId="Windows Live" w15:userId="c50782dc77449338"/>
  </w15:person>
  <w15:person w15:author="Jim Northey">
    <w15:presenceInfo w15:providerId="None" w15:userId="Jim Northey"/>
  </w15:person>
  <w15:person w15:author="Rich Shriver [2]">
    <w15:presenceInfo w15:providerId="Windows Live" w15:userId="814d9eabfa1c6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DF"/>
    <w:rsid w:val="000000BA"/>
    <w:rsid w:val="00000C97"/>
    <w:rsid w:val="000037A3"/>
    <w:rsid w:val="0001025C"/>
    <w:rsid w:val="000116D8"/>
    <w:rsid w:val="00014DED"/>
    <w:rsid w:val="000150F3"/>
    <w:rsid w:val="00033091"/>
    <w:rsid w:val="00036470"/>
    <w:rsid w:val="00051198"/>
    <w:rsid w:val="00062D09"/>
    <w:rsid w:val="00063FD8"/>
    <w:rsid w:val="00070B44"/>
    <w:rsid w:val="000829FF"/>
    <w:rsid w:val="00082AF2"/>
    <w:rsid w:val="000A2B26"/>
    <w:rsid w:val="000B410A"/>
    <w:rsid w:val="000C5EBC"/>
    <w:rsid w:val="000D6351"/>
    <w:rsid w:val="000D72D1"/>
    <w:rsid w:val="000E221D"/>
    <w:rsid w:val="000E37C3"/>
    <w:rsid w:val="000E4635"/>
    <w:rsid w:val="000F05F3"/>
    <w:rsid w:val="000F0DC8"/>
    <w:rsid w:val="000F4459"/>
    <w:rsid w:val="00102AA8"/>
    <w:rsid w:val="00103867"/>
    <w:rsid w:val="00105F66"/>
    <w:rsid w:val="001140CE"/>
    <w:rsid w:val="00116FD0"/>
    <w:rsid w:val="001224E5"/>
    <w:rsid w:val="001236DD"/>
    <w:rsid w:val="00132FEC"/>
    <w:rsid w:val="00133FF0"/>
    <w:rsid w:val="00142D98"/>
    <w:rsid w:val="0014781F"/>
    <w:rsid w:val="00157C01"/>
    <w:rsid w:val="00163CFE"/>
    <w:rsid w:val="00171BC7"/>
    <w:rsid w:val="00172ACC"/>
    <w:rsid w:val="0019025B"/>
    <w:rsid w:val="001A48FA"/>
    <w:rsid w:val="001A7F4E"/>
    <w:rsid w:val="001B4C2C"/>
    <w:rsid w:val="001B7669"/>
    <w:rsid w:val="001F0BAA"/>
    <w:rsid w:val="001F117C"/>
    <w:rsid w:val="001F5CF8"/>
    <w:rsid w:val="00213DBF"/>
    <w:rsid w:val="00223D4F"/>
    <w:rsid w:val="00227DFC"/>
    <w:rsid w:val="00231C3C"/>
    <w:rsid w:val="00235C96"/>
    <w:rsid w:val="00244CC5"/>
    <w:rsid w:val="002461D3"/>
    <w:rsid w:val="002538F6"/>
    <w:rsid w:val="00280433"/>
    <w:rsid w:val="00291FEF"/>
    <w:rsid w:val="00293C8E"/>
    <w:rsid w:val="002A398D"/>
    <w:rsid w:val="002A5F9D"/>
    <w:rsid w:val="002B19B9"/>
    <w:rsid w:val="002B6745"/>
    <w:rsid w:val="002C3FD6"/>
    <w:rsid w:val="002C6D28"/>
    <w:rsid w:val="002E6830"/>
    <w:rsid w:val="002E7FCD"/>
    <w:rsid w:val="002F0147"/>
    <w:rsid w:val="002F2277"/>
    <w:rsid w:val="002F3538"/>
    <w:rsid w:val="002F7A9D"/>
    <w:rsid w:val="0030081B"/>
    <w:rsid w:val="0031072B"/>
    <w:rsid w:val="00310A91"/>
    <w:rsid w:val="00312C37"/>
    <w:rsid w:val="0031691E"/>
    <w:rsid w:val="00330290"/>
    <w:rsid w:val="003318F4"/>
    <w:rsid w:val="00331B08"/>
    <w:rsid w:val="003343E6"/>
    <w:rsid w:val="00343475"/>
    <w:rsid w:val="00351294"/>
    <w:rsid w:val="00351E32"/>
    <w:rsid w:val="00353264"/>
    <w:rsid w:val="003537FA"/>
    <w:rsid w:val="003564A7"/>
    <w:rsid w:val="003704FE"/>
    <w:rsid w:val="003746EE"/>
    <w:rsid w:val="00381899"/>
    <w:rsid w:val="00391C2A"/>
    <w:rsid w:val="003934DA"/>
    <w:rsid w:val="00394651"/>
    <w:rsid w:val="003C35DC"/>
    <w:rsid w:val="003C442B"/>
    <w:rsid w:val="003C644D"/>
    <w:rsid w:val="003C68D5"/>
    <w:rsid w:val="003D3414"/>
    <w:rsid w:val="003F27AC"/>
    <w:rsid w:val="003F38F2"/>
    <w:rsid w:val="00400F2E"/>
    <w:rsid w:val="00403113"/>
    <w:rsid w:val="004109C7"/>
    <w:rsid w:val="00411463"/>
    <w:rsid w:val="00414EBB"/>
    <w:rsid w:val="0041585C"/>
    <w:rsid w:val="00420442"/>
    <w:rsid w:val="00420F15"/>
    <w:rsid w:val="0043045D"/>
    <w:rsid w:val="00433D0E"/>
    <w:rsid w:val="00440D58"/>
    <w:rsid w:val="004513FA"/>
    <w:rsid w:val="00451A9C"/>
    <w:rsid w:val="004610B0"/>
    <w:rsid w:val="004829A2"/>
    <w:rsid w:val="00486085"/>
    <w:rsid w:val="004A03CA"/>
    <w:rsid w:val="004A3B9E"/>
    <w:rsid w:val="004C1404"/>
    <w:rsid w:val="004C5FAF"/>
    <w:rsid w:val="004E1E17"/>
    <w:rsid w:val="004E6090"/>
    <w:rsid w:val="004F20B7"/>
    <w:rsid w:val="004F59AA"/>
    <w:rsid w:val="005068CB"/>
    <w:rsid w:val="00520C30"/>
    <w:rsid w:val="00527264"/>
    <w:rsid w:val="0054338B"/>
    <w:rsid w:val="005539D8"/>
    <w:rsid w:val="0055475C"/>
    <w:rsid w:val="00563119"/>
    <w:rsid w:val="00583464"/>
    <w:rsid w:val="00592FF5"/>
    <w:rsid w:val="00594C71"/>
    <w:rsid w:val="00595D9C"/>
    <w:rsid w:val="00595F94"/>
    <w:rsid w:val="005A44A8"/>
    <w:rsid w:val="005B57A2"/>
    <w:rsid w:val="005C2A42"/>
    <w:rsid w:val="005D3B45"/>
    <w:rsid w:val="005D628B"/>
    <w:rsid w:val="005E4028"/>
    <w:rsid w:val="0061223B"/>
    <w:rsid w:val="00624C4B"/>
    <w:rsid w:val="00636B9E"/>
    <w:rsid w:val="00640B1F"/>
    <w:rsid w:val="00645E29"/>
    <w:rsid w:val="00693D79"/>
    <w:rsid w:val="00696841"/>
    <w:rsid w:val="006A007B"/>
    <w:rsid w:val="006A7894"/>
    <w:rsid w:val="006C2CC2"/>
    <w:rsid w:val="006D51E3"/>
    <w:rsid w:val="006E1004"/>
    <w:rsid w:val="007000C9"/>
    <w:rsid w:val="007039B4"/>
    <w:rsid w:val="00717A24"/>
    <w:rsid w:val="00725CAF"/>
    <w:rsid w:val="00737EEE"/>
    <w:rsid w:val="00756A9F"/>
    <w:rsid w:val="00757739"/>
    <w:rsid w:val="007600CB"/>
    <w:rsid w:val="0076019B"/>
    <w:rsid w:val="007630C4"/>
    <w:rsid w:val="0076415D"/>
    <w:rsid w:val="007706C9"/>
    <w:rsid w:val="007764C0"/>
    <w:rsid w:val="00782F68"/>
    <w:rsid w:val="00797CA1"/>
    <w:rsid w:val="007A40E3"/>
    <w:rsid w:val="007A6290"/>
    <w:rsid w:val="007B0950"/>
    <w:rsid w:val="007C7384"/>
    <w:rsid w:val="007D1563"/>
    <w:rsid w:val="007E03BB"/>
    <w:rsid w:val="007F233D"/>
    <w:rsid w:val="007F5D1F"/>
    <w:rsid w:val="0080139B"/>
    <w:rsid w:val="00805ACB"/>
    <w:rsid w:val="00844A6C"/>
    <w:rsid w:val="00845CC1"/>
    <w:rsid w:val="00847261"/>
    <w:rsid w:val="0084776A"/>
    <w:rsid w:val="00853CEE"/>
    <w:rsid w:val="00883981"/>
    <w:rsid w:val="00884DCF"/>
    <w:rsid w:val="00890C59"/>
    <w:rsid w:val="00891646"/>
    <w:rsid w:val="008922DD"/>
    <w:rsid w:val="0089277B"/>
    <w:rsid w:val="00897A1A"/>
    <w:rsid w:val="008A46E9"/>
    <w:rsid w:val="008A59A0"/>
    <w:rsid w:val="008A6BF1"/>
    <w:rsid w:val="008B19FE"/>
    <w:rsid w:val="008B6EDD"/>
    <w:rsid w:val="008C1910"/>
    <w:rsid w:val="008C467C"/>
    <w:rsid w:val="008F72BB"/>
    <w:rsid w:val="009011E6"/>
    <w:rsid w:val="00901768"/>
    <w:rsid w:val="00901989"/>
    <w:rsid w:val="00903A35"/>
    <w:rsid w:val="00916C78"/>
    <w:rsid w:val="00953C66"/>
    <w:rsid w:val="009651DD"/>
    <w:rsid w:val="0096555A"/>
    <w:rsid w:val="00966158"/>
    <w:rsid w:val="0097075B"/>
    <w:rsid w:val="009715DA"/>
    <w:rsid w:val="00973E86"/>
    <w:rsid w:val="009810BE"/>
    <w:rsid w:val="00985F42"/>
    <w:rsid w:val="00994E1B"/>
    <w:rsid w:val="009B17A4"/>
    <w:rsid w:val="009B2037"/>
    <w:rsid w:val="009D4778"/>
    <w:rsid w:val="009E42A0"/>
    <w:rsid w:val="009E6F16"/>
    <w:rsid w:val="00A0045E"/>
    <w:rsid w:val="00A00614"/>
    <w:rsid w:val="00A01B5A"/>
    <w:rsid w:val="00A07C60"/>
    <w:rsid w:val="00A1162B"/>
    <w:rsid w:val="00A17C2D"/>
    <w:rsid w:val="00A34E26"/>
    <w:rsid w:val="00A35CC4"/>
    <w:rsid w:val="00A420BF"/>
    <w:rsid w:val="00A44372"/>
    <w:rsid w:val="00A66D4A"/>
    <w:rsid w:val="00A8336A"/>
    <w:rsid w:val="00A90838"/>
    <w:rsid w:val="00AA2080"/>
    <w:rsid w:val="00AA5A94"/>
    <w:rsid w:val="00AB2374"/>
    <w:rsid w:val="00AB36DF"/>
    <w:rsid w:val="00AC3DAC"/>
    <w:rsid w:val="00AC76DD"/>
    <w:rsid w:val="00AD37B3"/>
    <w:rsid w:val="00AD7632"/>
    <w:rsid w:val="00AE15FF"/>
    <w:rsid w:val="00B062EF"/>
    <w:rsid w:val="00B07AE9"/>
    <w:rsid w:val="00B16AF9"/>
    <w:rsid w:val="00B213BE"/>
    <w:rsid w:val="00B219E6"/>
    <w:rsid w:val="00B3598F"/>
    <w:rsid w:val="00B45CD7"/>
    <w:rsid w:val="00B52415"/>
    <w:rsid w:val="00B771AD"/>
    <w:rsid w:val="00B77522"/>
    <w:rsid w:val="00B918B4"/>
    <w:rsid w:val="00B973BF"/>
    <w:rsid w:val="00BA2A9B"/>
    <w:rsid w:val="00BA62DA"/>
    <w:rsid w:val="00BB016B"/>
    <w:rsid w:val="00BB39AF"/>
    <w:rsid w:val="00BB510E"/>
    <w:rsid w:val="00BC51E1"/>
    <w:rsid w:val="00BD14CC"/>
    <w:rsid w:val="00BD39FB"/>
    <w:rsid w:val="00BD57D3"/>
    <w:rsid w:val="00BE2DF5"/>
    <w:rsid w:val="00BE5C1B"/>
    <w:rsid w:val="00BF05B7"/>
    <w:rsid w:val="00BF2B75"/>
    <w:rsid w:val="00C00907"/>
    <w:rsid w:val="00C257FA"/>
    <w:rsid w:val="00C25F4C"/>
    <w:rsid w:val="00C3018F"/>
    <w:rsid w:val="00C3163A"/>
    <w:rsid w:val="00C55783"/>
    <w:rsid w:val="00C55D3D"/>
    <w:rsid w:val="00C55E51"/>
    <w:rsid w:val="00C62A14"/>
    <w:rsid w:val="00C742BE"/>
    <w:rsid w:val="00C86296"/>
    <w:rsid w:val="00C9326D"/>
    <w:rsid w:val="00C95347"/>
    <w:rsid w:val="00C967CE"/>
    <w:rsid w:val="00CA3867"/>
    <w:rsid w:val="00CB0E71"/>
    <w:rsid w:val="00CB23A6"/>
    <w:rsid w:val="00CB7969"/>
    <w:rsid w:val="00CC09A7"/>
    <w:rsid w:val="00CC134C"/>
    <w:rsid w:val="00CC2060"/>
    <w:rsid w:val="00CE7698"/>
    <w:rsid w:val="00CF1441"/>
    <w:rsid w:val="00CF184D"/>
    <w:rsid w:val="00CF26FD"/>
    <w:rsid w:val="00CF53E3"/>
    <w:rsid w:val="00D001DD"/>
    <w:rsid w:val="00D10E43"/>
    <w:rsid w:val="00D1601F"/>
    <w:rsid w:val="00D30A41"/>
    <w:rsid w:val="00D348C4"/>
    <w:rsid w:val="00D437ED"/>
    <w:rsid w:val="00D50272"/>
    <w:rsid w:val="00D54D77"/>
    <w:rsid w:val="00D7117B"/>
    <w:rsid w:val="00D757F6"/>
    <w:rsid w:val="00D77677"/>
    <w:rsid w:val="00D84744"/>
    <w:rsid w:val="00D873DF"/>
    <w:rsid w:val="00D9639E"/>
    <w:rsid w:val="00DA1547"/>
    <w:rsid w:val="00DB4F6F"/>
    <w:rsid w:val="00DC6183"/>
    <w:rsid w:val="00DD44E0"/>
    <w:rsid w:val="00DE4B25"/>
    <w:rsid w:val="00E140E6"/>
    <w:rsid w:val="00E2491A"/>
    <w:rsid w:val="00E35297"/>
    <w:rsid w:val="00E36BED"/>
    <w:rsid w:val="00E40237"/>
    <w:rsid w:val="00E44A3F"/>
    <w:rsid w:val="00E4678D"/>
    <w:rsid w:val="00E61940"/>
    <w:rsid w:val="00E87539"/>
    <w:rsid w:val="00E90785"/>
    <w:rsid w:val="00E91BA3"/>
    <w:rsid w:val="00E939C3"/>
    <w:rsid w:val="00EA357B"/>
    <w:rsid w:val="00EB39E1"/>
    <w:rsid w:val="00EC44D0"/>
    <w:rsid w:val="00ED1FB9"/>
    <w:rsid w:val="00EE1E1C"/>
    <w:rsid w:val="00EE70FD"/>
    <w:rsid w:val="00EF2080"/>
    <w:rsid w:val="00F005C6"/>
    <w:rsid w:val="00F03DD0"/>
    <w:rsid w:val="00F3041E"/>
    <w:rsid w:val="00F46BF9"/>
    <w:rsid w:val="00F47594"/>
    <w:rsid w:val="00F50651"/>
    <w:rsid w:val="00F54998"/>
    <w:rsid w:val="00F54C13"/>
    <w:rsid w:val="00F62AE2"/>
    <w:rsid w:val="00F6493D"/>
    <w:rsid w:val="00F64FED"/>
    <w:rsid w:val="00F670C6"/>
    <w:rsid w:val="00F85F52"/>
    <w:rsid w:val="00F95CFD"/>
    <w:rsid w:val="00F97D2B"/>
    <w:rsid w:val="00FA2A7F"/>
    <w:rsid w:val="00FA3D6B"/>
    <w:rsid w:val="00FB6AF6"/>
    <w:rsid w:val="00FE0740"/>
    <w:rsid w:val="00FF1458"/>
    <w:rsid w:val="00FF1683"/>
    <w:rsid w:val="00FF1939"/>
    <w:rsid w:val="00FF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CD4E8"/>
  <w15:docId w15:val="{E8DB6351-6708-41F6-AA6A-8FEC6CE8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51E32"/>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1"/>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5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1"/>
      </w:numPr>
      <w:spacing w:before="240" w:after="60"/>
      <w:outlineLvl w:val="3"/>
    </w:pPr>
    <w:rPr>
      <w:b/>
      <w:bCs/>
      <w:sz w:val="28"/>
      <w:szCs w:val="28"/>
    </w:rPr>
  </w:style>
  <w:style w:type="paragraph" w:styleId="Heading5">
    <w:name w:val="heading 5"/>
    <w:basedOn w:val="Normal"/>
    <w:next w:val="Normal"/>
    <w:qFormat/>
    <w:rsid w:val="00595D9C"/>
    <w:pPr>
      <w:numPr>
        <w:ilvl w:val="4"/>
        <w:numId w:val="1"/>
      </w:numPr>
      <w:spacing w:before="240" w:after="60"/>
      <w:outlineLvl w:val="4"/>
    </w:pPr>
    <w:rPr>
      <w:b/>
      <w:bCs/>
      <w:i/>
      <w:iCs/>
      <w:sz w:val="26"/>
      <w:szCs w:val="26"/>
    </w:rPr>
  </w:style>
  <w:style w:type="paragraph" w:styleId="Heading6">
    <w:name w:val="heading 6"/>
    <w:basedOn w:val="Normal"/>
    <w:next w:val="Normal"/>
    <w:qFormat/>
    <w:rsid w:val="00595D9C"/>
    <w:pPr>
      <w:numPr>
        <w:ilvl w:val="5"/>
        <w:numId w:val="1"/>
      </w:numPr>
      <w:spacing w:before="240" w:after="60"/>
      <w:outlineLvl w:val="5"/>
    </w:pPr>
    <w:rPr>
      <w:b/>
      <w:bCs/>
      <w:szCs w:val="22"/>
    </w:rPr>
  </w:style>
  <w:style w:type="paragraph" w:styleId="Heading7">
    <w:name w:val="heading 7"/>
    <w:basedOn w:val="Normal"/>
    <w:next w:val="Normal"/>
    <w:qFormat/>
    <w:rsid w:val="00595D9C"/>
    <w:pPr>
      <w:numPr>
        <w:ilvl w:val="6"/>
        <w:numId w:val="1"/>
      </w:numPr>
      <w:spacing w:before="240" w:after="60"/>
      <w:outlineLvl w:val="6"/>
    </w:pPr>
    <w:rPr>
      <w:sz w:val="24"/>
    </w:rPr>
  </w:style>
  <w:style w:type="paragraph" w:styleId="Heading8">
    <w:name w:val="heading 8"/>
    <w:basedOn w:val="Normal"/>
    <w:next w:val="Normal"/>
    <w:qFormat/>
    <w:rsid w:val="00595D9C"/>
    <w:pPr>
      <w:numPr>
        <w:ilvl w:val="7"/>
        <w:numId w:val="1"/>
      </w:numPr>
      <w:spacing w:before="240" w:after="60"/>
      <w:outlineLvl w:val="7"/>
    </w:pPr>
    <w:rPr>
      <w:i/>
      <w:iCs/>
      <w:sz w:val="24"/>
    </w:rPr>
  </w:style>
  <w:style w:type="paragraph" w:styleId="Heading9">
    <w:name w:val="heading 9"/>
    <w:basedOn w:val="Normal"/>
    <w:next w:val="Normal"/>
    <w:qFormat/>
    <w:rsid w:val="00595D9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rsid w:val="005D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paragraph" w:styleId="Caption">
    <w:name w:val="caption"/>
    <w:basedOn w:val="Normal"/>
    <w:next w:val="Normal"/>
    <w:unhideWhenUsed/>
    <w:qFormat/>
    <w:rsid w:val="00051198"/>
    <w:pPr>
      <w:spacing w:after="200"/>
      <w:jc w:val="center"/>
    </w:pPr>
    <w:rPr>
      <w:i/>
      <w:iCs/>
      <w:color w:val="1F497D" w:themeColor="text2"/>
      <w:sz w:val="18"/>
      <w:szCs w:val="18"/>
    </w:rPr>
  </w:style>
  <w:style w:type="character" w:styleId="Emphasis">
    <w:name w:val="Emphasis"/>
    <w:basedOn w:val="DefaultParagraphFont"/>
    <w:qFormat/>
    <w:rsid w:val="001B7669"/>
    <w:rPr>
      <w:i/>
      <w:iCs/>
    </w:rPr>
  </w:style>
  <w:style w:type="character" w:styleId="Strong">
    <w:name w:val="Strong"/>
    <w:basedOn w:val="DefaultParagraphFont"/>
    <w:qFormat/>
    <w:rsid w:val="001B7669"/>
    <w:rPr>
      <w:b/>
      <w:bCs/>
    </w:rPr>
  </w:style>
  <w:style w:type="paragraph" w:styleId="TOC3">
    <w:name w:val="toc 3"/>
    <w:basedOn w:val="Normal"/>
    <w:next w:val="Normal"/>
    <w:autoRedefine/>
    <w:uiPriority w:val="39"/>
    <w:unhideWhenUsed/>
    <w:rsid w:val="00CB7969"/>
    <w:pPr>
      <w:spacing w:after="100"/>
      <w:ind w:left="440"/>
    </w:pPr>
  </w:style>
  <w:style w:type="paragraph" w:styleId="TOCHeading">
    <w:name w:val="TOC Heading"/>
    <w:basedOn w:val="Heading1"/>
    <w:next w:val="Normal"/>
    <w:uiPriority w:val="39"/>
    <w:unhideWhenUsed/>
    <w:qFormat/>
    <w:rsid w:val="00070B44"/>
    <w:pPr>
      <w:keepLines/>
      <w:numPr>
        <w:numId w:val="0"/>
      </w:numPr>
      <w:tabs>
        <w:tab w:val="clear" w:pos="360"/>
      </w:tab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ableofFigures">
    <w:name w:val="table of figures"/>
    <w:basedOn w:val="Normal"/>
    <w:next w:val="Normal"/>
    <w:uiPriority w:val="99"/>
    <w:unhideWhenUsed/>
    <w:rsid w:val="00070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rich@rshriver.com"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tools.ietf.org/html/rfc2046" TargetMode="External"/><Relationship Id="rId2" Type="http://schemas.openxmlformats.org/officeDocument/2006/relationships/numbering" Target="numbering.xml"/><Relationship Id="rId16" Type="http://schemas.openxmlformats.org/officeDocument/2006/relationships/hyperlink" Target="https://tools.ietf.org/html/rfc204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w3.org/TR/xml-media-types/%23contentType"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3.org/TR/xmlschema-0/%23DefnDecla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9ADA0-7813-4506-940A-8E2A3108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25</Pages>
  <Words>7941</Words>
  <Characters>45264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FIX Protocol Gap Analysis Proposal Template</vt:lpstr>
    </vt:vector>
  </TitlesOfParts>
  <Company>FIX Protocol Limited</Company>
  <LinksUpToDate>false</LinksUpToDate>
  <CharactersWithSpaces>53099</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Protocol Gap Analysis Proposal Template</dc:title>
  <dc:creator>Jim Northey</dc:creator>
  <cp:lastModifiedBy>Rich Shriver</cp:lastModifiedBy>
  <cp:revision>31</cp:revision>
  <cp:lastPrinted>2016-04-19T21:46:00Z</cp:lastPrinted>
  <dcterms:created xsi:type="dcterms:W3CDTF">2016-02-26T16:05:00Z</dcterms:created>
  <dcterms:modified xsi:type="dcterms:W3CDTF">2016-04-20T14:56:00Z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197418;22985981</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2013-04-01T20:43:24+0200</vt:lpwstr>
  </property>
  <property fmtid="{D5CDD505-2E9C-101B-9397-08002B2CF9AE}" pid="9" name="Offisync_ProviderName">
    <vt:lpwstr>Central Desktop</vt:lpwstr>
  </property>
</Properties>
</file>